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8072" w14:textId="77777777" w:rsidR="00523213" w:rsidRPr="00E873A5" w:rsidRDefault="00523213" w:rsidP="00477336">
      <w:pPr>
        <w:rPr>
          <w:lang w:val="en-GB"/>
        </w:rPr>
      </w:pPr>
    </w:p>
    <w:p w14:paraId="00A1636B" w14:textId="77777777" w:rsidR="00426042" w:rsidRPr="00E873A5" w:rsidRDefault="00426042" w:rsidP="00477336">
      <w:pPr>
        <w:rPr>
          <w:lang w:val="en-GB"/>
        </w:rPr>
      </w:pPr>
    </w:p>
    <w:p w14:paraId="4A6FB6B8" w14:textId="77777777" w:rsidR="002C08C7" w:rsidRPr="00E873A5" w:rsidRDefault="00523213" w:rsidP="00477336">
      <w:pPr>
        <w:jc w:val="center"/>
        <w:rPr>
          <w:b/>
          <w:sz w:val="40"/>
          <w:szCs w:val="40"/>
          <w:lang w:val="en-GB"/>
        </w:rPr>
      </w:pPr>
      <w:r w:rsidRPr="00E873A5">
        <w:rPr>
          <w:b/>
          <w:sz w:val="40"/>
          <w:szCs w:val="40"/>
          <w:lang w:val="en-GB"/>
        </w:rPr>
        <w:t>Generic Statistical Information Model (GSIM)</w:t>
      </w:r>
      <w:r w:rsidR="002C08C7" w:rsidRPr="00E873A5">
        <w:rPr>
          <w:b/>
          <w:sz w:val="40"/>
          <w:szCs w:val="40"/>
          <w:lang w:val="en-GB"/>
        </w:rPr>
        <w:t xml:space="preserve">: </w:t>
      </w:r>
    </w:p>
    <w:p w14:paraId="3AC18930" w14:textId="77777777" w:rsidR="00DA16A4" w:rsidRPr="00E873A5" w:rsidRDefault="002C08C7" w:rsidP="00477336">
      <w:pPr>
        <w:jc w:val="center"/>
        <w:rPr>
          <w:b/>
          <w:sz w:val="40"/>
          <w:szCs w:val="40"/>
          <w:lang w:val="en-GB"/>
        </w:rPr>
      </w:pPr>
      <w:r w:rsidRPr="00E873A5">
        <w:rPr>
          <w:b/>
          <w:sz w:val="40"/>
          <w:szCs w:val="40"/>
          <w:lang w:val="en-GB"/>
        </w:rPr>
        <w:t>Communication</w:t>
      </w:r>
      <w:r w:rsidR="00E136A0" w:rsidRPr="00E873A5">
        <w:rPr>
          <w:b/>
          <w:sz w:val="40"/>
          <w:szCs w:val="40"/>
          <w:lang w:val="en-GB"/>
        </w:rPr>
        <w:t xml:space="preserve"> Paper for a General Statistical Audience</w:t>
      </w:r>
    </w:p>
    <w:p w14:paraId="2DB8BB4C" w14:textId="77777777" w:rsidR="00523213" w:rsidRPr="00E873A5" w:rsidRDefault="00523213" w:rsidP="00477336">
      <w:pPr>
        <w:rPr>
          <w:lang w:val="en-GB"/>
        </w:rPr>
      </w:pPr>
    </w:p>
    <w:p w14:paraId="22F629AE" w14:textId="57F29B77" w:rsidR="00DA16A4" w:rsidRPr="00E873A5" w:rsidRDefault="00DA16A4" w:rsidP="00477336">
      <w:pPr>
        <w:jc w:val="center"/>
        <w:rPr>
          <w:lang w:val="en-GB"/>
        </w:rPr>
      </w:pPr>
      <w:r w:rsidRPr="00E873A5">
        <w:rPr>
          <w:lang w:val="en-GB"/>
        </w:rPr>
        <w:t>(</w:t>
      </w:r>
      <w:commentRangeStart w:id="0"/>
      <w:r w:rsidRPr="00E873A5">
        <w:rPr>
          <w:lang w:val="en-GB"/>
        </w:rPr>
        <w:t xml:space="preserve">Version </w:t>
      </w:r>
      <w:r w:rsidR="00756455">
        <w:rPr>
          <w:lang w:val="en-GB"/>
        </w:rPr>
        <w:t>1.</w:t>
      </w:r>
      <w:r w:rsidR="00E7670A">
        <w:rPr>
          <w:lang w:val="en-GB"/>
        </w:rPr>
        <w:t>2</w:t>
      </w:r>
      <w:commentRangeEnd w:id="0"/>
      <w:r w:rsidR="00A03469">
        <w:rPr>
          <w:rStyle w:val="CommentReference"/>
        </w:rPr>
        <w:commentReference w:id="0"/>
      </w:r>
      <w:r w:rsidRPr="00E873A5">
        <w:rPr>
          <w:lang w:val="en-GB"/>
        </w:rPr>
        <w:t xml:space="preserve">, </w:t>
      </w:r>
      <w:r w:rsidR="00876900">
        <w:rPr>
          <w:lang w:val="en-GB"/>
        </w:rPr>
        <w:t>October</w:t>
      </w:r>
      <w:r w:rsidR="00876900" w:rsidRPr="00E873A5">
        <w:rPr>
          <w:lang w:val="en-GB"/>
        </w:rPr>
        <w:t xml:space="preserve"> </w:t>
      </w:r>
      <w:r w:rsidRPr="00E873A5">
        <w:rPr>
          <w:lang w:val="en-GB"/>
        </w:rPr>
        <w:t>20</w:t>
      </w:r>
      <w:r w:rsidR="00E7670A">
        <w:rPr>
          <w:lang w:val="en-GB"/>
        </w:rPr>
        <w:t>20</w:t>
      </w:r>
      <w:r w:rsidRPr="00E873A5">
        <w:rPr>
          <w:lang w:val="en-GB"/>
        </w:rPr>
        <w:t>)</w:t>
      </w:r>
    </w:p>
    <w:p w14:paraId="58A9AE3C" w14:textId="77777777" w:rsidR="00523213" w:rsidRPr="00E873A5" w:rsidRDefault="00523213" w:rsidP="00477336">
      <w:pPr>
        <w:rPr>
          <w:lang w:val="en-GB"/>
        </w:rPr>
      </w:pPr>
      <w:bookmarkStart w:id="1" w:name="h.v92vhuu7syee"/>
      <w:bookmarkStart w:id="2" w:name="h.ex307scnea5o"/>
      <w:bookmarkStart w:id="3" w:name="_Toc323718712"/>
      <w:bookmarkEnd w:id="1"/>
      <w:bookmarkEnd w:id="2"/>
    </w:p>
    <w:p w14:paraId="008E0C37" w14:textId="77777777" w:rsidR="00523213" w:rsidRPr="00E873A5" w:rsidRDefault="00523213" w:rsidP="00477336">
      <w:pPr>
        <w:rPr>
          <w:lang w:val="en-GB"/>
        </w:rPr>
      </w:pPr>
    </w:p>
    <w:p w14:paraId="64775A58" w14:textId="77777777" w:rsidR="00523213" w:rsidRDefault="00523213" w:rsidP="00477336">
      <w:pPr>
        <w:rPr>
          <w:lang w:val="en-GB"/>
        </w:rPr>
      </w:pPr>
    </w:p>
    <w:p w14:paraId="51D1BCEF" w14:textId="77777777" w:rsidR="00756455" w:rsidRDefault="00756455" w:rsidP="00477336">
      <w:pPr>
        <w:rPr>
          <w:lang w:val="en-GB"/>
        </w:rPr>
      </w:pPr>
    </w:p>
    <w:p w14:paraId="7649EF64" w14:textId="77777777" w:rsidR="00756455" w:rsidRDefault="00756455" w:rsidP="00477336">
      <w:pPr>
        <w:rPr>
          <w:lang w:val="en-GB"/>
        </w:rPr>
      </w:pPr>
    </w:p>
    <w:p w14:paraId="0D71D5FA" w14:textId="77777777" w:rsidR="00756455" w:rsidRDefault="00756455" w:rsidP="00477336">
      <w:pPr>
        <w:rPr>
          <w:lang w:val="en-GB"/>
        </w:rPr>
      </w:pPr>
    </w:p>
    <w:p w14:paraId="632A9B07" w14:textId="77777777" w:rsidR="00756455" w:rsidRDefault="00756455" w:rsidP="00477336">
      <w:pPr>
        <w:rPr>
          <w:lang w:val="en-GB"/>
        </w:rPr>
      </w:pPr>
    </w:p>
    <w:p w14:paraId="748A591F" w14:textId="77777777" w:rsidR="00756455" w:rsidRDefault="00756455" w:rsidP="00477336">
      <w:pPr>
        <w:rPr>
          <w:lang w:val="en-GB"/>
        </w:rPr>
      </w:pPr>
    </w:p>
    <w:p w14:paraId="7A89E495" w14:textId="77777777" w:rsidR="00756455" w:rsidRDefault="00756455" w:rsidP="00477336">
      <w:pPr>
        <w:rPr>
          <w:lang w:val="en-GB"/>
        </w:rPr>
      </w:pPr>
    </w:p>
    <w:p w14:paraId="17131EBE" w14:textId="77777777" w:rsidR="00756455" w:rsidRDefault="00756455" w:rsidP="00477336">
      <w:pPr>
        <w:rPr>
          <w:lang w:val="en-GB"/>
        </w:rPr>
      </w:pPr>
    </w:p>
    <w:p w14:paraId="538F272E" w14:textId="77777777" w:rsidR="00756455" w:rsidRDefault="00756455" w:rsidP="00477336">
      <w:pPr>
        <w:rPr>
          <w:lang w:val="en-GB"/>
        </w:rPr>
      </w:pPr>
    </w:p>
    <w:p w14:paraId="35DEE67B" w14:textId="77777777" w:rsidR="00477336" w:rsidRDefault="00477336" w:rsidP="00477336">
      <w:pPr>
        <w:rPr>
          <w:lang w:val="en-GB"/>
        </w:rPr>
      </w:pPr>
    </w:p>
    <w:p w14:paraId="433CBD32" w14:textId="77777777" w:rsidR="00477336" w:rsidRDefault="00477336" w:rsidP="00477336">
      <w:pPr>
        <w:rPr>
          <w:lang w:val="en-GB"/>
        </w:rPr>
      </w:pPr>
    </w:p>
    <w:p w14:paraId="0C331011" w14:textId="77777777" w:rsidR="00477336" w:rsidRDefault="00477336" w:rsidP="00477336">
      <w:pPr>
        <w:rPr>
          <w:lang w:val="en-GB"/>
        </w:rPr>
      </w:pPr>
    </w:p>
    <w:p w14:paraId="1DFC1B0B" w14:textId="77777777" w:rsidR="00477336" w:rsidRDefault="00477336" w:rsidP="00477336">
      <w:pPr>
        <w:rPr>
          <w:lang w:val="en-GB"/>
        </w:rPr>
      </w:pPr>
    </w:p>
    <w:p w14:paraId="6BA637AE" w14:textId="77777777" w:rsidR="00477336" w:rsidRDefault="00477336" w:rsidP="00477336">
      <w:pPr>
        <w:rPr>
          <w:lang w:val="en-GB"/>
        </w:rPr>
      </w:pPr>
    </w:p>
    <w:p w14:paraId="62B30160" w14:textId="77777777" w:rsidR="00477336" w:rsidRDefault="00477336" w:rsidP="00477336">
      <w:pPr>
        <w:rPr>
          <w:lang w:val="en-GB"/>
        </w:rPr>
      </w:pPr>
    </w:p>
    <w:p w14:paraId="0848A0C3" w14:textId="77777777" w:rsidR="00477336" w:rsidRDefault="00477336" w:rsidP="00477336">
      <w:pPr>
        <w:rPr>
          <w:lang w:val="en-GB"/>
        </w:rPr>
      </w:pPr>
    </w:p>
    <w:p w14:paraId="654C06FE" w14:textId="77777777" w:rsidR="00477336" w:rsidRDefault="00477336" w:rsidP="00477336">
      <w:pPr>
        <w:rPr>
          <w:lang w:val="en-GB"/>
        </w:rPr>
      </w:pPr>
    </w:p>
    <w:p w14:paraId="30B53A48" w14:textId="77777777" w:rsidR="00477336" w:rsidRDefault="00477336" w:rsidP="00477336">
      <w:pPr>
        <w:rPr>
          <w:lang w:val="en-GB"/>
        </w:rPr>
      </w:pPr>
    </w:p>
    <w:p w14:paraId="3389A73C" w14:textId="77777777" w:rsidR="00477336" w:rsidRDefault="00477336" w:rsidP="00477336">
      <w:pPr>
        <w:rPr>
          <w:lang w:val="en-GB"/>
        </w:rPr>
      </w:pPr>
    </w:p>
    <w:p w14:paraId="42E182C9" w14:textId="77777777" w:rsidR="00477336" w:rsidRDefault="00477336" w:rsidP="00477336">
      <w:pPr>
        <w:rPr>
          <w:lang w:val="en-GB"/>
        </w:rPr>
      </w:pPr>
    </w:p>
    <w:p w14:paraId="606338A0" w14:textId="66273A08" w:rsidR="00477336" w:rsidRDefault="00477336" w:rsidP="00477336">
      <w:pPr>
        <w:rPr>
          <w:lang w:val="en-GB"/>
        </w:rPr>
      </w:pPr>
    </w:p>
    <w:p w14:paraId="09EA420A" w14:textId="7AF43A25" w:rsidR="009B43CE" w:rsidRDefault="009B43CE" w:rsidP="00477336">
      <w:pPr>
        <w:rPr>
          <w:lang w:val="en-GB"/>
        </w:rPr>
      </w:pPr>
    </w:p>
    <w:p w14:paraId="06678658" w14:textId="4C999CD5" w:rsidR="009B43CE" w:rsidRDefault="009B43CE" w:rsidP="00477336">
      <w:pPr>
        <w:rPr>
          <w:lang w:val="en-GB"/>
        </w:rPr>
      </w:pPr>
    </w:p>
    <w:p w14:paraId="3C22806E" w14:textId="12A5C8C4" w:rsidR="009B43CE" w:rsidRDefault="009B43CE" w:rsidP="00477336">
      <w:pPr>
        <w:rPr>
          <w:lang w:val="en-GB"/>
        </w:rPr>
      </w:pPr>
    </w:p>
    <w:p w14:paraId="7D13C1A5" w14:textId="79F8CADA" w:rsidR="009B43CE" w:rsidRDefault="009B43CE" w:rsidP="00477336">
      <w:pPr>
        <w:rPr>
          <w:lang w:val="en-GB"/>
        </w:rPr>
      </w:pPr>
    </w:p>
    <w:p w14:paraId="588B0D65" w14:textId="698DD3CD" w:rsidR="009B43CE" w:rsidRDefault="009B43CE" w:rsidP="00477336">
      <w:pPr>
        <w:rPr>
          <w:lang w:val="en-GB"/>
        </w:rPr>
      </w:pPr>
    </w:p>
    <w:p w14:paraId="01033FD6" w14:textId="77777777" w:rsidR="009B43CE" w:rsidRPr="00E873A5" w:rsidRDefault="009B43CE" w:rsidP="00477336">
      <w:pPr>
        <w:rPr>
          <w:lang w:val="en-GB"/>
        </w:rPr>
      </w:pPr>
    </w:p>
    <w:p w14:paraId="598049A2" w14:textId="77777777" w:rsidR="00523213" w:rsidRPr="00E873A5" w:rsidRDefault="00523213" w:rsidP="00477336">
      <w:pPr>
        <w:rPr>
          <w:lang w:val="en-GB"/>
        </w:rPr>
      </w:pPr>
    </w:p>
    <w:p w14:paraId="2995C131" w14:textId="77777777" w:rsidR="00DA16A4" w:rsidRPr="00E873A5" w:rsidRDefault="00DA16A4" w:rsidP="00477336">
      <w:pPr>
        <w:rPr>
          <w:b/>
          <w:lang w:val="en-GB"/>
        </w:rPr>
      </w:pPr>
      <w:r w:rsidRPr="00E873A5">
        <w:rPr>
          <w:b/>
          <w:lang w:val="en-GB"/>
        </w:rPr>
        <w:t>About this document</w:t>
      </w:r>
      <w:bookmarkEnd w:id="3"/>
    </w:p>
    <w:p w14:paraId="26D5BA79" w14:textId="3E5F3955" w:rsidR="00477336" w:rsidRPr="00E873A5" w:rsidRDefault="00B74228" w:rsidP="009B43CE">
      <w:pPr>
        <w:rPr>
          <w:lang w:val="en-GB"/>
        </w:rPr>
      </w:pPr>
      <w:r w:rsidRPr="00E873A5">
        <w:rPr>
          <w:rFonts w:cs="Times New Roman"/>
          <w:szCs w:val="24"/>
          <w:lang w:val="en-GB"/>
        </w:rPr>
        <w:t xml:space="preserve">This document provides an overview </w:t>
      </w:r>
      <w:r w:rsidR="001D2773">
        <w:rPr>
          <w:rFonts w:cs="Times New Roman"/>
          <w:szCs w:val="24"/>
          <w:lang w:val="en-GB"/>
        </w:rPr>
        <w:t xml:space="preserve">of </w:t>
      </w:r>
      <w:r w:rsidRPr="00E873A5">
        <w:rPr>
          <w:rFonts w:cs="Times New Roman"/>
          <w:szCs w:val="24"/>
          <w:lang w:val="en-GB"/>
        </w:rPr>
        <w:t xml:space="preserve">the information represented in GSIM, and summaries of how the model </w:t>
      </w:r>
      <w:r w:rsidR="00F666DF">
        <w:rPr>
          <w:rFonts w:cs="Times New Roman"/>
          <w:szCs w:val="24"/>
          <w:lang w:val="en-GB"/>
        </w:rPr>
        <w:t xml:space="preserve">will benefit statistical </w:t>
      </w:r>
      <w:r w:rsidR="002A4DB5">
        <w:rPr>
          <w:rFonts w:cs="Times New Roman"/>
          <w:szCs w:val="24"/>
          <w:lang w:val="en-GB"/>
        </w:rPr>
        <w:t>organisation</w:t>
      </w:r>
      <w:r w:rsidR="00F666DF">
        <w:rPr>
          <w:rFonts w:cs="Times New Roman"/>
          <w:szCs w:val="24"/>
          <w:lang w:val="en-GB"/>
        </w:rPr>
        <w:t xml:space="preserve">s </w:t>
      </w:r>
      <w:r w:rsidRPr="00E873A5">
        <w:rPr>
          <w:rFonts w:cs="Times New Roman"/>
          <w:szCs w:val="24"/>
          <w:lang w:val="en-GB"/>
        </w:rPr>
        <w:t>and relationships to other models and standards.</w:t>
      </w:r>
      <w:r w:rsidR="00DA16A4" w:rsidRPr="00E873A5">
        <w:rPr>
          <w:lang w:val="en-GB"/>
        </w:rPr>
        <w:t xml:space="preserve"> </w:t>
      </w:r>
      <w:bookmarkStart w:id="4" w:name="h.fnzzx08buors"/>
      <w:bookmarkStart w:id="5" w:name="h.nx7gqse56o29"/>
      <w:bookmarkStart w:id="6" w:name="h.9gpk3fknu7dm"/>
      <w:bookmarkEnd w:id="4"/>
      <w:bookmarkEnd w:id="5"/>
      <w:bookmarkEnd w:id="6"/>
    </w:p>
    <w:p w14:paraId="705F8B9F" w14:textId="77777777" w:rsidR="00DA16A4" w:rsidRPr="00E873A5" w:rsidRDefault="004D23C5" w:rsidP="00477336">
      <w:pPr>
        <w:rPr>
          <w:lang w:val="en-GB"/>
        </w:rPr>
      </w:pPr>
      <w:r>
        <w:rPr>
          <w:noProof/>
          <w:lang w:eastAsia="ko-KR" w:bidi="ar-SA"/>
        </w:rPr>
        <mc:AlternateContent>
          <mc:Choice Requires="wps">
            <w:drawing>
              <wp:anchor distT="0" distB="0" distL="114300" distR="114300" simplePos="0" relativeHeight="251658240" behindDoc="0" locked="0" layoutInCell="1" allowOverlap="1" wp14:anchorId="31F63A76" wp14:editId="4E2D9529">
                <wp:simplePos x="0" y="0"/>
                <wp:positionH relativeFrom="column">
                  <wp:posOffset>1337945</wp:posOffset>
                </wp:positionH>
                <wp:positionV relativeFrom="paragraph">
                  <wp:posOffset>33020</wp:posOffset>
                </wp:positionV>
                <wp:extent cx="4456430" cy="1270000"/>
                <wp:effectExtent l="0" t="0" r="127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27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A5004F" w14:textId="1DE83555" w:rsidR="000C027D" w:rsidRPr="004F545A" w:rsidRDefault="000C027D" w:rsidP="004F545A">
                            <w:r w:rsidRPr="004F545A">
                              <w:t xml:space="preserve">This work is licensed under the Creative Commons Attribution </w:t>
                            </w:r>
                            <w:r w:rsidRPr="002D1F7B">
                              <w:t xml:space="preserve">4.0 International License. To view a copy of this license, visit </w:t>
                            </w:r>
                            <w:hyperlink r:id="rId17" w:history="1">
                              <w:r w:rsidRPr="00C62B78">
                                <w:rPr>
                                  <w:rStyle w:val="Hyperlink"/>
                                </w:rPr>
                                <w:t>http://creativecommons.org/licenses/by/4.0/</w:t>
                              </w:r>
                            </w:hyperlink>
                            <w:r w:rsidRPr="002D1F7B">
                              <w:t>.</w:t>
                            </w:r>
                            <w:r>
                              <w:t xml:space="preserve"> </w:t>
                            </w:r>
                            <w:r w:rsidRPr="004F545A">
                              <w:t>If you re-use all or part of this work, please attribute it to the United Nations Economic Commission for Europe (UNECE), on behalf of the international statistical community.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1F63A76" id="_x0000_t202" coordsize="21600,21600" o:spt="202" path="m,l,21600r21600,l21600,xe">
                <v:stroke joinstyle="miter"/>
                <v:path gradientshapeok="t" o:connecttype="rect"/>
              </v:shapetype>
              <v:shape id="Text Box 5" o:spid="_x0000_s1026" type="#_x0000_t202" style="position:absolute;margin-left:105.35pt;margin-top:2.6pt;width:350.9pt;height:100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" stroked="f">
                <v:textbox style="mso-fit-shape-to-text:t">
                  <w:txbxContent>
                    <w:p w14:paraId="50A5004F" w14:textId="1DE83555" w:rsidR="000C027D" w:rsidRPr="004F545A" w:rsidRDefault="000C027D" w:rsidP="004F545A">
                      <w:r w:rsidRPr="004F545A">
                        <w:t xml:space="preserve">This work is licensed under the Creative Commons Attribution </w:t>
                      </w:r>
                      <w:r w:rsidRPr="002D1F7B">
                        <w:t xml:space="preserve">4.0 International License. To view a copy of this license, visit </w:t>
                      </w:r>
                      <w:hyperlink r:id="rId18" w:history="1">
                        <w:r w:rsidRPr="00C62B78">
                          <w:rPr>
                            <w:rStyle w:val="Hyperlink"/>
                          </w:rPr>
                          <w:t>http://creativecommons.org/licenses/by/4.0/</w:t>
                        </w:r>
                      </w:hyperlink>
                      <w:r w:rsidRPr="002D1F7B">
                        <w:t>.</w:t>
                      </w:r>
                      <w:r>
                        <w:t xml:space="preserve"> </w:t>
                      </w:r>
                      <w:r w:rsidRPr="004F545A">
                        <w:t>If you re-use all or part of this work, please attribute it to the United Nations Economic Commission for Europe (UNECE), on behalf of the international statistical community.</w:t>
                      </w:r>
                    </w:p>
                  </w:txbxContent>
                </v:textbox>
              </v:shape>
            </w:pict>
          </mc:Fallback>
        </mc:AlternateContent>
      </w:r>
    </w:p>
    <w:p w14:paraId="1C7C4089" w14:textId="253C368A" w:rsidR="00DA16A4" w:rsidRPr="00E873A5" w:rsidRDefault="00DA16A4" w:rsidP="00477336">
      <w:pPr>
        <w:rPr>
          <w:lang w:val="en-GB"/>
        </w:rPr>
      </w:pPr>
      <w:r w:rsidRPr="00E873A5">
        <w:rPr>
          <w:noProof/>
          <w:lang w:eastAsia="ko-KR" w:bidi="ar-SA"/>
        </w:rPr>
        <w:drawing>
          <wp:inline distT="0" distB="0" distL="0" distR="0" wp14:anchorId="45C02CFF" wp14:editId="788B0A13">
            <wp:extent cx="1334125" cy="5679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342281" cy="571445"/>
                    </a:xfrm>
                    <a:prstGeom prst="rect">
                      <a:avLst/>
                    </a:prstGeom>
                  </pic:spPr>
                </pic:pic>
              </a:graphicData>
            </a:graphic>
          </wp:inline>
        </w:drawing>
      </w:r>
      <w:bookmarkStart w:id="7" w:name="_Toc323807413"/>
    </w:p>
    <w:bookmarkEnd w:id="7" w:displacedByCustomXml="next"/>
    <w:bookmarkStart w:id="8" w:name="_Toc335952263" w:displacedByCustomXml="next"/>
    <w:sdt>
      <w:sdtPr>
        <w:rPr>
          <w:rFonts w:ascii="Times New Roman" w:eastAsiaTheme="minorEastAsia" w:hAnsi="Times New Roman" w:cstheme="minorBidi"/>
          <w:b w:val="0"/>
          <w:bCs w:val="0"/>
          <w:color w:val="auto"/>
          <w:sz w:val="24"/>
          <w:szCs w:val="22"/>
          <w:lang w:eastAsia="en-US" w:bidi="en-US"/>
        </w:rPr>
        <w:id w:val="-1365208673"/>
        <w:docPartObj>
          <w:docPartGallery w:val="Table of Contents"/>
          <w:docPartUnique/>
        </w:docPartObj>
      </w:sdtPr>
      <w:sdtEndPr>
        <w:rPr>
          <w:noProof/>
        </w:rPr>
      </w:sdtEndPr>
      <w:sdtContent>
        <w:p w14:paraId="0E52C6C9" w14:textId="7BE32757" w:rsidR="00BA119D" w:rsidRPr="00BA119D" w:rsidRDefault="00BA119D" w:rsidP="009B43CE">
          <w:pPr>
            <w:pStyle w:val="TOCHeading"/>
          </w:pPr>
        </w:p>
        <w:p w14:paraId="18A0B40F" w14:textId="77777777" w:rsidR="0086076E" w:rsidRDefault="001B24F6" w:rsidP="00BA119D">
          <w:pPr>
            <w:pStyle w:val="TOCHeading"/>
            <w:spacing w:before="0"/>
            <w:rPr>
              <w:rFonts w:ascii="Times New Roman" w:hAnsi="Times New Roman" w:cs="Times New Roman"/>
              <w:color w:val="auto"/>
            </w:rPr>
          </w:pPr>
          <w:r>
            <w:rPr>
              <w:rFonts w:ascii="Times New Roman" w:hAnsi="Times New Roman" w:cs="Times New Roman"/>
              <w:color w:val="auto"/>
            </w:rPr>
            <w:t>Table of C</w:t>
          </w:r>
          <w:r w:rsidR="0086076E" w:rsidRPr="001B24F6">
            <w:rPr>
              <w:rFonts w:ascii="Times New Roman" w:hAnsi="Times New Roman" w:cs="Times New Roman"/>
              <w:color w:val="auto"/>
            </w:rPr>
            <w:t>ontents</w:t>
          </w:r>
        </w:p>
        <w:p w14:paraId="68286F46" w14:textId="77777777" w:rsidR="00BA119D" w:rsidRPr="00BA119D" w:rsidRDefault="00BA119D" w:rsidP="00BA119D">
          <w:pPr>
            <w:rPr>
              <w:lang w:eastAsia="ja-JP" w:bidi="ar-SA"/>
            </w:rPr>
          </w:pPr>
        </w:p>
        <w:p w14:paraId="73563F8B" w14:textId="484C3C98" w:rsidR="00B93662" w:rsidRDefault="00F84C89">
          <w:pPr>
            <w:pStyle w:val="TOC2"/>
            <w:tabs>
              <w:tab w:val="right" w:leader="dot" w:pos="9016"/>
            </w:tabs>
            <w:rPr>
              <w:rFonts w:asciiTheme="minorHAnsi" w:hAnsiTheme="minorHAnsi"/>
              <w:noProof/>
              <w:sz w:val="22"/>
              <w:lang w:val="en-GB" w:eastAsia="zh-CN" w:bidi="ar-SA"/>
            </w:rPr>
          </w:pPr>
          <w:r>
            <w:fldChar w:fldCharType="begin"/>
          </w:r>
          <w:r w:rsidR="0086076E">
            <w:instrText xml:space="preserve"> TOC \o "1-3" \h \z \u </w:instrText>
          </w:r>
          <w:r>
            <w:fldChar w:fldCharType="separate"/>
          </w:r>
          <w:hyperlink w:anchor="_Toc52199020" w:history="1">
            <w:r w:rsidR="00B93662" w:rsidRPr="001D3A30">
              <w:rPr>
                <w:rStyle w:val="Hyperlink"/>
                <w:noProof/>
              </w:rPr>
              <w:t>Introduction</w:t>
            </w:r>
            <w:r w:rsidR="00B93662">
              <w:rPr>
                <w:noProof/>
                <w:webHidden/>
              </w:rPr>
              <w:tab/>
            </w:r>
            <w:r w:rsidR="00B93662">
              <w:rPr>
                <w:noProof/>
                <w:webHidden/>
              </w:rPr>
              <w:fldChar w:fldCharType="begin"/>
            </w:r>
            <w:r w:rsidR="00B93662">
              <w:rPr>
                <w:noProof/>
                <w:webHidden/>
              </w:rPr>
              <w:instrText xml:space="preserve"> PAGEREF _Toc52199020 \h </w:instrText>
            </w:r>
            <w:r w:rsidR="00B93662">
              <w:rPr>
                <w:noProof/>
                <w:webHidden/>
              </w:rPr>
            </w:r>
            <w:r w:rsidR="00B93662">
              <w:rPr>
                <w:noProof/>
                <w:webHidden/>
              </w:rPr>
              <w:fldChar w:fldCharType="separate"/>
            </w:r>
            <w:r w:rsidR="00B93662">
              <w:rPr>
                <w:noProof/>
                <w:webHidden/>
              </w:rPr>
              <w:t>3</w:t>
            </w:r>
            <w:r w:rsidR="00B93662">
              <w:rPr>
                <w:noProof/>
                <w:webHidden/>
              </w:rPr>
              <w:fldChar w:fldCharType="end"/>
            </w:r>
          </w:hyperlink>
        </w:p>
        <w:p w14:paraId="4ED0BC7E" w14:textId="077F9DC5" w:rsidR="00B93662" w:rsidRDefault="00000000">
          <w:pPr>
            <w:pStyle w:val="TOC2"/>
            <w:tabs>
              <w:tab w:val="right" w:leader="dot" w:pos="9016"/>
            </w:tabs>
            <w:rPr>
              <w:rFonts w:asciiTheme="minorHAnsi" w:hAnsiTheme="minorHAnsi"/>
              <w:noProof/>
              <w:sz w:val="22"/>
              <w:lang w:val="en-GB" w:eastAsia="zh-CN" w:bidi="ar-SA"/>
            </w:rPr>
          </w:pPr>
          <w:hyperlink w:anchor="_Toc52199021" w:history="1">
            <w:r w:rsidR="00B93662" w:rsidRPr="001D3A30">
              <w:rPr>
                <w:rStyle w:val="Hyperlink"/>
                <w:noProof/>
              </w:rPr>
              <w:t>Scope</w:t>
            </w:r>
            <w:r w:rsidR="00B93662">
              <w:rPr>
                <w:noProof/>
                <w:webHidden/>
              </w:rPr>
              <w:tab/>
            </w:r>
            <w:r w:rsidR="00B93662">
              <w:rPr>
                <w:noProof/>
                <w:webHidden/>
              </w:rPr>
              <w:fldChar w:fldCharType="begin"/>
            </w:r>
            <w:r w:rsidR="00B93662">
              <w:rPr>
                <w:noProof/>
                <w:webHidden/>
              </w:rPr>
              <w:instrText xml:space="preserve"> PAGEREF _Toc52199021 \h </w:instrText>
            </w:r>
            <w:r w:rsidR="00B93662">
              <w:rPr>
                <w:noProof/>
                <w:webHidden/>
              </w:rPr>
            </w:r>
            <w:r w:rsidR="00B93662">
              <w:rPr>
                <w:noProof/>
                <w:webHidden/>
              </w:rPr>
              <w:fldChar w:fldCharType="separate"/>
            </w:r>
            <w:r w:rsidR="00B93662">
              <w:rPr>
                <w:noProof/>
                <w:webHidden/>
              </w:rPr>
              <w:t>4</w:t>
            </w:r>
            <w:r w:rsidR="00B93662">
              <w:rPr>
                <w:noProof/>
                <w:webHidden/>
              </w:rPr>
              <w:fldChar w:fldCharType="end"/>
            </w:r>
          </w:hyperlink>
        </w:p>
        <w:p w14:paraId="38DC177F" w14:textId="3631AFEC" w:rsidR="00B93662" w:rsidRDefault="00000000">
          <w:pPr>
            <w:pStyle w:val="TOC2"/>
            <w:tabs>
              <w:tab w:val="right" w:leader="dot" w:pos="9016"/>
            </w:tabs>
            <w:rPr>
              <w:rFonts w:asciiTheme="minorHAnsi" w:hAnsiTheme="minorHAnsi"/>
              <w:noProof/>
              <w:sz w:val="22"/>
              <w:lang w:val="en-GB" w:eastAsia="zh-CN" w:bidi="ar-SA"/>
            </w:rPr>
          </w:pPr>
          <w:hyperlink w:anchor="_Toc52199022" w:history="1">
            <w:r w:rsidR="00B93662" w:rsidRPr="001D3A30">
              <w:rPr>
                <w:rStyle w:val="Hyperlink"/>
                <w:rFonts w:eastAsia="Arial"/>
                <w:noProof/>
                <w:lang w:val="en-GB" w:eastAsia="en-GB"/>
              </w:rPr>
              <w:t>What is GSIM?</w:t>
            </w:r>
            <w:r w:rsidR="00B93662">
              <w:rPr>
                <w:noProof/>
                <w:webHidden/>
              </w:rPr>
              <w:tab/>
            </w:r>
            <w:r w:rsidR="00B93662">
              <w:rPr>
                <w:noProof/>
                <w:webHidden/>
              </w:rPr>
              <w:fldChar w:fldCharType="begin"/>
            </w:r>
            <w:r w:rsidR="00B93662">
              <w:rPr>
                <w:noProof/>
                <w:webHidden/>
              </w:rPr>
              <w:instrText xml:space="preserve"> PAGEREF _Toc52199022 \h </w:instrText>
            </w:r>
            <w:r w:rsidR="00B93662">
              <w:rPr>
                <w:noProof/>
                <w:webHidden/>
              </w:rPr>
            </w:r>
            <w:r w:rsidR="00B93662">
              <w:rPr>
                <w:noProof/>
                <w:webHidden/>
              </w:rPr>
              <w:fldChar w:fldCharType="separate"/>
            </w:r>
            <w:r w:rsidR="00B93662">
              <w:rPr>
                <w:noProof/>
                <w:webHidden/>
              </w:rPr>
              <w:t>4</w:t>
            </w:r>
            <w:r w:rsidR="00B93662">
              <w:rPr>
                <w:noProof/>
                <w:webHidden/>
              </w:rPr>
              <w:fldChar w:fldCharType="end"/>
            </w:r>
          </w:hyperlink>
        </w:p>
        <w:p w14:paraId="6E7E484A" w14:textId="7033E572" w:rsidR="00B93662" w:rsidRDefault="00000000">
          <w:pPr>
            <w:pStyle w:val="TOC2"/>
            <w:tabs>
              <w:tab w:val="right" w:leader="dot" w:pos="9016"/>
            </w:tabs>
            <w:rPr>
              <w:rFonts w:asciiTheme="minorHAnsi" w:hAnsiTheme="minorHAnsi"/>
              <w:noProof/>
              <w:sz w:val="22"/>
              <w:lang w:val="en-GB" w:eastAsia="zh-CN" w:bidi="ar-SA"/>
            </w:rPr>
          </w:pPr>
          <w:hyperlink w:anchor="_Toc52199023" w:history="1">
            <w:r w:rsidR="00B93662" w:rsidRPr="001D3A30">
              <w:rPr>
                <w:rStyle w:val="Hyperlink"/>
                <w:rFonts w:eastAsia="Arial Unicode MS"/>
                <w:noProof/>
                <w:lang w:val="en-GB"/>
              </w:rPr>
              <w:t>Benefits of GSIM for the organisation as a whole</w:t>
            </w:r>
            <w:r w:rsidR="00B93662">
              <w:rPr>
                <w:noProof/>
                <w:webHidden/>
              </w:rPr>
              <w:tab/>
            </w:r>
            <w:r w:rsidR="00B93662">
              <w:rPr>
                <w:noProof/>
                <w:webHidden/>
              </w:rPr>
              <w:fldChar w:fldCharType="begin"/>
            </w:r>
            <w:r w:rsidR="00B93662">
              <w:rPr>
                <w:noProof/>
                <w:webHidden/>
              </w:rPr>
              <w:instrText xml:space="preserve"> PAGEREF _Toc52199023 \h </w:instrText>
            </w:r>
            <w:r w:rsidR="00B93662">
              <w:rPr>
                <w:noProof/>
                <w:webHidden/>
              </w:rPr>
            </w:r>
            <w:r w:rsidR="00B93662">
              <w:rPr>
                <w:noProof/>
                <w:webHidden/>
              </w:rPr>
              <w:fldChar w:fldCharType="separate"/>
            </w:r>
            <w:r w:rsidR="00B93662">
              <w:rPr>
                <w:noProof/>
                <w:webHidden/>
              </w:rPr>
              <w:t>8</w:t>
            </w:r>
            <w:r w:rsidR="00B93662">
              <w:rPr>
                <w:noProof/>
                <w:webHidden/>
              </w:rPr>
              <w:fldChar w:fldCharType="end"/>
            </w:r>
          </w:hyperlink>
        </w:p>
        <w:p w14:paraId="7DA820F6" w14:textId="3C567A6B" w:rsidR="00B93662" w:rsidRDefault="00000000">
          <w:pPr>
            <w:pStyle w:val="TOC2"/>
            <w:tabs>
              <w:tab w:val="right" w:leader="dot" w:pos="9016"/>
            </w:tabs>
            <w:rPr>
              <w:rFonts w:asciiTheme="minorHAnsi" w:hAnsiTheme="minorHAnsi"/>
              <w:noProof/>
              <w:sz w:val="22"/>
              <w:lang w:val="en-GB" w:eastAsia="zh-CN" w:bidi="ar-SA"/>
            </w:rPr>
          </w:pPr>
          <w:hyperlink w:anchor="_Toc52199024" w:history="1">
            <w:r w:rsidR="00B93662" w:rsidRPr="001D3A30">
              <w:rPr>
                <w:rStyle w:val="Hyperlink"/>
                <w:noProof/>
                <w:lang w:val="en-GB"/>
              </w:rPr>
              <w:t>Relationship with other ModernStats models</w:t>
            </w:r>
            <w:r w:rsidR="00B93662">
              <w:rPr>
                <w:noProof/>
                <w:webHidden/>
              </w:rPr>
              <w:tab/>
            </w:r>
            <w:r w:rsidR="00B93662">
              <w:rPr>
                <w:noProof/>
                <w:webHidden/>
              </w:rPr>
              <w:fldChar w:fldCharType="begin"/>
            </w:r>
            <w:r w:rsidR="00B93662">
              <w:rPr>
                <w:noProof/>
                <w:webHidden/>
              </w:rPr>
              <w:instrText xml:space="preserve"> PAGEREF _Toc52199024 \h </w:instrText>
            </w:r>
            <w:r w:rsidR="00B93662">
              <w:rPr>
                <w:noProof/>
                <w:webHidden/>
              </w:rPr>
            </w:r>
            <w:r w:rsidR="00B93662">
              <w:rPr>
                <w:noProof/>
                <w:webHidden/>
              </w:rPr>
              <w:fldChar w:fldCharType="separate"/>
            </w:r>
            <w:r w:rsidR="00B93662">
              <w:rPr>
                <w:noProof/>
                <w:webHidden/>
              </w:rPr>
              <w:t>9</w:t>
            </w:r>
            <w:r w:rsidR="00B93662">
              <w:rPr>
                <w:noProof/>
                <w:webHidden/>
              </w:rPr>
              <w:fldChar w:fldCharType="end"/>
            </w:r>
          </w:hyperlink>
        </w:p>
        <w:p w14:paraId="360574BB" w14:textId="63873397" w:rsidR="00B93662" w:rsidRDefault="00000000">
          <w:pPr>
            <w:pStyle w:val="TOC2"/>
            <w:tabs>
              <w:tab w:val="right" w:leader="dot" w:pos="9016"/>
            </w:tabs>
            <w:rPr>
              <w:rFonts w:asciiTheme="minorHAnsi" w:hAnsiTheme="minorHAnsi"/>
              <w:noProof/>
              <w:sz w:val="22"/>
              <w:lang w:val="en-GB" w:eastAsia="zh-CN" w:bidi="ar-SA"/>
            </w:rPr>
          </w:pPr>
          <w:hyperlink w:anchor="_Toc52199025" w:history="1">
            <w:r w:rsidR="00B93662" w:rsidRPr="001D3A30">
              <w:rPr>
                <w:rStyle w:val="Hyperlink"/>
                <w:noProof/>
              </w:rPr>
              <w:t>What does it mean for me?</w:t>
            </w:r>
            <w:r w:rsidR="00B93662">
              <w:rPr>
                <w:noProof/>
                <w:webHidden/>
              </w:rPr>
              <w:tab/>
            </w:r>
            <w:r w:rsidR="00B93662">
              <w:rPr>
                <w:noProof/>
                <w:webHidden/>
              </w:rPr>
              <w:fldChar w:fldCharType="begin"/>
            </w:r>
            <w:r w:rsidR="00B93662">
              <w:rPr>
                <w:noProof/>
                <w:webHidden/>
              </w:rPr>
              <w:instrText xml:space="preserve"> PAGEREF _Toc52199025 \h </w:instrText>
            </w:r>
            <w:r w:rsidR="00B93662">
              <w:rPr>
                <w:noProof/>
                <w:webHidden/>
              </w:rPr>
            </w:r>
            <w:r w:rsidR="00B93662">
              <w:rPr>
                <w:noProof/>
                <w:webHidden/>
              </w:rPr>
              <w:fldChar w:fldCharType="separate"/>
            </w:r>
            <w:r w:rsidR="00B93662">
              <w:rPr>
                <w:noProof/>
                <w:webHidden/>
              </w:rPr>
              <w:t>10</w:t>
            </w:r>
            <w:r w:rsidR="00B93662">
              <w:rPr>
                <w:noProof/>
                <w:webHidden/>
              </w:rPr>
              <w:fldChar w:fldCharType="end"/>
            </w:r>
          </w:hyperlink>
        </w:p>
        <w:p w14:paraId="0A5BEB0D" w14:textId="44914789" w:rsidR="00B93662" w:rsidRDefault="00000000">
          <w:pPr>
            <w:pStyle w:val="TOC3"/>
            <w:tabs>
              <w:tab w:val="right" w:leader="dot" w:pos="9016"/>
            </w:tabs>
            <w:rPr>
              <w:rFonts w:asciiTheme="minorHAnsi" w:hAnsiTheme="minorHAnsi"/>
              <w:noProof/>
              <w:sz w:val="22"/>
              <w:lang w:val="en-GB" w:eastAsia="zh-CN" w:bidi="ar-SA"/>
            </w:rPr>
          </w:pPr>
          <w:hyperlink w:anchor="_Toc52199026" w:history="1">
            <w:r w:rsidR="00B93662" w:rsidRPr="001D3A30">
              <w:rPr>
                <w:rStyle w:val="Hyperlink"/>
                <w:i/>
                <w:noProof/>
              </w:rPr>
              <w:t>The business view</w:t>
            </w:r>
            <w:r w:rsidR="00B93662">
              <w:rPr>
                <w:noProof/>
                <w:webHidden/>
              </w:rPr>
              <w:tab/>
            </w:r>
            <w:r w:rsidR="00B93662">
              <w:rPr>
                <w:noProof/>
                <w:webHidden/>
              </w:rPr>
              <w:fldChar w:fldCharType="begin"/>
            </w:r>
            <w:r w:rsidR="00B93662">
              <w:rPr>
                <w:noProof/>
                <w:webHidden/>
              </w:rPr>
              <w:instrText xml:space="preserve"> PAGEREF _Toc52199026 \h </w:instrText>
            </w:r>
            <w:r w:rsidR="00B93662">
              <w:rPr>
                <w:noProof/>
                <w:webHidden/>
              </w:rPr>
            </w:r>
            <w:r w:rsidR="00B93662">
              <w:rPr>
                <w:noProof/>
                <w:webHidden/>
              </w:rPr>
              <w:fldChar w:fldCharType="separate"/>
            </w:r>
            <w:r w:rsidR="00B93662">
              <w:rPr>
                <w:noProof/>
                <w:webHidden/>
              </w:rPr>
              <w:t>10</w:t>
            </w:r>
            <w:r w:rsidR="00B93662">
              <w:rPr>
                <w:noProof/>
                <w:webHidden/>
              </w:rPr>
              <w:fldChar w:fldCharType="end"/>
            </w:r>
          </w:hyperlink>
        </w:p>
        <w:p w14:paraId="0354FF48" w14:textId="551CD68E" w:rsidR="00B93662" w:rsidRDefault="00000000">
          <w:pPr>
            <w:pStyle w:val="TOC3"/>
            <w:tabs>
              <w:tab w:val="right" w:leader="dot" w:pos="9016"/>
            </w:tabs>
            <w:rPr>
              <w:rFonts w:asciiTheme="minorHAnsi" w:hAnsiTheme="minorHAnsi"/>
              <w:noProof/>
              <w:sz w:val="22"/>
              <w:lang w:val="en-GB" w:eastAsia="zh-CN" w:bidi="ar-SA"/>
            </w:rPr>
          </w:pPr>
          <w:hyperlink w:anchor="_Toc52199027" w:history="1">
            <w:r w:rsidR="00B93662" w:rsidRPr="001D3A30">
              <w:rPr>
                <w:rStyle w:val="Hyperlink"/>
                <w:i/>
                <w:noProof/>
              </w:rPr>
              <w:t>The information technology view</w:t>
            </w:r>
            <w:r w:rsidR="00B93662">
              <w:rPr>
                <w:noProof/>
                <w:webHidden/>
              </w:rPr>
              <w:tab/>
            </w:r>
            <w:r w:rsidR="00B93662">
              <w:rPr>
                <w:noProof/>
                <w:webHidden/>
              </w:rPr>
              <w:fldChar w:fldCharType="begin"/>
            </w:r>
            <w:r w:rsidR="00B93662">
              <w:rPr>
                <w:noProof/>
                <w:webHidden/>
              </w:rPr>
              <w:instrText xml:space="preserve"> PAGEREF _Toc52199027 \h </w:instrText>
            </w:r>
            <w:r w:rsidR="00B93662">
              <w:rPr>
                <w:noProof/>
                <w:webHidden/>
              </w:rPr>
            </w:r>
            <w:r w:rsidR="00B93662">
              <w:rPr>
                <w:noProof/>
                <w:webHidden/>
              </w:rPr>
              <w:fldChar w:fldCharType="separate"/>
            </w:r>
            <w:r w:rsidR="00B93662">
              <w:rPr>
                <w:noProof/>
                <w:webHidden/>
              </w:rPr>
              <w:t>12</w:t>
            </w:r>
            <w:r w:rsidR="00B93662">
              <w:rPr>
                <w:noProof/>
                <w:webHidden/>
              </w:rPr>
              <w:fldChar w:fldCharType="end"/>
            </w:r>
          </w:hyperlink>
        </w:p>
        <w:p w14:paraId="6ED2316A" w14:textId="7C70D3FA" w:rsidR="00B93662" w:rsidRDefault="00000000">
          <w:pPr>
            <w:pStyle w:val="TOC3"/>
            <w:tabs>
              <w:tab w:val="right" w:leader="dot" w:pos="9016"/>
            </w:tabs>
            <w:rPr>
              <w:rFonts w:asciiTheme="minorHAnsi" w:hAnsiTheme="minorHAnsi"/>
              <w:noProof/>
              <w:sz w:val="22"/>
              <w:lang w:val="en-GB" w:eastAsia="zh-CN" w:bidi="ar-SA"/>
            </w:rPr>
          </w:pPr>
          <w:hyperlink w:anchor="_Toc52199028" w:history="1">
            <w:r w:rsidR="00B93662" w:rsidRPr="001D3A30">
              <w:rPr>
                <w:rStyle w:val="Hyperlink"/>
                <w:i/>
                <w:noProof/>
              </w:rPr>
              <w:t>The management view</w:t>
            </w:r>
            <w:r w:rsidR="00B93662">
              <w:rPr>
                <w:noProof/>
                <w:webHidden/>
              </w:rPr>
              <w:tab/>
            </w:r>
            <w:r w:rsidR="00B93662">
              <w:rPr>
                <w:noProof/>
                <w:webHidden/>
              </w:rPr>
              <w:fldChar w:fldCharType="begin"/>
            </w:r>
            <w:r w:rsidR="00B93662">
              <w:rPr>
                <w:noProof/>
                <w:webHidden/>
              </w:rPr>
              <w:instrText xml:space="preserve"> PAGEREF _Toc52199028 \h </w:instrText>
            </w:r>
            <w:r w:rsidR="00B93662">
              <w:rPr>
                <w:noProof/>
                <w:webHidden/>
              </w:rPr>
            </w:r>
            <w:r w:rsidR="00B93662">
              <w:rPr>
                <w:noProof/>
                <w:webHidden/>
              </w:rPr>
              <w:fldChar w:fldCharType="separate"/>
            </w:r>
            <w:r w:rsidR="00B93662">
              <w:rPr>
                <w:noProof/>
                <w:webHidden/>
              </w:rPr>
              <w:t>13</w:t>
            </w:r>
            <w:r w:rsidR="00B93662">
              <w:rPr>
                <w:noProof/>
                <w:webHidden/>
              </w:rPr>
              <w:fldChar w:fldCharType="end"/>
            </w:r>
          </w:hyperlink>
        </w:p>
        <w:p w14:paraId="10BE9B8F" w14:textId="79EC87E1" w:rsidR="00B93662" w:rsidRDefault="00000000">
          <w:pPr>
            <w:pStyle w:val="TOC2"/>
            <w:tabs>
              <w:tab w:val="right" w:leader="dot" w:pos="9016"/>
            </w:tabs>
            <w:rPr>
              <w:rFonts w:asciiTheme="minorHAnsi" w:hAnsiTheme="minorHAnsi"/>
              <w:noProof/>
              <w:sz w:val="22"/>
              <w:lang w:val="en-GB" w:eastAsia="zh-CN" w:bidi="ar-SA"/>
            </w:rPr>
          </w:pPr>
          <w:hyperlink w:anchor="_Toc52199029" w:history="1">
            <w:r w:rsidR="00B93662" w:rsidRPr="001D3A30">
              <w:rPr>
                <w:rStyle w:val="Hyperlink"/>
                <w:noProof/>
                <w:lang w:val="en-GB"/>
              </w:rPr>
              <w:t>SDMX, DDI and other standards</w:t>
            </w:r>
            <w:r w:rsidR="00B93662">
              <w:rPr>
                <w:noProof/>
                <w:webHidden/>
              </w:rPr>
              <w:tab/>
            </w:r>
            <w:r w:rsidR="00B93662">
              <w:rPr>
                <w:noProof/>
                <w:webHidden/>
              </w:rPr>
              <w:fldChar w:fldCharType="begin"/>
            </w:r>
            <w:r w:rsidR="00B93662">
              <w:rPr>
                <w:noProof/>
                <w:webHidden/>
              </w:rPr>
              <w:instrText xml:space="preserve"> PAGEREF _Toc52199029 \h </w:instrText>
            </w:r>
            <w:r w:rsidR="00B93662">
              <w:rPr>
                <w:noProof/>
                <w:webHidden/>
              </w:rPr>
            </w:r>
            <w:r w:rsidR="00B93662">
              <w:rPr>
                <w:noProof/>
                <w:webHidden/>
              </w:rPr>
              <w:fldChar w:fldCharType="separate"/>
            </w:r>
            <w:r w:rsidR="00B93662">
              <w:rPr>
                <w:noProof/>
                <w:webHidden/>
              </w:rPr>
              <w:t>14</w:t>
            </w:r>
            <w:r w:rsidR="00B93662">
              <w:rPr>
                <w:noProof/>
                <w:webHidden/>
              </w:rPr>
              <w:fldChar w:fldCharType="end"/>
            </w:r>
          </w:hyperlink>
        </w:p>
        <w:p w14:paraId="7B6284A7" w14:textId="1BF4604E" w:rsidR="00B93662" w:rsidRDefault="00000000">
          <w:pPr>
            <w:pStyle w:val="TOC2"/>
            <w:tabs>
              <w:tab w:val="right" w:leader="dot" w:pos="9016"/>
            </w:tabs>
            <w:rPr>
              <w:rFonts w:asciiTheme="minorHAnsi" w:hAnsiTheme="minorHAnsi"/>
              <w:noProof/>
              <w:sz w:val="22"/>
              <w:lang w:val="en-GB" w:eastAsia="zh-CN" w:bidi="ar-SA"/>
            </w:rPr>
          </w:pPr>
          <w:hyperlink w:anchor="_Toc52199030" w:history="1">
            <w:r w:rsidR="00B93662" w:rsidRPr="001D3A30">
              <w:rPr>
                <w:rStyle w:val="Hyperlink"/>
                <w:noProof/>
                <w:lang w:val="en-GB"/>
              </w:rPr>
              <w:t>Summary and concluding remark</w:t>
            </w:r>
            <w:r w:rsidR="00B93662">
              <w:rPr>
                <w:noProof/>
                <w:webHidden/>
              </w:rPr>
              <w:tab/>
            </w:r>
            <w:r w:rsidR="00B93662">
              <w:rPr>
                <w:noProof/>
                <w:webHidden/>
              </w:rPr>
              <w:fldChar w:fldCharType="begin"/>
            </w:r>
            <w:r w:rsidR="00B93662">
              <w:rPr>
                <w:noProof/>
                <w:webHidden/>
              </w:rPr>
              <w:instrText xml:space="preserve"> PAGEREF _Toc52199030 \h </w:instrText>
            </w:r>
            <w:r w:rsidR="00B93662">
              <w:rPr>
                <w:noProof/>
                <w:webHidden/>
              </w:rPr>
            </w:r>
            <w:r w:rsidR="00B93662">
              <w:rPr>
                <w:noProof/>
                <w:webHidden/>
              </w:rPr>
              <w:fldChar w:fldCharType="separate"/>
            </w:r>
            <w:r w:rsidR="00B93662">
              <w:rPr>
                <w:noProof/>
                <w:webHidden/>
              </w:rPr>
              <w:t>15</w:t>
            </w:r>
            <w:r w:rsidR="00B93662">
              <w:rPr>
                <w:noProof/>
                <w:webHidden/>
              </w:rPr>
              <w:fldChar w:fldCharType="end"/>
            </w:r>
          </w:hyperlink>
        </w:p>
        <w:p w14:paraId="7E6DC283" w14:textId="0D87F45B" w:rsidR="0086076E" w:rsidRDefault="00F84C89" w:rsidP="00477336">
          <w:r>
            <w:rPr>
              <w:b/>
              <w:bCs/>
              <w:noProof/>
            </w:rPr>
            <w:fldChar w:fldCharType="end"/>
          </w:r>
        </w:p>
      </w:sdtContent>
    </w:sdt>
    <w:p w14:paraId="53CC17E5" w14:textId="77777777" w:rsidR="001B24F6" w:rsidRDefault="001B24F6" w:rsidP="00477336">
      <w:pPr>
        <w:spacing w:line="276" w:lineRule="auto"/>
      </w:pPr>
    </w:p>
    <w:p w14:paraId="57BD9337" w14:textId="77777777" w:rsidR="001B24F6" w:rsidRDefault="001B24F6" w:rsidP="00477336">
      <w:pPr>
        <w:spacing w:line="276" w:lineRule="auto"/>
      </w:pPr>
    </w:p>
    <w:p w14:paraId="1EC59BD2" w14:textId="77777777" w:rsidR="001B24F6" w:rsidRDefault="001B24F6" w:rsidP="00477336">
      <w:pPr>
        <w:spacing w:line="276" w:lineRule="auto"/>
      </w:pPr>
    </w:p>
    <w:p w14:paraId="1DF77DEA" w14:textId="77777777" w:rsidR="001B24F6" w:rsidRPr="001B24F6" w:rsidRDefault="001B24F6" w:rsidP="001B24F6">
      <w:pPr>
        <w:rPr>
          <w:lang w:eastAsia="ja-JP" w:bidi="ar-SA"/>
        </w:rPr>
      </w:pPr>
    </w:p>
    <w:p w14:paraId="3AA63D72" w14:textId="77777777" w:rsidR="001B24F6" w:rsidRDefault="001B24F6" w:rsidP="00477336">
      <w:pPr>
        <w:spacing w:line="276" w:lineRule="auto"/>
      </w:pPr>
    </w:p>
    <w:p w14:paraId="1690042D" w14:textId="77777777" w:rsidR="0086076E" w:rsidRDefault="0086076E" w:rsidP="00477336">
      <w:pPr>
        <w:spacing w:line="276" w:lineRule="auto"/>
        <w:rPr>
          <w:rFonts w:eastAsiaTheme="majorEastAsia" w:cstheme="majorBidi"/>
          <w:b/>
          <w:bCs/>
          <w:sz w:val="28"/>
          <w:szCs w:val="26"/>
        </w:rPr>
      </w:pPr>
      <w:r>
        <w:br w:type="page"/>
      </w:r>
    </w:p>
    <w:p w14:paraId="2DFCE9F2" w14:textId="3E738B78" w:rsidR="00DA16A4" w:rsidRPr="00756455" w:rsidRDefault="00DA16A4" w:rsidP="00E01F8C">
      <w:pPr>
        <w:pStyle w:val="Heading2"/>
        <w:spacing w:before="0" w:after="0"/>
      </w:pPr>
      <w:bookmarkStart w:id="9" w:name="_Toc52199020"/>
      <w:r w:rsidRPr="00756455">
        <w:lastRenderedPageBreak/>
        <w:t>Introduction</w:t>
      </w:r>
      <w:bookmarkEnd w:id="8"/>
      <w:bookmarkEnd w:id="9"/>
      <w:r w:rsidR="00F86EDB">
        <w:t xml:space="preserve"> </w:t>
      </w:r>
    </w:p>
    <w:p w14:paraId="5AA7BA36" w14:textId="77777777" w:rsidR="00D32C6E" w:rsidRDefault="00D32C6E" w:rsidP="00E01F8C">
      <w:pPr>
        <w:rPr>
          <w:lang w:val="en-GB"/>
        </w:rPr>
      </w:pPr>
    </w:p>
    <w:p w14:paraId="10807DAE" w14:textId="504163D1" w:rsidR="0015054A" w:rsidRDefault="008138C0" w:rsidP="0015054A">
      <w:pPr>
        <w:pStyle w:val="ListParagraph"/>
        <w:numPr>
          <w:ilvl w:val="0"/>
          <w:numId w:val="44"/>
        </w:numPr>
        <w:ind w:left="0" w:firstLine="0"/>
        <w:contextualSpacing w:val="0"/>
        <w:rPr>
          <w:lang w:val="en-GB"/>
        </w:rPr>
      </w:pPr>
      <w:r w:rsidRPr="0015054A">
        <w:rPr>
          <w:lang w:val="en-GB"/>
        </w:rPr>
        <w:t>Across the world</w:t>
      </w:r>
      <w:r w:rsidR="004741D2" w:rsidRPr="0015054A">
        <w:rPr>
          <w:lang w:val="en-GB"/>
        </w:rPr>
        <w:t>,</w:t>
      </w:r>
      <w:r w:rsidRPr="0015054A">
        <w:rPr>
          <w:lang w:val="en-GB"/>
        </w:rPr>
        <w:t xml:space="preserve"> statistical organi</w:t>
      </w:r>
      <w:r w:rsidR="002A4DB5" w:rsidRPr="0015054A">
        <w:rPr>
          <w:lang w:val="en-GB"/>
        </w:rPr>
        <w:t>s</w:t>
      </w:r>
      <w:r w:rsidRPr="0015054A">
        <w:rPr>
          <w:lang w:val="en-GB"/>
        </w:rPr>
        <w:t>ations undertake similar activities albeit with variation</w:t>
      </w:r>
      <w:r w:rsidR="00A22EC4" w:rsidRPr="0015054A">
        <w:rPr>
          <w:lang w:val="en-GB"/>
        </w:rPr>
        <w:t>s</w:t>
      </w:r>
      <w:r w:rsidRPr="0015054A">
        <w:rPr>
          <w:lang w:val="en-GB"/>
        </w:rPr>
        <w:t xml:space="preserve"> in the processes</w:t>
      </w:r>
      <w:r w:rsidR="004741D2" w:rsidRPr="0015054A">
        <w:rPr>
          <w:lang w:val="en-GB"/>
        </w:rPr>
        <w:t xml:space="preserve"> that they</w:t>
      </w:r>
      <w:r w:rsidRPr="0015054A">
        <w:rPr>
          <w:lang w:val="en-GB"/>
        </w:rPr>
        <w:t xml:space="preserve"> use. Each of these activities use</w:t>
      </w:r>
      <w:r w:rsidR="00FE124A" w:rsidRPr="0015054A">
        <w:rPr>
          <w:lang w:val="en-GB"/>
        </w:rPr>
        <w:t>s</w:t>
      </w:r>
      <w:r w:rsidRPr="0015054A">
        <w:rPr>
          <w:lang w:val="en-GB"/>
        </w:rPr>
        <w:t xml:space="preserve"> and produce</w:t>
      </w:r>
      <w:r w:rsidR="00FE124A" w:rsidRPr="0015054A">
        <w:rPr>
          <w:lang w:val="en-GB"/>
        </w:rPr>
        <w:t>s</w:t>
      </w:r>
      <w:r w:rsidRPr="0015054A">
        <w:rPr>
          <w:lang w:val="en-GB"/>
        </w:rPr>
        <w:t xml:space="preserve"> similar information (for example</w:t>
      </w:r>
      <w:r w:rsidR="00F4640A" w:rsidRPr="0015054A">
        <w:rPr>
          <w:lang w:val="en-GB"/>
        </w:rPr>
        <w:t>,</w:t>
      </w:r>
      <w:r w:rsidRPr="0015054A">
        <w:rPr>
          <w:lang w:val="en-GB"/>
        </w:rPr>
        <w:t xml:space="preserve"> all </w:t>
      </w:r>
      <w:r w:rsidR="002A4DB5" w:rsidRPr="0015054A">
        <w:rPr>
          <w:lang w:val="en-GB"/>
        </w:rPr>
        <w:t>organisation</w:t>
      </w:r>
      <w:r w:rsidR="00A22EC4" w:rsidRPr="0015054A">
        <w:rPr>
          <w:lang w:val="en-GB"/>
        </w:rPr>
        <w:t>s</w:t>
      </w:r>
      <w:r w:rsidRPr="0015054A">
        <w:rPr>
          <w:lang w:val="en-GB"/>
        </w:rPr>
        <w:t xml:space="preserve"> </w:t>
      </w:r>
      <w:r w:rsidR="00772E0D" w:rsidRPr="0015054A">
        <w:rPr>
          <w:lang w:val="en-GB"/>
        </w:rPr>
        <w:t xml:space="preserve">define populations for their statistical observations, </w:t>
      </w:r>
      <w:r w:rsidRPr="0015054A">
        <w:rPr>
          <w:lang w:val="en-GB"/>
        </w:rPr>
        <w:t xml:space="preserve">use </w:t>
      </w:r>
      <w:r w:rsidR="002A4DB5" w:rsidRPr="0015054A">
        <w:rPr>
          <w:lang w:val="en-GB"/>
        </w:rPr>
        <w:t xml:space="preserve">statistical </w:t>
      </w:r>
      <w:r w:rsidRPr="0015054A">
        <w:rPr>
          <w:lang w:val="en-GB"/>
        </w:rPr>
        <w:t>classifications, create data</w:t>
      </w:r>
      <w:r w:rsidR="00B73C18" w:rsidRPr="0015054A">
        <w:rPr>
          <w:lang w:val="en-GB"/>
        </w:rPr>
        <w:t xml:space="preserve"> </w:t>
      </w:r>
      <w:r w:rsidRPr="0015054A">
        <w:rPr>
          <w:lang w:val="en-GB"/>
        </w:rPr>
        <w:t xml:space="preserve">sets and </w:t>
      </w:r>
      <w:r w:rsidR="007106BD" w:rsidRPr="0015054A">
        <w:rPr>
          <w:lang w:val="en-GB"/>
        </w:rPr>
        <w:t>disseminate information</w:t>
      </w:r>
      <w:r w:rsidRPr="0015054A">
        <w:rPr>
          <w:lang w:val="en-GB"/>
        </w:rPr>
        <w:t>). Although the information used by statistical organi</w:t>
      </w:r>
      <w:r w:rsidR="002A4DB5" w:rsidRPr="0015054A">
        <w:rPr>
          <w:lang w:val="en-GB"/>
        </w:rPr>
        <w:t>s</w:t>
      </w:r>
      <w:r w:rsidRPr="0015054A">
        <w:rPr>
          <w:lang w:val="en-GB"/>
        </w:rPr>
        <w:t>ations is at its core the same, all organi</w:t>
      </w:r>
      <w:r w:rsidR="002A4DB5" w:rsidRPr="0015054A">
        <w:rPr>
          <w:lang w:val="en-GB"/>
        </w:rPr>
        <w:t>s</w:t>
      </w:r>
      <w:r w:rsidRPr="0015054A">
        <w:rPr>
          <w:lang w:val="en-GB"/>
        </w:rPr>
        <w:t xml:space="preserve">ations tend to describe </w:t>
      </w:r>
      <w:r w:rsidR="004741D2" w:rsidRPr="0015054A">
        <w:rPr>
          <w:lang w:val="en-GB"/>
        </w:rPr>
        <w:t xml:space="preserve">it </w:t>
      </w:r>
      <w:r w:rsidRPr="0015054A">
        <w:rPr>
          <w:lang w:val="en-GB"/>
        </w:rPr>
        <w:t xml:space="preserve">slightly differently </w:t>
      </w:r>
      <w:del w:id="10" w:author="Inkyung Choi" w:date="2023-03-14T10:39:00Z">
        <w:r w:rsidRPr="0015054A" w:rsidDel="00A03469">
          <w:rPr>
            <w:lang w:val="en-GB"/>
          </w:rPr>
          <w:delText>(</w:delText>
        </w:r>
      </w:del>
      <w:r w:rsidRPr="0015054A">
        <w:rPr>
          <w:lang w:val="en-GB"/>
        </w:rPr>
        <w:t>and often in different ways within each orga</w:t>
      </w:r>
      <w:r w:rsidR="007D6734" w:rsidRPr="0015054A">
        <w:rPr>
          <w:lang w:val="en-GB"/>
        </w:rPr>
        <w:t>ni</w:t>
      </w:r>
      <w:r w:rsidR="002A4DB5" w:rsidRPr="0015054A">
        <w:rPr>
          <w:lang w:val="en-GB"/>
        </w:rPr>
        <w:t>s</w:t>
      </w:r>
      <w:r w:rsidR="007D6734" w:rsidRPr="0015054A">
        <w:rPr>
          <w:lang w:val="en-GB"/>
        </w:rPr>
        <w:t>ation</w:t>
      </w:r>
      <w:del w:id="11" w:author="Inkyung Choi" w:date="2023-03-14T10:39:00Z">
        <w:r w:rsidR="007D6734" w:rsidRPr="0015054A" w:rsidDel="00A03469">
          <w:rPr>
            <w:lang w:val="en-GB"/>
          </w:rPr>
          <w:delText>)</w:delText>
        </w:r>
      </w:del>
      <w:r w:rsidR="007D6734" w:rsidRPr="0015054A">
        <w:rPr>
          <w:lang w:val="en-GB"/>
        </w:rPr>
        <w:t xml:space="preserve">. </w:t>
      </w:r>
    </w:p>
    <w:p w14:paraId="5124DE12" w14:textId="77777777" w:rsidR="0015054A" w:rsidRPr="0015054A" w:rsidRDefault="0015054A" w:rsidP="0015054A">
      <w:pPr>
        <w:pStyle w:val="ListParagraph"/>
        <w:numPr>
          <w:ilvl w:val="0"/>
          <w:numId w:val="0"/>
        </w:numPr>
        <w:contextualSpacing w:val="0"/>
        <w:rPr>
          <w:lang w:val="en-GB"/>
        </w:rPr>
      </w:pPr>
    </w:p>
    <w:p w14:paraId="741436DE" w14:textId="302CE08B" w:rsidR="0015054A" w:rsidRPr="0015054A" w:rsidRDefault="000D5406" w:rsidP="00970533">
      <w:pPr>
        <w:pStyle w:val="ListParagraph"/>
        <w:widowControl w:val="0"/>
        <w:numPr>
          <w:ilvl w:val="0"/>
          <w:numId w:val="44"/>
        </w:numPr>
        <w:autoSpaceDE w:val="0"/>
        <w:autoSpaceDN w:val="0"/>
        <w:adjustRightInd w:val="0"/>
        <w:ind w:left="0" w:firstLine="0"/>
        <w:contextualSpacing w:val="0"/>
        <w:rPr>
          <w:lang w:val="en-GB"/>
        </w:rPr>
      </w:pPr>
      <w:r w:rsidRPr="0015054A">
        <w:rPr>
          <w:lang w:val="en-GB"/>
        </w:rPr>
        <w:t>The Generic Statistical Information Model (GSIM) is the first internationally endorsed reference framework for statistical information</w:t>
      </w:r>
      <w:r w:rsidRPr="0015054A">
        <w:rPr>
          <w:rFonts w:eastAsia="Arial"/>
        </w:rPr>
        <w:t xml:space="preserve">. </w:t>
      </w:r>
      <w:r w:rsidR="007A7F82" w:rsidRPr="0015054A">
        <w:rPr>
          <w:lang w:val="en-GB"/>
        </w:rPr>
        <w:t xml:space="preserve">It provides </w:t>
      </w:r>
      <w:r w:rsidR="007A7F82" w:rsidRPr="00120B80">
        <w:rPr>
          <w:b/>
          <w:bCs/>
          <w:lang w:val="en-GB"/>
        </w:rPr>
        <w:t xml:space="preserve">a set of standardised, consistently described information </w:t>
      </w:r>
      <w:del w:id="12" w:author="Inkyung Choi" w:date="2023-03-14T10:40:00Z">
        <w:r w:rsidR="007A7F82" w:rsidRPr="00120B80" w:rsidDel="000759D0">
          <w:rPr>
            <w:b/>
            <w:bCs/>
            <w:lang w:val="en-GB"/>
          </w:rPr>
          <w:delText>objects</w:delText>
        </w:r>
      </w:del>
      <w:ins w:id="13" w:author="Inkyung Choi" w:date="2023-03-14T10:40:00Z">
        <w:r w:rsidR="000759D0">
          <w:rPr>
            <w:b/>
            <w:bCs/>
            <w:lang w:val="en-GB"/>
          </w:rPr>
          <w:t>classes</w:t>
        </w:r>
      </w:ins>
      <w:r w:rsidR="007A7F82" w:rsidRPr="00120B80">
        <w:rPr>
          <w:lang w:val="en-GB"/>
        </w:rPr>
        <w:t xml:space="preserve">, which </w:t>
      </w:r>
      <w:r w:rsidR="004B5E2D">
        <w:rPr>
          <w:lang w:val="en-GB"/>
        </w:rPr>
        <w:t>can be used as</w:t>
      </w:r>
      <w:r w:rsidR="004B5E2D" w:rsidRPr="00120B80">
        <w:rPr>
          <w:lang w:val="en-GB"/>
        </w:rPr>
        <w:t xml:space="preserve"> </w:t>
      </w:r>
      <w:r w:rsidR="007A7F82" w:rsidRPr="00120B80">
        <w:rPr>
          <w:lang w:val="en-GB"/>
        </w:rPr>
        <w:t>inputs and outputs in the design and the production of statistics</w:t>
      </w:r>
      <w:r w:rsidR="007A7F82" w:rsidRPr="0015054A">
        <w:rPr>
          <w:lang w:val="en-GB"/>
        </w:rPr>
        <w:t xml:space="preserve">. As a reference framework, GSIM explains significant relationships among the entities involved in statistical production and can be used to guide the development and use of consistent implementation standards or specifications. </w:t>
      </w:r>
    </w:p>
    <w:p w14:paraId="4689E0C1" w14:textId="77777777" w:rsidR="0015054A" w:rsidRPr="0015054A" w:rsidRDefault="0015054A" w:rsidP="0015054A">
      <w:pPr>
        <w:pStyle w:val="ListParagraph"/>
        <w:numPr>
          <w:ilvl w:val="0"/>
          <w:numId w:val="0"/>
        </w:numPr>
        <w:ind w:left="-3600"/>
        <w:rPr>
          <w:rFonts w:cs="Times New Roman"/>
          <w:szCs w:val="24"/>
          <w:lang w:val="en-GB"/>
        </w:rPr>
      </w:pPr>
    </w:p>
    <w:p w14:paraId="66A13AB1" w14:textId="4CF6B28A" w:rsidR="0015054A" w:rsidRPr="008762A3" w:rsidRDefault="007E1F32" w:rsidP="0015054A">
      <w:pPr>
        <w:pStyle w:val="ListParagraph"/>
        <w:widowControl w:val="0"/>
        <w:numPr>
          <w:ilvl w:val="0"/>
          <w:numId w:val="44"/>
        </w:numPr>
        <w:autoSpaceDE w:val="0"/>
        <w:autoSpaceDN w:val="0"/>
        <w:adjustRightInd w:val="0"/>
        <w:ind w:left="0" w:firstLine="0"/>
        <w:contextualSpacing w:val="0"/>
        <w:rPr>
          <w:lang w:val="en-GB"/>
        </w:rPr>
      </w:pPr>
      <w:r w:rsidRPr="008762A3">
        <w:rPr>
          <w:lang w:val="en-GB"/>
        </w:rPr>
        <w:t>As a common language</w:t>
      </w:r>
      <w:r w:rsidR="007A7F82" w:rsidRPr="008762A3">
        <w:rPr>
          <w:lang w:val="en-GB"/>
        </w:rPr>
        <w:t xml:space="preserve"> to describe the </w:t>
      </w:r>
      <w:r w:rsidR="002F21DC" w:rsidRPr="008762A3">
        <w:rPr>
          <w:lang w:val="en-GB"/>
        </w:rPr>
        <w:t xml:space="preserve">statistical </w:t>
      </w:r>
      <w:r w:rsidR="007A7F82" w:rsidRPr="008762A3">
        <w:rPr>
          <w:lang w:val="en-GB"/>
        </w:rPr>
        <w:t>information, GSIM</w:t>
      </w:r>
      <w:r w:rsidR="00120B80">
        <w:rPr>
          <w:lang w:val="en-GB"/>
        </w:rPr>
        <w:t xml:space="preserve"> can</w:t>
      </w:r>
      <w:r w:rsidR="007A7F82" w:rsidRPr="008762A3">
        <w:rPr>
          <w:lang w:val="en-GB"/>
        </w:rPr>
        <w:t xml:space="preserve"> </w:t>
      </w:r>
      <w:r w:rsidR="007A7F82" w:rsidRPr="00361381">
        <w:rPr>
          <w:lang w:val="en-GB"/>
        </w:rPr>
        <w:t>facilitate communication within and between statistical organisations</w:t>
      </w:r>
      <w:r w:rsidR="00F4640A" w:rsidRPr="0044476A">
        <w:rPr>
          <w:lang w:val="en-GB"/>
        </w:rPr>
        <w:t xml:space="preserve">. It can </w:t>
      </w:r>
      <w:r w:rsidR="007A7F82" w:rsidRPr="0044476A">
        <w:rPr>
          <w:lang w:val="en-GB"/>
        </w:rPr>
        <w:t xml:space="preserve">provide </w:t>
      </w:r>
      <w:r w:rsidR="008C55DB">
        <w:rPr>
          <w:lang w:val="en-GB"/>
        </w:rPr>
        <w:t xml:space="preserve">the </w:t>
      </w:r>
      <w:r w:rsidR="007A7F82" w:rsidRPr="0044476A">
        <w:rPr>
          <w:lang w:val="en-GB"/>
        </w:rPr>
        <w:t>foundation for in-depth collaboration, standardisation, or, sharing of tools and methods</w:t>
      </w:r>
      <w:r w:rsidR="008C55DB">
        <w:rPr>
          <w:lang w:val="en-GB"/>
        </w:rPr>
        <w:t>,</w:t>
      </w:r>
      <w:r w:rsidR="00F4640A" w:rsidRPr="0044476A">
        <w:rPr>
          <w:lang w:val="en-GB"/>
        </w:rPr>
        <w:t xml:space="preserve"> and</w:t>
      </w:r>
      <w:r w:rsidR="007A7F82" w:rsidRPr="00B20470">
        <w:rPr>
          <w:rFonts w:eastAsia="Arial" w:cs="Times New Roman"/>
          <w:szCs w:val="24"/>
          <w:lang w:val="en-GB"/>
        </w:rPr>
        <w:t xml:space="preserve"> </w:t>
      </w:r>
      <w:r w:rsidR="008C55DB">
        <w:rPr>
          <w:rFonts w:eastAsia="Arial" w:cs="Times New Roman"/>
          <w:szCs w:val="24"/>
          <w:lang w:val="en-GB"/>
        </w:rPr>
        <w:t xml:space="preserve">thereby, </w:t>
      </w:r>
      <w:r w:rsidR="007A7F82" w:rsidRPr="00B20470">
        <w:rPr>
          <w:rFonts w:eastAsia="Arial" w:cs="Times New Roman"/>
          <w:szCs w:val="24"/>
          <w:lang w:val="en-GB"/>
        </w:rPr>
        <w:t xml:space="preserve">play an important </w:t>
      </w:r>
      <w:r w:rsidR="008C55DB">
        <w:rPr>
          <w:rFonts w:eastAsia="Arial" w:cs="Times New Roman"/>
          <w:szCs w:val="24"/>
          <w:lang w:val="en-GB"/>
        </w:rPr>
        <w:t>role</w:t>
      </w:r>
      <w:r w:rsidR="007A7F82" w:rsidRPr="00B20470">
        <w:rPr>
          <w:rFonts w:eastAsia="Arial" w:cs="Times New Roman"/>
          <w:szCs w:val="24"/>
          <w:lang w:val="en-GB"/>
        </w:rPr>
        <w:t xml:space="preserve"> in </w:t>
      </w:r>
      <w:r w:rsidR="007A7F82" w:rsidRPr="00120B80">
        <w:rPr>
          <w:lang w:val="en-GB"/>
        </w:rPr>
        <w:t>modernising</w:t>
      </w:r>
      <w:r w:rsidR="007A7F82" w:rsidRPr="00120B80">
        <w:rPr>
          <w:rFonts w:eastAsia="Arial" w:cs="Times New Roman"/>
          <w:szCs w:val="24"/>
          <w:lang w:val="en-GB"/>
        </w:rPr>
        <w:t xml:space="preserve">, </w:t>
      </w:r>
      <w:r w:rsidR="007A7F82" w:rsidRPr="00120B80">
        <w:rPr>
          <w:lang w:val="en-GB"/>
        </w:rPr>
        <w:t>streamlining</w:t>
      </w:r>
      <w:r w:rsidR="007A7F82" w:rsidRPr="00120B80">
        <w:rPr>
          <w:rFonts w:eastAsia="Arial" w:cs="Times New Roman"/>
          <w:szCs w:val="24"/>
          <w:lang w:val="en-GB"/>
        </w:rPr>
        <w:t xml:space="preserve"> and, aligning</w:t>
      </w:r>
      <w:r w:rsidR="007A7F82" w:rsidRPr="00B20470">
        <w:rPr>
          <w:rFonts w:eastAsia="Arial" w:cs="Times New Roman"/>
          <w:szCs w:val="24"/>
          <w:lang w:val="en-GB"/>
        </w:rPr>
        <w:t xml:space="preserve"> standards and production associated with official statistics at both national and international levels. </w:t>
      </w:r>
    </w:p>
    <w:p w14:paraId="5255762F" w14:textId="77777777" w:rsidR="0015054A" w:rsidRPr="0015054A" w:rsidRDefault="0015054A" w:rsidP="0015054A">
      <w:pPr>
        <w:pStyle w:val="ListParagraph"/>
        <w:rPr>
          <w:rFonts w:cs="Times New Roman"/>
          <w:szCs w:val="24"/>
          <w:lang w:val="en-GB"/>
        </w:rPr>
      </w:pPr>
    </w:p>
    <w:p w14:paraId="5F77CA39" w14:textId="77777777" w:rsidR="0015054A" w:rsidRPr="0015054A" w:rsidRDefault="00E344A1" w:rsidP="0015054A">
      <w:pPr>
        <w:pStyle w:val="ListParagraph"/>
        <w:widowControl w:val="0"/>
        <w:numPr>
          <w:ilvl w:val="0"/>
          <w:numId w:val="44"/>
        </w:numPr>
        <w:autoSpaceDE w:val="0"/>
        <w:autoSpaceDN w:val="0"/>
        <w:adjustRightInd w:val="0"/>
        <w:ind w:left="0" w:firstLine="0"/>
        <w:contextualSpacing w:val="0"/>
        <w:rPr>
          <w:lang w:val="en-GB"/>
        </w:rPr>
      </w:pPr>
      <w:r w:rsidRPr="0015054A">
        <w:rPr>
          <w:rFonts w:cs="Times New Roman"/>
          <w:szCs w:val="24"/>
          <w:lang w:val="en-GB"/>
        </w:rPr>
        <w:t xml:space="preserve">GSIM is one </w:t>
      </w:r>
      <w:r w:rsidRPr="00120B80">
        <w:rPr>
          <w:rFonts w:cs="Times New Roman"/>
          <w:szCs w:val="24"/>
          <w:lang w:val="en-GB"/>
        </w:rPr>
        <w:t xml:space="preserve">of the </w:t>
      </w:r>
      <w:r w:rsidRPr="00120B80">
        <w:rPr>
          <w:lang w:val="en-GB"/>
        </w:rPr>
        <w:t>cornerstones for moderni</w:t>
      </w:r>
      <w:r w:rsidR="004352A2" w:rsidRPr="00120B80">
        <w:rPr>
          <w:lang w:val="en-GB"/>
        </w:rPr>
        <w:t>s</w:t>
      </w:r>
      <w:r w:rsidRPr="00120B80">
        <w:rPr>
          <w:lang w:val="en-GB"/>
        </w:rPr>
        <w:t>ing</w:t>
      </w:r>
      <w:r w:rsidRPr="00120B80">
        <w:rPr>
          <w:rFonts w:cs="Times New Roman"/>
          <w:szCs w:val="24"/>
          <w:lang w:val="en-GB"/>
        </w:rPr>
        <w:t xml:space="preserve"> official s</w:t>
      </w:r>
      <w:r w:rsidR="00EC604E" w:rsidRPr="00120B80">
        <w:rPr>
          <w:rFonts w:cs="Times New Roman"/>
          <w:szCs w:val="24"/>
          <w:lang w:val="en-GB"/>
        </w:rPr>
        <w:t>tatistics</w:t>
      </w:r>
      <w:r w:rsidR="00EC604E" w:rsidRPr="0015054A">
        <w:rPr>
          <w:rFonts w:cs="Times New Roman"/>
          <w:szCs w:val="24"/>
          <w:lang w:val="en-GB"/>
        </w:rPr>
        <w:t xml:space="preserve"> and moving away from </w:t>
      </w:r>
      <w:r w:rsidRPr="0015054A">
        <w:rPr>
          <w:rFonts w:cs="Times New Roman"/>
          <w:szCs w:val="24"/>
          <w:lang w:val="en-GB"/>
        </w:rPr>
        <w:t xml:space="preserve">subject matter silos. It is a key element of the strategic vision </w:t>
      </w:r>
      <w:r w:rsidR="008E6D08" w:rsidRPr="0015054A">
        <w:rPr>
          <w:rFonts w:cs="Times New Roman"/>
          <w:szCs w:val="24"/>
          <w:lang w:val="en-GB"/>
        </w:rPr>
        <w:t>of</w:t>
      </w:r>
      <w:r w:rsidRPr="0015054A">
        <w:rPr>
          <w:rFonts w:cs="Times New Roman"/>
          <w:szCs w:val="24"/>
          <w:lang w:val="en-GB"/>
        </w:rPr>
        <w:t xml:space="preserve"> the High-Level Group for the Moderni</w:t>
      </w:r>
      <w:r w:rsidR="0064112E" w:rsidRPr="0015054A">
        <w:rPr>
          <w:rFonts w:cs="Times New Roman"/>
          <w:szCs w:val="24"/>
          <w:lang w:val="en-GB"/>
        </w:rPr>
        <w:t>s</w:t>
      </w:r>
      <w:r w:rsidRPr="0015054A">
        <w:rPr>
          <w:rFonts w:cs="Times New Roman"/>
          <w:szCs w:val="24"/>
          <w:lang w:val="en-GB"/>
        </w:rPr>
        <w:t xml:space="preserve">ation of </w:t>
      </w:r>
      <w:r w:rsidR="0064112E" w:rsidRPr="0015054A">
        <w:rPr>
          <w:rFonts w:cs="Times New Roman"/>
          <w:szCs w:val="24"/>
          <w:lang w:val="en-GB"/>
        </w:rPr>
        <w:t>Official Statistics</w:t>
      </w:r>
      <w:r w:rsidRPr="0015054A">
        <w:rPr>
          <w:rFonts w:cs="Times New Roman"/>
          <w:szCs w:val="24"/>
          <w:lang w:val="en-GB"/>
        </w:rPr>
        <w:t xml:space="preserve"> (HLG</w:t>
      </w:r>
      <w:r w:rsidR="0064112E" w:rsidRPr="0015054A">
        <w:rPr>
          <w:rFonts w:cs="Times New Roman"/>
          <w:szCs w:val="24"/>
          <w:lang w:val="en-GB"/>
        </w:rPr>
        <w:t>-MOS</w:t>
      </w:r>
      <w:r w:rsidRPr="0015054A">
        <w:rPr>
          <w:rFonts w:cs="Times New Roman"/>
          <w:szCs w:val="24"/>
          <w:lang w:val="en-GB"/>
        </w:rPr>
        <w:t xml:space="preserve">) and </w:t>
      </w:r>
      <w:r w:rsidR="00F6406E" w:rsidRPr="0015054A">
        <w:rPr>
          <w:rFonts w:cs="Times New Roman"/>
          <w:szCs w:val="24"/>
          <w:lang w:val="en-GB"/>
        </w:rPr>
        <w:t xml:space="preserve">is </w:t>
      </w:r>
      <w:r w:rsidRPr="0015054A">
        <w:rPr>
          <w:rFonts w:cs="Times New Roman"/>
          <w:szCs w:val="24"/>
          <w:lang w:val="en-GB"/>
        </w:rPr>
        <w:t>endorsed by the Conference of European Statisticians</w:t>
      </w:r>
      <w:r w:rsidR="00D32C6E">
        <w:rPr>
          <w:rStyle w:val="FootnoteReference"/>
          <w:rFonts w:cs="Times New Roman"/>
          <w:szCs w:val="24"/>
          <w:lang w:val="en-GB"/>
        </w:rPr>
        <w:footnoteReference w:id="2"/>
      </w:r>
      <w:r w:rsidRPr="0015054A">
        <w:rPr>
          <w:rFonts w:cs="Times New Roman"/>
          <w:szCs w:val="24"/>
          <w:lang w:val="en-GB"/>
        </w:rPr>
        <w:t>.</w:t>
      </w:r>
    </w:p>
    <w:p w14:paraId="396D605A" w14:textId="77777777" w:rsidR="0015054A" w:rsidRPr="0015054A" w:rsidRDefault="0015054A" w:rsidP="0015054A">
      <w:pPr>
        <w:pStyle w:val="ListParagraph"/>
        <w:widowControl w:val="0"/>
        <w:numPr>
          <w:ilvl w:val="0"/>
          <w:numId w:val="0"/>
        </w:numPr>
        <w:autoSpaceDE w:val="0"/>
        <w:autoSpaceDN w:val="0"/>
        <w:adjustRightInd w:val="0"/>
        <w:contextualSpacing w:val="0"/>
        <w:rPr>
          <w:lang w:val="en-GB"/>
        </w:rPr>
      </w:pPr>
    </w:p>
    <w:p w14:paraId="5901697B" w14:textId="62464428" w:rsidR="0015054A" w:rsidRPr="00361381" w:rsidRDefault="000D5406" w:rsidP="00A52846">
      <w:pPr>
        <w:pStyle w:val="ListParagraph"/>
        <w:widowControl w:val="0"/>
        <w:numPr>
          <w:ilvl w:val="0"/>
          <w:numId w:val="44"/>
        </w:numPr>
        <w:autoSpaceDE w:val="0"/>
        <w:autoSpaceDN w:val="0"/>
        <w:adjustRightInd w:val="0"/>
        <w:ind w:left="0" w:firstLine="0"/>
        <w:contextualSpacing w:val="0"/>
        <w:rPr>
          <w:lang w:val="en-GB"/>
        </w:rPr>
      </w:pPr>
      <w:r w:rsidRPr="008762A3">
        <w:rPr>
          <w:lang w:val="en-GB"/>
        </w:rPr>
        <w:t>The m</w:t>
      </w:r>
      <w:r w:rsidR="001B24F6" w:rsidRPr="008762A3">
        <w:rPr>
          <w:lang w:val="en-GB"/>
        </w:rPr>
        <w:t>oderni</w:t>
      </w:r>
      <w:r w:rsidR="00665330" w:rsidRPr="00361381">
        <w:rPr>
          <w:lang w:val="en-GB"/>
        </w:rPr>
        <w:t>s</w:t>
      </w:r>
      <w:r w:rsidR="001B24F6" w:rsidRPr="00361381">
        <w:rPr>
          <w:lang w:val="en-GB"/>
        </w:rPr>
        <w:t>ation</w:t>
      </w:r>
      <w:r w:rsidRPr="00B20470">
        <w:rPr>
          <w:rFonts w:eastAsia="Arial" w:cs="Times New Roman"/>
          <w:szCs w:val="24"/>
          <w:lang w:val="en-GB"/>
        </w:rPr>
        <w:t xml:space="preserve"> of statistical production is needed </w:t>
      </w:r>
      <w:r w:rsidR="007D6734" w:rsidRPr="00B20470">
        <w:rPr>
          <w:rFonts w:eastAsia="Arial" w:cs="Times New Roman"/>
          <w:szCs w:val="24"/>
          <w:lang w:val="en-GB"/>
        </w:rPr>
        <w:t>for</w:t>
      </w:r>
      <w:r w:rsidRPr="00B20470">
        <w:rPr>
          <w:rFonts w:eastAsia="Arial" w:cs="Times New Roman"/>
          <w:szCs w:val="24"/>
          <w:lang w:val="en-GB"/>
        </w:rPr>
        <w:t xml:space="preserve"> statistical </w:t>
      </w:r>
      <w:r w:rsidR="002A4DB5" w:rsidRPr="00B20470">
        <w:rPr>
          <w:rFonts w:eastAsia="Arial" w:cs="Times New Roman"/>
          <w:szCs w:val="24"/>
          <w:lang w:val="en-GB"/>
        </w:rPr>
        <w:t>organisation</w:t>
      </w:r>
      <w:r w:rsidRPr="00B20470">
        <w:rPr>
          <w:rFonts w:eastAsia="Arial" w:cs="Times New Roman"/>
          <w:szCs w:val="24"/>
          <w:lang w:val="en-GB"/>
        </w:rPr>
        <w:t xml:space="preserve">s to remain relevant and flexible in a dynamic and competitive information environment. It is hoped that </w:t>
      </w:r>
      <w:r w:rsidRPr="008762A3">
        <w:rPr>
          <w:rFonts w:cs="Times New Roman"/>
          <w:szCs w:val="24"/>
          <w:lang w:val="en-GB"/>
        </w:rPr>
        <w:t xml:space="preserve">statistical </w:t>
      </w:r>
      <w:r w:rsidR="002A4DB5" w:rsidRPr="008762A3">
        <w:rPr>
          <w:rFonts w:cs="Times New Roman"/>
          <w:szCs w:val="24"/>
          <w:lang w:val="en-GB"/>
        </w:rPr>
        <w:t>organisation</w:t>
      </w:r>
      <w:r w:rsidRPr="00361381">
        <w:rPr>
          <w:rFonts w:cs="Times New Roman"/>
          <w:szCs w:val="24"/>
          <w:lang w:val="en-GB"/>
        </w:rPr>
        <w:t xml:space="preserve">s </w:t>
      </w:r>
      <w:r w:rsidRPr="00B20470">
        <w:rPr>
          <w:rFonts w:eastAsia="Arial" w:cs="Times New Roman"/>
          <w:szCs w:val="24"/>
          <w:lang w:val="en-GB"/>
        </w:rPr>
        <w:t xml:space="preserve">will adopt and implement GSIM and the </w:t>
      </w:r>
      <w:r w:rsidRPr="00120B80">
        <w:rPr>
          <w:bCs/>
          <w:lang w:val="en-GB"/>
        </w:rPr>
        <w:t>common language</w:t>
      </w:r>
      <w:r w:rsidRPr="00B20470">
        <w:rPr>
          <w:rFonts w:eastAsia="Arial" w:cs="Times New Roman"/>
          <w:szCs w:val="24"/>
          <w:lang w:val="en-GB"/>
        </w:rPr>
        <w:t xml:space="preserve"> it provides. </w:t>
      </w:r>
      <w:moveFromRangeStart w:id="14" w:author="Inkyung Choi" w:date="2023-03-14T10:59:00Z" w:name="move129683976"/>
      <w:moveFrom w:id="15" w:author="Inkyung Choi" w:date="2023-03-14T10:59:00Z">
        <w:r w:rsidRPr="00B20470" w:rsidDel="00A94637">
          <w:rPr>
            <w:rFonts w:eastAsia="Arial" w:cs="Times New Roman"/>
            <w:szCs w:val="24"/>
            <w:lang w:val="en-GB"/>
          </w:rPr>
          <w:t xml:space="preserve">However, </w:t>
        </w:r>
        <w:r w:rsidRPr="008762A3" w:rsidDel="00A94637">
          <w:rPr>
            <w:lang w:val="en-GB"/>
          </w:rPr>
          <w:t>a</w:t>
        </w:r>
        <w:r w:rsidR="008138C0" w:rsidRPr="008762A3" w:rsidDel="00A94637">
          <w:rPr>
            <w:lang w:val="en-GB"/>
          </w:rPr>
          <w:t xml:space="preserve"> model alone cannot transform an </w:t>
        </w:r>
        <w:r w:rsidR="002A4DB5" w:rsidRPr="00361381" w:rsidDel="00A94637">
          <w:rPr>
            <w:lang w:val="en-GB"/>
          </w:rPr>
          <w:t>organisation</w:t>
        </w:r>
        <w:r w:rsidR="00EC604E" w:rsidRPr="00361381" w:rsidDel="00A94637">
          <w:rPr>
            <w:lang w:val="en-GB"/>
          </w:rPr>
          <w:t xml:space="preserve"> or its processes. In order to </w:t>
        </w:r>
        <w:r w:rsidR="00EC604E" w:rsidRPr="00BC663E" w:rsidDel="00A94637">
          <w:rPr>
            <w:lang w:val="en-GB"/>
          </w:rPr>
          <w:t xml:space="preserve">meet the </w:t>
        </w:r>
        <w:r w:rsidR="00EC604E" w:rsidRPr="00B20470" w:rsidDel="00A94637">
          <w:rPr>
            <w:bCs/>
            <w:lang w:val="en-GB"/>
          </w:rPr>
          <w:t>future needs</w:t>
        </w:r>
        <w:r w:rsidR="00EC604E" w:rsidRPr="008762A3" w:rsidDel="00A94637">
          <w:rPr>
            <w:lang w:val="en-GB"/>
          </w:rPr>
          <w:t xml:space="preserve"> of statistical </w:t>
        </w:r>
        <w:r w:rsidR="002A4DB5" w:rsidRPr="008762A3" w:rsidDel="00A94637">
          <w:rPr>
            <w:lang w:val="en-GB"/>
          </w:rPr>
          <w:t>organisation</w:t>
        </w:r>
        <w:r w:rsidR="00EC604E" w:rsidRPr="00361381" w:rsidDel="00A94637">
          <w:rPr>
            <w:lang w:val="en-GB"/>
          </w:rPr>
          <w:t xml:space="preserve">s, </w:t>
        </w:r>
        <w:r w:rsidR="008138C0" w:rsidRPr="008762A3" w:rsidDel="00A94637">
          <w:rPr>
            <w:lang w:val="en-GB"/>
          </w:rPr>
          <w:t xml:space="preserve">GSIM is </w:t>
        </w:r>
        <w:r w:rsidR="003E589B" w:rsidRPr="00361381" w:rsidDel="00A94637">
          <w:rPr>
            <w:lang w:val="en-GB"/>
          </w:rPr>
          <w:t>designed</w:t>
        </w:r>
        <w:r w:rsidR="008138C0" w:rsidRPr="008762A3" w:rsidDel="00A94637">
          <w:rPr>
            <w:lang w:val="en-GB"/>
          </w:rPr>
          <w:t xml:space="preserve"> to allow for innovative approaches to statistical production to the greatest extent possible</w:t>
        </w:r>
        <w:r w:rsidR="00056A91" w:rsidRPr="00361381" w:rsidDel="00A94637">
          <w:rPr>
            <w:lang w:val="en-GB"/>
          </w:rPr>
          <w:t>. It is one of the main foundations of the Common Statistical Production Architecture</w:t>
        </w:r>
        <w:r w:rsidR="00915CD2" w:rsidRPr="00361381" w:rsidDel="00A94637">
          <w:rPr>
            <w:lang w:val="en-GB"/>
          </w:rPr>
          <w:t xml:space="preserve"> (CSPA)</w:t>
        </w:r>
        <w:r w:rsidR="00056A91" w:rsidRPr="008762A3" w:rsidDel="00A94637">
          <w:rPr>
            <w:rStyle w:val="FootnoteReference"/>
            <w:lang w:val="en-GB"/>
          </w:rPr>
          <w:footnoteReference w:id="3"/>
        </w:r>
        <w:r w:rsidR="00056A91" w:rsidRPr="008762A3" w:rsidDel="00A94637">
          <w:rPr>
            <w:lang w:val="en-GB"/>
          </w:rPr>
          <w:t xml:space="preserve">, a collaborative initiative to design common and </w:t>
        </w:r>
        <w:r w:rsidR="00056A91" w:rsidRPr="00B20470" w:rsidDel="00A94637">
          <w:rPr>
            <w:bCs/>
            <w:lang w:val="en-GB"/>
          </w:rPr>
          <w:t>interchangeable</w:t>
        </w:r>
        <w:r w:rsidR="00056A91" w:rsidRPr="008762A3" w:rsidDel="00A94637">
          <w:rPr>
            <w:lang w:val="en-GB"/>
          </w:rPr>
          <w:t xml:space="preserve"> services with standard interfaces </w:t>
        </w:r>
        <w:r w:rsidR="00F6406E" w:rsidRPr="00361381" w:rsidDel="00A94637">
          <w:rPr>
            <w:lang w:val="en-GB"/>
          </w:rPr>
          <w:t xml:space="preserve">that </w:t>
        </w:r>
        <w:r w:rsidR="00056A91" w:rsidRPr="008762A3" w:rsidDel="00A94637">
          <w:rPr>
            <w:lang w:val="en-GB"/>
          </w:rPr>
          <w:t>support standardisation and modernisation</w:t>
        </w:r>
        <w:r w:rsidR="008138C0" w:rsidRPr="00361381" w:rsidDel="00A94637">
          <w:rPr>
            <w:lang w:val="en-GB"/>
          </w:rPr>
          <w:t xml:space="preserve">. At the same time, GSIM supports </w:t>
        </w:r>
        <w:r w:rsidR="00EC604E" w:rsidRPr="00361381" w:rsidDel="00A94637">
          <w:rPr>
            <w:lang w:val="en-GB"/>
          </w:rPr>
          <w:t>current</w:t>
        </w:r>
        <w:r w:rsidR="008138C0" w:rsidRPr="00361381" w:rsidDel="00A94637">
          <w:rPr>
            <w:lang w:val="en-GB"/>
          </w:rPr>
          <w:t xml:space="preserve"> </w:t>
        </w:r>
        <w:r w:rsidR="00056A91" w:rsidRPr="00361381" w:rsidDel="00A94637">
          <w:rPr>
            <w:lang w:val="en-GB"/>
          </w:rPr>
          <w:t xml:space="preserve">ways </w:t>
        </w:r>
        <w:r w:rsidR="003E589B" w:rsidRPr="00361381" w:rsidDel="00A94637">
          <w:rPr>
            <w:lang w:val="en-GB"/>
          </w:rPr>
          <w:t>of producing statistics</w:t>
        </w:r>
        <w:r w:rsidR="008138C0" w:rsidRPr="00361381" w:rsidDel="00A94637">
          <w:rPr>
            <w:lang w:val="en-GB"/>
          </w:rPr>
          <w:t>.</w:t>
        </w:r>
      </w:moveFrom>
      <w:moveFromRangeEnd w:id="14"/>
    </w:p>
    <w:p w14:paraId="26387D09" w14:textId="77777777" w:rsidR="0015054A" w:rsidRPr="0015054A" w:rsidRDefault="0015054A" w:rsidP="0015054A">
      <w:pPr>
        <w:pStyle w:val="ListParagraph"/>
        <w:rPr>
          <w:lang w:val="en-GB"/>
        </w:rPr>
      </w:pPr>
    </w:p>
    <w:p w14:paraId="66A77CE8" w14:textId="7C386334" w:rsidR="008D3C3F" w:rsidRPr="0015054A" w:rsidRDefault="00D32C6E" w:rsidP="00A52846">
      <w:pPr>
        <w:pStyle w:val="ListParagraph"/>
        <w:widowControl w:val="0"/>
        <w:numPr>
          <w:ilvl w:val="0"/>
          <w:numId w:val="44"/>
        </w:numPr>
        <w:autoSpaceDE w:val="0"/>
        <w:autoSpaceDN w:val="0"/>
        <w:adjustRightInd w:val="0"/>
        <w:ind w:left="0" w:firstLine="0"/>
        <w:contextualSpacing w:val="0"/>
        <w:rPr>
          <w:lang w:val="en-GB"/>
        </w:rPr>
      </w:pPr>
      <w:r w:rsidRPr="0015054A">
        <w:rPr>
          <w:lang w:val="en-GB"/>
        </w:rPr>
        <w:t xml:space="preserve">This paper </w:t>
      </w:r>
      <w:proofErr w:type="gramStart"/>
      <w:r w:rsidRPr="0015054A">
        <w:rPr>
          <w:lang w:val="en-GB"/>
        </w:rPr>
        <w:t>provides an introduction to</w:t>
      </w:r>
      <w:proofErr w:type="gramEnd"/>
      <w:r w:rsidRPr="0015054A">
        <w:rPr>
          <w:lang w:val="en-GB"/>
        </w:rPr>
        <w:t xml:space="preserve"> GSIM, summari</w:t>
      </w:r>
      <w:r w:rsidR="00E52A0B" w:rsidRPr="0015054A">
        <w:rPr>
          <w:lang w:val="en-GB"/>
        </w:rPr>
        <w:t>s</w:t>
      </w:r>
      <w:r w:rsidRPr="0015054A">
        <w:rPr>
          <w:lang w:val="en-GB"/>
        </w:rPr>
        <w:t xml:space="preserve">ing the key points for a relatively general statistical audience. For more detail, please see the </w:t>
      </w:r>
      <w:r w:rsidR="008A67D5" w:rsidRPr="0015054A">
        <w:rPr>
          <w:lang w:val="en-GB"/>
        </w:rPr>
        <w:t>GSIM documents</w:t>
      </w:r>
      <w:r w:rsidRPr="0015054A">
        <w:rPr>
          <w:lang w:val="en-GB"/>
        </w:rPr>
        <w:t xml:space="preserve"> available on the </w:t>
      </w:r>
      <w:r w:rsidR="008A0F37" w:rsidRPr="0015054A">
        <w:rPr>
          <w:lang w:val="en-GB"/>
        </w:rPr>
        <w:t>GSIM wiki</w:t>
      </w:r>
      <w:r>
        <w:rPr>
          <w:rStyle w:val="FootnoteReference"/>
          <w:lang w:val="en-GB"/>
        </w:rPr>
        <w:footnoteReference w:id="4"/>
      </w:r>
      <w:r w:rsidRPr="0015054A">
        <w:rPr>
          <w:lang w:val="en-GB"/>
        </w:rPr>
        <w:t xml:space="preserve">. </w:t>
      </w:r>
    </w:p>
    <w:p w14:paraId="2AEEB299" w14:textId="26AE8516" w:rsidR="009953FA" w:rsidRDefault="009953FA" w:rsidP="007A7F82">
      <w:bookmarkStart w:id="18" w:name="h.wqz07klpa7b6"/>
      <w:bookmarkStart w:id="19" w:name="_Toc323807414"/>
      <w:bookmarkStart w:id="20" w:name="_Toc335952264"/>
      <w:bookmarkEnd w:id="18"/>
    </w:p>
    <w:p w14:paraId="1034648D" w14:textId="54FAEAED" w:rsidR="00B20470" w:rsidRDefault="00B20470" w:rsidP="007A7F82"/>
    <w:p w14:paraId="39135B5E" w14:textId="77777777" w:rsidR="00B633C9" w:rsidRDefault="00B633C9" w:rsidP="007A7F82"/>
    <w:p w14:paraId="426FC864" w14:textId="3578E80F" w:rsidR="00DA16A4" w:rsidRPr="00756455" w:rsidRDefault="00DA16A4" w:rsidP="00E01F8C">
      <w:pPr>
        <w:pStyle w:val="Heading2"/>
        <w:spacing w:before="0" w:after="0"/>
      </w:pPr>
      <w:bookmarkStart w:id="21" w:name="_Toc52199021"/>
      <w:r w:rsidRPr="00756455">
        <w:lastRenderedPageBreak/>
        <w:t>Scope</w:t>
      </w:r>
      <w:bookmarkEnd w:id="19"/>
      <w:bookmarkEnd w:id="20"/>
      <w:bookmarkEnd w:id="21"/>
    </w:p>
    <w:p w14:paraId="556784AF" w14:textId="77777777" w:rsidR="00D32C6E" w:rsidRDefault="00D32C6E" w:rsidP="00E01F8C">
      <w:pPr>
        <w:widowControl w:val="0"/>
        <w:autoSpaceDE w:val="0"/>
        <w:autoSpaceDN w:val="0"/>
        <w:adjustRightInd w:val="0"/>
        <w:rPr>
          <w:rFonts w:cs="Times New Roman"/>
          <w:szCs w:val="24"/>
          <w:lang w:val="en-GB"/>
        </w:rPr>
      </w:pPr>
    </w:p>
    <w:p w14:paraId="597AC4A7" w14:textId="14A3BD80" w:rsidR="0015054A" w:rsidRPr="0015054A" w:rsidRDefault="00B74228" w:rsidP="00A52846">
      <w:pPr>
        <w:pStyle w:val="ListParagraph"/>
        <w:widowControl w:val="0"/>
        <w:numPr>
          <w:ilvl w:val="0"/>
          <w:numId w:val="44"/>
        </w:numPr>
        <w:autoSpaceDE w:val="0"/>
        <w:autoSpaceDN w:val="0"/>
        <w:adjustRightInd w:val="0"/>
        <w:ind w:left="0" w:firstLine="0"/>
        <w:contextualSpacing w:val="0"/>
        <w:rPr>
          <w:lang w:val="en-GB"/>
        </w:rPr>
      </w:pPr>
      <w:commentRangeStart w:id="22"/>
      <w:r w:rsidRPr="0015054A">
        <w:rPr>
          <w:rFonts w:cs="Times New Roman"/>
          <w:szCs w:val="24"/>
          <w:lang w:val="en-GB"/>
        </w:rPr>
        <w:t xml:space="preserve">GSIM provides the information </w:t>
      </w:r>
      <w:del w:id="23" w:author="Inkyung Choi" w:date="2023-03-14T10:57:00Z">
        <w:r w:rsidRPr="0015054A" w:rsidDel="00E62F26">
          <w:rPr>
            <w:rFonts w:cs="Times New Roman"/>
            <w:szCs w:val="24"/>
            <w:lang w:val="en-GB"/>
          </w:rPr>
          <w:delText xml:space="preserve">object </w:delText>
        </w:r>
      </w:del>
      <w:ins w:id="24" w:author="Inkyung Choi" w:date="2023-03-14T10:57:00Z">
        <w:r w:rsidR="00E62F26">
          <w:rPr>
            <w:rFonts w:cs="Times New Roman"/>
            <w:szCs w:val="24"/>
            <w:lang w:val="en-GB"/>
          </w:rPr>
          <w:t>class</w:t>
        </w:r>
        <w:r w:rsidR="00E62F26" w:rsidRPr="0015054A">
          <w:rPr>
            <w:rFonts w:cs="Times New Roman"/>
            <w:szCs w:val="24"/>
            <w:lang w:val="en-GB"/>
          </w:rPr>
          <w:t xml:space="preserve"> </w:t>
        </w:r>
      </w:ins>
      <w:r w:rsidRPr="0015054A">
        <w:rPr>
          <w:rFonts w:cs="Times New Roman"/>
          <w:szCs w:val="24"/>
          <w:lang w:val="en-GB"/>
        </w:rPr>
        <w:t xml:space="preserve">framework supporting all statistical </w:t>
      </w:r>
      <w:r w:rsidR="009953FA" w:rsidRPr="0015054A">
        <w:rPr>
          <w:rFonts w:cs="Times New Roman"/>
          <w:szCs w:val="24"/>
          <w:lang w:val="en-GB"/>
        </w:rPr>
        <w:t xml:space="preserve">business </w:t>
      </w:r>
      <w:r w:rsidRPr="0015054A">
        <w:rPr>
          <w:rFonts w:cs="Times New Roman"/>
          <w:szCs w:val="24"/>
          <w:lang w:val="en-GB"/>
        </w:rPr>
        <w:t xml:space="preserve">processes </w:t>
      </w:r>
      <w:r w:rsidR="00D16522" w:rsidRPr="0015054A">
        <w:rPr>
          <w:rFonts w:cs="Times New Roman"/>
          <w:szCs w:val="24"/>
          <w:lang w:val="en-GB"/>
        </w:rPr>
        <w:t>such as those</w:t>
      </w:r>
      <w:r w:rsidRPr="0015054A">
        <w:rPr>
          <w:rFonts w:cs="Times New Roman"/>
          <w:szCs w:val="24"/>
          <w:lang w:val="en-GB"/>
        </w:rPr>
        <w:t xml:space="preserve"> described in the Generic Statistical Business Process Model (GSBPM)</w:t>
      </w:r>
      <w:r w:rsidR="00D32C6E">
        <w:rPr>
          <w:rStyle w:val="FootnoteReference"/>
          <w:rFonts w:cs="Times New Roman"/>
          <w:szCs w:val="24"/>
          <w:lang w:val="en-GB"/>
        </w:rPr>
        <w:footnoteReference w:id="5"/>
      </w:r>
      <w:r w:rsidRPr="0015054A">
        <w:rPr>
          <w:rFonts w:cs="Times New Roman"/>
          <w:szCs w:val="24"/>
          <w:lang w:val="en-GB"/>
        </w:rPr>
        <w:t xml:space="preserve">, giving the information </w:t>
      </w:r>
      <w:del w:id="25" w:author="Inkyung Choi" w:date="2023-03-14T10:57:00Z">
        <w:r w:rsidRPr="0015054A" w:rsidDel="00E62F26">
          <w:rPr>
            <w:rFonts w:cs="Times New Roman"/>
            <w:szCs w:val="24"/>
            <w:lang w:val="en-GB"/>
          </w:rPr>
          <w:delText xml:space="preserve">objects </w:delText>
        </w:r>
      </w:del>
      <w:ins w:id="26" w:author="Inkyung Choi" w:date="2023-03-14T10:57:00Z">
        <w:r w:rsidR="00E62F26">
          <w:rPr>
            <w:rFonts w:cs="Times New Roman"/>
            <w:szCs w:val="24"/>
            <w:lang w:val="en-GB"/>
          </w:rPr>
          <w:t>classes</w:t>
        </w:r>
        <w:r w:rsidR="00E62F26" w:rsidRPr="0015054A">
          <w:rPr>
            <w:rFonts w:cs="Times New Roman"/>
            <w:szCs w:val="24"/>
            <w:lang w:val="en-GB"/>
          </w:rPr>
          <w:t xml:space="preserve"> </w:t>
        </w:r>
      </w:ins>
      <w:r w:rsidRPr="0015054A">
        <w:rPr>
          <w:rFonts w:cs="Times New Roman"/>
          <w:szCs w:val="24"/>
          <w:lang w:val="en-GB"/>
        </w:rPr>
        <w:t xml:space="preserve">agreed names, defining them, specifying </w:t>
      </w:r>
      <w:r w:rsidR="00DB540D" w:rsidRPr="0015054A">
        <w:rPr>
          <w:rFonts w:cs="Times New Roman"/>
          <w:szCs w:val="24"/>
          <w:lang w:val="en-GB"/>
        </w:rPr>
        <w:t xml:space="preserve">their </w:t>
      </w:r>
      <w:r w:rsidRPr="0015054A">
        <w:rPr>
          <w:rFonts w:cs="Times New Roman"/>
          <w:szCs w:val="24"/>
          <w:lang w:val="en-GB"/>
        </w:rPr>
        <w:t xml:space="preserve">essential properties, and indicating their relationships with other information </w:t>
      </w:r>
      <w:del w:id="27" w:author="Inkyung Choi" w:date="2023-03-14T10:58:00Z">
        <w:r w:rsidRPr="0015054A" w:rsidDel="00BE450A">
          <w:rPr>
            <w:rFonts w:cs="Times New Roman"/>
            <w:szCs w:val="24"/>
            <w:lang w:val="en-GB"/>
          </w:rPr>
          <w:delText>objects</w:delText>
        </w:r>
      </w:del>
      <w:ins w:id="28" w:author="Inkyung Choi" w:date="2023-03-14T10:58:00Z">
        <w:r w:rsidR="00BE450A">
          <w:rPr>
            <w:rFonts w:cs="Times New Roman"/>
            <w:szCs w:val="24"/>
            <w:lang w:val="en-GB"/>
          </w:rPr>
          <w:t>classes</w:t>
        </w:r>
      </w:ins>
      <w:r w:rsidRPr="0015054A">
        <w:rPr>
          <w:rFonts w:cs="Times New Roman"/>
          <w:szCs w:val="24"/>
          <w:lang w:val="en-GB"/>
        </w:rPr>
        <w:t>. It does not, however, make assumptions about the s</w:t>
      </w:r>
      <w:r w:rsidR="00DB540D" w:rsidRPr="0015054A">
        <w:rPr>
          <w:rFonts w:cs="Times New Roman"/>
          <w:szCs w:val="24"/>
          <w:lang w:val="en-GB"/>
        </w:rPr>
        <w:t>tandards or technologies used to</w:t>
      </w:r>
      <w:r w:rsidRPr="0015054A">
        <w:rPr>
          <w:rFonts w:cs="Times New Roman"/>
          <w:szCs w:val="24"/>
          <w:lang w:val="en-GB"/>
        </w:rPr>
        <w:t xml:space="preserve"> implement</w:t>
      </w:r>
      <w:r w:rsidR="00DB540D" w:rsidRPr="0015054A">
        <w:rPr>
          <w:rFonts w:cs="Times New Roman"/>
          <w:szCs w:val="24"/>
          <w:lang w:val="en-GB"/>
        </w:rPr>
        <w:t xml:space="preserve"> the model</w:t>
      </w:r>
      <w:r w:rsidRPr="0015054A">
        <w:rPr>
          <w:rFonts w:cs="Times New Roman"/>
          <w:szCs w:val="24"/>
          <w:lang w:val="en-GB"/>
        </w:rPr>
        <w:t>.</w:t>
      </w:r>
    </w:p>
    <w:p w14:paraId="32B4DFAE" w14:textId="77777777" w:rsidR="0015054A" w:rsidRPr="0015054A" w:rsidRDefault="0015054A" w:rsidP="0015054A">
      <w:pPr>
        <w:pStyle w:val="ListParagraph"/>
        <w:widowControl w:val="0"/>
        <w:numPr>
          <w:ilvl w:val="0"/>
          <w:numId w:val="0"/>
        </w:numPr>
        <w:autoSpaceDE w:val="0"/>
        <w:autoSpaceDN w:val="0"/>
        <w:adjustRightInd w:val="0"/>
        <w:contextualSpacing w:val="0"/>
        <w:rPr>
          <w:lang w:val="en-GB"/>
        </w:rPr>
      </w:pPr>
    </w:p>
    <w:p w14:paraId="48F1F7F1" w14:textId="3CD766FE" w:rsidR="00B87708" w:rsidRDefault="00B74228" w:rsidP="00B87708">
      <w:pPr>
        <w:pStyle w:val="ListParagraph"/>
        <w:widowControl w:val="0"/>
        <w:numPr>
          <w:ilvl w:val="0"/>
          <w:numId w:val="44"/>
        </w:numPr>
        <w:autoSpaceDE w:val="0"/>
        <w:autoSpaceDN w:val="0"/>
        <w:adjustRightInd w:val="0"/>
        <w:ind w:left="0" w:firstLine="0"/>
        <w:contextualSpacing w:val="0"/>
        <w:rPr>
          <w:lang w:val="en-GB"/>
        </w:rPr>
      </w:pPr>
      <w:r w:rsidRPr="0015054A">
        <w:rPr>
          <w:rFonts w:cs="Times New Roman"/>
          <w:szCs w:val="24"/>
          <w:lang w:val="en-GB"/>
        </w:rPr>
        <w:t xml:space="preserve">GSIM does not include information </w:t>
      </w:r>
      <w:del w:id="29" w:author="Inkyung Choi" w:date="2023-03-14T10:58:00Z">
        <w:r w:rsidRPr="0015054A" w:rsidDel="00BE450A">
          <w:rPr>
            <w:rFonts w:cs="Times New Roman"/>
            <w:szCs w:val="24"/>
            <w:lang w:val="en-GB"/>
          </w:rPr>
          <w:delText xml:space="preserve">objects </w:delText>
        </w:r>
      </w:del>
      <w:ins w:id="30" w:author="Inkyung Choi" w:date="2023-03-14T10:58:00Z">
        <w:r w:rsidR="00BE450A">
          <w:rPr>
            <w:rFonts w:cs="Times New Roman"/>
            <w:szCs w:val="24"/>
            <w:lang w:val="en-GB"/>
          </w:rPr>
          <w:t>classes</w:t>
        </w:r>
        <w:r w:rsidR="00BE450A" w:rsidRPr="0015054A">
          <w:rPr>
            <w:rFonts w:cs="Times New Roman"/>
            <w:szCs w:val="24"/>
            <w:lang w:val="en-GB"/>
          </w:rPr>
          <w:t xml:space="preserve"> </w:t>
        </w:r>
      </w:ins>
      <w:r w:rsidRPr="0015054A">
        <w:rPr>
          <w:rFonts w:cs="Times New Roman"/>
          <w:szCs w:val="24"/>
          <w:lang w:val="en-GB"/>
        </w:rPr>
        <w:t xml:space="preserve">related to </w:t>
      </w:r>
      <w:r w:rsidR="00584A7A" w:rsidRPr="0015054A">
        <w:rPr>
          <w:rFonts w:cs="Times New Roman"/>
          <w:szCs w:val="24"/>
          <w:lang w:val="en-GB"/>
        </w:rPr>
        <w:t>activities</w:t>
      </w:r>
      <w:r w:rsidRPr="0015054A">
        <w:rPr>
          <w:rFonts w:cs="Times New Roman"/>
          <w:szCs w:val="24"/>
          <w:lang w:val="en-GB"/>
        </w:rPr>
        <w:t xml:space="preserve"> within an </w:t>
      </w:r>
      <w:r w:rsidR="002A4DB5" w:rsidRPr="0015054A">
        <w:rPr>
          <w:rFonts w:cs="Times New Roman"/>
          <w:szCs w:val="24"/>
          <w:lang w:val="en-GB"/>
        </w:rPr>
        <w:t>organisation</w:t>
      </w:r>
      <w:r w:rsidRPr="0015054A">
        <w:rPr>
          <w:rFonts w:cs="Times New Roman"/>
          <w:szCs w:val="24"/>
          <w:lang w:val="en-GB"/>
        </w:rPr>
        <w:t xml:space="preserve"> such as human resources, finance, or legal functions, except to the extent that this information is used directly in statistical production</w:t>
      </w:r>
      <w:r w:rsidR="00DA16A4" w:rsidRPr="0015054A">
        <w:rPr>
          <w:lang w:val="en-GB"/>
        </w:rPr>
        <w:t>.</w:t>
      </w:r>
      <w:bookmarkStart w:id="31" w:name="_Toc323807415"/>
      <w:bookmarkStart w:id="32" w:name="_Toc335952265"/>
      <w:r w:rsidR="00AD1770" w:rsidRPr="0015054A">
        <w:rPr>
          <w:lang w:val="en-GB"/>
        </w:rPr>
        <w:t xml:space="preserve"> For more information on these activities see the Generic Act</w:t>
      </w:r>
      <w:r w:rsidR="00584A7A" w:rsidRPr="0015054A">
        <w:rPr>
          <w:lang w:val="en-GB"/>
        </w:rPr>
        <w:t>i</w:t>
      </w:r>
      <w:r w:rsidR="00AD1770" w:rsidRPr="0015054A">
        <w:rPr>
          <w:lang w:val="en-GB"/>
        </w:rPr>
        <w:t>vity Model for Statistical Organisations (GAMSO)</w:t>
      </w:r>
      <w:r w:rsidR="00584A7A" w:rsidRPr="0015054A">
        <w:rPr>
          <w:lang w:val="en-GB"/>
        </w:rPr>
        <w:t>.</w:t>
      </w:r>
      <w:r w:rsidR="00584A7A">
        <w:rPr>
          <w:rStyle w:val="FootnoteReference"/>
          <w:lang w:val="en-GB"/>
        </w:rPr>
        <w:footnoteReference w:id="6"/>
      </w:r>
    </w:p>
    <w:p w14:paraId="05C1BA30" w14:textId="77777777" w:rsidR="00B87708" w:rsidRPr="00B87708" w:rsidRDefault="00B87708" w:rsidP="00B87708">
      <w:pPr>
        <w:pStyle w:val="ListParagraph"/>
        <w:rPr>
          <w:lang w:val="en-GB"/>
        </w:rPr>
      </w:pPr>
    </w:p>
    <w:p w14:paraId="19964D79" w14:textId="1BD13ABA" w:rsidR="00E72F1C" w:rsidDel="00A94637" w:rsidRDefault="00E72F1C" w:rsidP="003D4BD3">
      <w:pPr>
        <w:pStyle w:val="ListParagraph"/>
        <w:widowControl w:val="0"/>
        <w:numPr>
          <w:ilvl w:val="0"/>
          <w:numId w:val="44"/>
        </w:numPr>
        <w:autoSpaceDE w:val="0"/>
        <w:autoSpaceDN w:val="0"/>
        <w:adjustRightInd w:val="0"/>
        <w:ind w:left="0" w:firstLine="0"/>
        <w:contextualSpacing w:val="0"/>
        <w:rPr>
          <w:del w:id="33" w:author="Inkyung Choi" w:date="2023-03-14T10:59:00Z"/>
          <w:lang w:val="en-GB"/>
        </w:rPr>
      </w:pPr>
      <w:r w:rsidRPr="00A94637">
        <w:rPr>
          <w:lang w:val="en-GB"/>
        </w:rPr>
        <w:t xml:space="preserve">GSIM is a conceptual model and does not prescribe how the information should be </w:t>
      </w:r>
      <w:r w:rsidR="00377F75" w:rsidRPr="00A94637">
        <w:rPr>
          <w:lang w:val="en-GB"/>
        </w:rPr>
        <w:t>implemented</w:t>
      </w:r>
      <w:r w:rsidRPr="00A94637">
        <w:rPr>
          <w:lang w:val="en-GB"/>
        </w:rPr>
        <w:t>. Organisations can choose existing standards (</w:t>
      </w:r>
      <w:proofErr w:type="gramStart"/>
      <w:r w:rsidRPr="00A94637">
        <w:rPr>
          <w:lang w:val="en-GB"/>
        </w:rPr>
        <w:t>e.g.</w:t>
      </w:r>
      <w:proofErr w:type="gramEnd"/>
      <w:r w:rsidRPr="00A94637">
        <w:rPr>
          <w:lang w:val="en-GB"/>
        </w:rPr>
        <w:t xml:space="preserve"> SDMX, DDI) for the technical implementation (for more, see section “SDMX, DDI and other standards”).</w:t>
      </w:r>
    </w:p>
    <w:p w14:paraId="68D7B0AA" w14:textId="77777777" w:rsidR="00A94637" w:rsidRPr="00AE4BA2" w:rsidRDefault="00A94637" w:rsidP="00AE4BA2">
      <w:pPr>
        <w:pStyle w:val="ListParagraph"/>
        <w:widowControl w:val="0"/>
        <w:numPr>
          <w:ilvl w:val="0"/>
          <w:numId w:val="0"/>
        </w:numPr>
        <w:autoSpaceDE w:val="0"/>
        <w:autoSpaceDN w:val="0"/>
        <w:adjustRightInd w:val="0"/>
        <w:contextualSpacing w:val="0"/>
        <w:rPr>
          <w:ins w:id="34" w:author="Inkyung Choi" w:date="2023-03-14T10:59:00Z"/>
          <w:rFonts w:eastAsia="Arial"/>
          <w:lang w:val="en-GB" w:eastAsia="en-GB" w:bidi="ar-SA"/>
        </w:rPr>
      </w:pPr>
    </w:p>
    <w:p w14:paraId="211ECDE8" w14:textId="157A72A3" w:rsidR="00E01F8C" w:rsidRPr="00DF03DE" w:rsidRDefault="00A94637" w:rsidP="003D4BD3">
      <w:pPr>
        <w:pStyle w:val="ListParagraph"/>
        <w:widowControl w:val="0"/>
        <w:numPr>
          <w:ilvl w:val="0"/>
          <w:numId w:val="44"/>
        </w:numPr>
        <w:autoSpaceDE w:val="0"/>
        <w:autoSpaceDN w:val="0"/>
        <w:adjustRightInd w:val="0"/>
        <w:ind w:left="0" w:firstLine="0"/>
        <w:contextualSpacing w:val="0"/>
        <w:rPr>
          <w:ins w:id="35" w:author="Inkyung Choi" w:date="2023-03-14T10:59:00Z"/>
          <w:rFonts w:eastAsia="Arial"/>
          <w:lang w:val="en-GB" w:eastAsia="en-GB" w:bidi="ar-SA"/>
        </w:rPr>
      </w:pPr>
      <w:moveToRangeStart w:id="36" w:author="Inkyung Choi" w:date="2023-03-14T10:59:00Z" w:name="move129683976"/>
      <w:moveTo w:id="37" w:author="Inkyung Choi" w:date="2023-03-14T10:59:00Z">
        <w:del w:id="38" w:author="Inkyung Choi" w:date="2023-03-14T11:01:00Z">
          <w:r w:rsidRPr="00A94637" w:rsidDel="00DF03DE">
            <w:rPr>
              <w:rFonts w:eastAsia="Arial" w:cs="Times New Roman"/>
              <w:szCs w:val="24"/>
              <w:lang w:val="en-GB"/>
            </w:rPr>
            <w:delText xml:space="preserve">However, </w:delText>
          </w:r>
          <w:r w:rsidRPr="00A94637" w:rsidDel="00DF03DE">
            <w:rPr>
              <w:lang w:val="en-GB"/>
            </w:rPr>
            <w:delText xml:space="preserve">a model alone cannot transform an organisation or its processes. </w:delText>
          </w:r>
        </w:del>
        <w:proofErr w:type="gramStart"/>
        <w:r w:rsidRPr="00A94637">
          <w:rPr>
            <w:lang w:val="en-GB"/>
          </w:rPr>
          <w:t>In order to</w:t>
        </w:r>
        <w:proofErr w:type="gramEnd"/>
        <w:r w:rsidRPr="00A94637">
          <w:rPr>
            <w:lang w:val="en-GB"/>
          </w:rPr>
          <w:t xml:space="preserve"> meet the </w:t>
        </w:r>
        <w:r w:rsidRPr="00A94637">
          <w:rPr>
            <w:bCs/>
            <w:lang w:val="en-GB"/>
          </w:rPr>
          <w:t>future needs</w:t>
        </w:r>
        <w:r w:rsidRPr="00A94637">
          <w:rPr>
            <w:lang w:val="en-GB"/>
          </w:rPr>
          <w:t xml:space="preserve"> of statistical organisations, GSIM is designed to allow for innovative approaches to statistical production to the greatest extent possible. It is one of the main foundations of the Common Statistical Production Architecture (CSPA)</w:t>
        </w:r>
        <w:r w:rsidRPr="008762A3">
          <w:rPr>
            <w:rStyle w:val="FootnoteReference"/>
            <w:lang w:val="en-GB"/>
          </w:rPr>
          <w:footnoteReference w:id="7"/>
        </w:r>
        <w:r w:rsidRPr="00A94637">
          <w:rPr>
            <w:lang w:val="en-GB"/>
          </w:rPr>
          <w:t xml:space="preserve">, a collaborative initiative to design common and </w:t>
        </w:r>
        <w:r w:rsidRPr="00A94637">
          <w:rPr>
            <w:bCs/>
            <w:lang w:val="en-GB"/>
          </w:rPr>
          <w:t>interchangeable</w:t>
        </w:r>
        <w:r w:rsidRPr="00A94637">
          <w:rPr>
            <w:lang w:val="en-GB"/>
          </w:rPr>
          <w:t xml:space="preserve"> services with standard interfaces that support standardisation and modernisation. At the same time, GSIM supports current ways of producing statistics.</w:t>
        </w:r>
      </w:moveTo>
      <w:moveToRangeEnd w:id="36"/>
      <w:commentRangeEnd w:id="22"/>
      <w:r w:rsidR="0077499D">
        <w:rPr>
          <w:rStyle w:val="CommentReference"/>
        </w:rPr>
        <w:commentReference w:id="22"/>
      </w:r>
    </w:p>
    <w:p w14:paraId="7119A8DB" w14:textId="77777777" w:rsidR="00035466" w:rsidRPr="00DF03DE" w:rsidRDefault="00035466" w:rsidP="00035466">
      <w:pPr>
        <w:pStyle w:val="ListParagraph"/>
        <w:rPr>
          <w:ins w:id="41" w:author="Inkyung Choi" w:date="2023-03-14T10:59:00Z"/>
          <w:rFonts w:eastAsia="Arial"/>
          <w:lang w:val="en-GB" w:eastAsia="en-GB" w:bidi="ar-SA"/>
        </w:rPr>
      </w:pPr>
    </w:p>
    <w:p w14:paraId="4AA3E062" w14:textId="77777777" w:rsidR="00035466" w:rsidRPr="00A94637" w:rsidRDefault="00035466" w:rsidP="00035466">
      <w:pPr>
        <w:pStyle w:val="ListParagraph"/>
        <w:widowControl w:val="0"/>
        <w:numPr>
          <w:ilvl w:val="0"/>
          <w:numId w:val="0"/>
        </w:numPr>
        <w:autoSpaceDE w:val="0"/>
        <w:autoSpaceDN w:val="0"/>
        <w:adjustRightInd w:val="0"/>
        <w:contextualSpacing w:val="0"/>
        <w:rPr>
          <w:rFonts w:eastAsia="Arial"/>
          <w:lang w:val="en-GB" w:eastAsia="en-GB" w:bidi="ar-SA"/>
        </w:rPr>
      </w:pPr>
    </w:p>
    <w:p w14:paraId="35CE13D3" w14:textId="77777777" w:rsidR="00AD331E" w:rsidRPr="00E873A5" w:rsidRDefault="00AD331E" w:rsidP="00E01F8C">
      <w:pPr>
        <w:pStyle w:val="Heading2"/>
        <w:spacing w:before="0" w:after="0"/>
        <w:rPr>
          <w:lang w:val="en-GB"/>
        </w:rPr>
      </w:pPr>
      <w:bookmarkStart w:id="42" w:name="_Toc52199022"/>
      <w:r w:rsidRPr="00E873A5">
        <w:rPr>
          <w:rFonts w:eastAsia="Arial"/>
          <w:lang w:val="en-GB" w:eastAsia="en-GB" w:bidi="ar-SA"/>
        </w:rPr>
        <w:t xml:space="preserve">What is </w:t>
      </w:r>
      <w:r w:rsidR="009251BD">
        <w:rPr>
          <w:rFonts w:eastAsia="Arial"/>
          <w:lang w:val="en-GB" w:eastAsia="en-GB" w:bidi="ar-SA"/>
        </w:rPr>
        <w:t>GSIM</w:t>
      </w:r>
      <w:r w:rsidRPr="00E873A5">
        <w:rPr>
          <w:rFonts w:eastAsia="Arial"/>
          <w:lang w:val="en-GB" w:eastAsia="en-GB" w:bidi="ar-SA"/>
        </w:rPr>
        <w:t>?</w:t>
      </w:r>
      <w:bookmarkEnd w:id="42"/>
    </w:p>
    <w:p w14:paraId="3DDB57A0" w14:textId="4758EA44" w:rsidR="00D32C6E" w:rsidRDefault="00D32C6E" w:rsidP="00E01F8C">
      <w:pPr>
        <w:rPr>
          <w:rFonts w:eastAsia="Arial"/>
          <w:lang w:val="en-GB" w:eastAsia="en-GB" w:bidi="ar-SA"/>
        </w:rPr>
      </w:pPr>
    </w:p>
    <w:p w14:paraId="32C5E00F" w14:textId="7DED5580" w:rsidR="00686B3D" w:rsidRPr="00D403DD" w:rsidRDefault="002E1BB7" w:rsidP="00D403DD">
      <w:pPr>
        <w:pStyle w:val="ListParagraph"/>
        <w:numPr>
          <w:ilvl w:val="0"/>
          <w:numId w:val="44"/>
        </w:numPr>
        <w:ind w:left="0" w:firstLine="0"/>
        <w:contextualSpacing w:val="0"/>
        <w:rPr>
          <w:rFonts w:eastAsia="Arial"/>
          <w:lang w:val="en-GB" w:eastAsia="en-GB" w:bidi="ar-SA"/>
        </w:rPr>
      </w:pPr>
      <w:r w:rsidRPr="0015054A">
        <w:rPr>
          <w:rFonts w:eastAsia="Arial"/>
          <w:lang w:val="en-GB" w:eastAsia="en-GB" w:bidi="ar-SA"/>
        </w:rPr>
        <w:t xml:space="preserve">GSIM contains </w:t>
      </w:r>
      <w:del w:id="43" w:author="Inkyung Choi" w:date="2023-03-14T12:02:00Z">
        <w:r w:rsidRPr="0015054A" w:rsidDel="00404A6C">
          <w:rPr>
            <w:rFonts w:eastAsia="Arial"/>
            <w:lang w:val="en-GB" w:eastAsia="en-GB" w:bidi="ar-SA"/>
          </w:rPr>
          <w:delText xml:space="preserve">objects </w:delText>
        </w:r>
      </w:del>
      <w:ins w:id="44" w:author="Inkyung Choi" w:date="2023-03-14T12:02:00Z">
        <w:r w:rsidR="00404A6C">
          <w:rPr>
            <w:rFonts w:eastAsia="Arial"/>
            <w:lang w:val="en-GB" w:eastAsia="en-GB" w:bidi="ar-SA"/>
          </w:rPr>
          <w:t>classes</w:t>
        </w:r>
        <w:r w:rsidR="00404A6C" w:rsidRPr="0015054A">
          <w:rPr>
            <w:rFonts w:eastAsia="Arial"/>
            <w:lang w:val="en-GB" w:eastAsia="en-GB" w:bidi="ar-SA"/>
          </w:rPr>
          <w:t xml:space="preserve"> </w:t>
        </w:r>
      </w:ins>
      <w:r w:rsidRPr="0015054A">
        <w:rPr>
          <w:rFonts w:eastAsia="Arial"/>
          <w:lang w:val="en-GB" w:eastAsia="en-GB" w:bidi="ar-SA"/>
        </w:rPr>
        <w:t xml:space="preserve">which specify information about the real world </w:t>
      </w:r>
      <w:r w:rsidR="00B73C18" w:rsidRPr="0015054A">
        <w:rPr>
          <w:rFonts w:eastAsia="Arial"/>
          <w:lang w:val="en-GB" w:eastAsia="en-GB" w:bidi="ar-SA"/>
        </w:rPr>
        <w:t>–</w:t>
      </w:r>
      <w:r w:rsidRPr="0015054A">
        <w:rPr>
          <w:rFonts w:eastAsia="Arial"/>
          <w:lang w:val="en-GB" w:eastAsia="en-GB" w:bidi="ar-SA"/>
        </w:rPr>
        <w:t xml:space="preserve"> </w:t>
      </w:r>
      <w:r w:rsidR="004B0361">
        <w:rPr>
          <w:rFonts w:eastAsia="Arial"/>
          <w:lang w:val="en-GB" w:eastAsia="en-GB" w:bidi="ar-SA"/>
        </w:rPr>
        <w:t>“</w:t>
      </w:r>
      <w:r w:rsidRPr="0015054A">
        <w:rPr>
          <w:rFonts w:eastAsia="Arial"/>
          <w:lang w:val="en-GB" w:eastAsia="en-GB" w:bidi="ar-SA"/>
        </w:rPr>
        <w:t xml:space="preserve">information </w:t>
      </w:r>
      <w:del w:id="45" w:author="Inkyung Choi" w:date="2023-03-14T11:01:00Z">
        <w:r w:rsidR="004B0361" w:rsidRPr="0015054A" w:rsidDel="00DF03DE">
          <w:rPr>
            <w:rFonts w:eastAsia="Arial"/>
            <w:lang w:val="en-GB" w:eastAsia="en-GB" w:bidi="ar-SA"/>
          </w:rPr>
          <w:delText>objects</w:delText>
        </w:r>
      </w:del>
      <w:ins w:id="46" w:author="Inkyung Choi" w:date="2023-03-14T11:01:00Z">
        <w:r w:rsidR="00DF03DE">
          <w:rPr>
            <w:rFonts w:eastAsia="Arial"/>
            <w:lang w:val="en-GB" w:eastAsia="en-GB" w:bidi="ar-SA"/>
          </w:rPr>
          <w:t>classes</w:t>
        </w:r>
      </w:ins>
      <w:r w:rsidR="004B0361">
        <w:rPr>
          <w:rFonts w:eastAsia="Arial"/>
          <w:lang w:val="en-GB" w:eastAsia="en-GB" w:bidi="ar-SA"/>
        </w:rPr>
        <w:t>”</w:t>
      </w:r>
      <w:r w:rsidRPr="0015054A">
        <w:rPr>
          <w:rFonts w:eastAsia="Arial"/>
          <w:lang w:val="en-GB" w:eastAsia="en-GB" w:bidi="ar-SA"/>
        </w:rPr>
        <w:t>. E</w:t>
      </w:r>
      <w:r w:rsidR="00AD331E" w:rsidRPr="0015054A">
        <w:rPr>
          <w:rFonts w:eastAsia="Arial"/>
          <w:lang w:val="en-GB" w:eastAsia="en-GB" w:bidi="ar-SA"/>
        </w:rPr>
        <w:t xml:space="preserve">xamples include data and metadata (such as </w:t>
      </w:r>
      <w:r w:rsidR="007D0266" w:rsidRPr="0015054A">
        <w:rPr>
          <w:rFonts w:eastAsia="Arial"/>
          <w:lang w:val="en-GB" w:eastAsia="en-GB" w:bidi="ar-SA"/>
        </w:rPr>
        <w:t xml:space="preserve">statistical </w:t>
      </w:r>
      <w:r w:rsidR="00AD331E" w:rsidRPr="0015054A">
        <w:rPr>
          <w:rFonts w:eastAsia="Arial"/>
          <w:lang w:val="en-GB" w:eastAsia="en-GB" w:bidi="ar-SA"/>
        </w:rPr>
        <w:t>classifications</w:t>
      </w:r>
      <w:r w:rsidRPr="0015054A">
        <w:rPr>
          <w:rFonts w:eastAsia="Arial"/>
          <w:lang w:val="en-GB" w:eastAsia="en-GB" w:bidi="ar-SA"/>
        </w:rPr>
        <w:t>) as well as</w:t>
      </w:r>
      <w:r w:rsidR="00AD331E" w:rsidRPr="0015054A">
        <w:rPr>
          <w:rFonts w:eastAsia="Arial"/>
          <w:lang w:val="en-GB" w:eastAsia="en-GB" w:bidi="ar-SA"/>
        </w:rPr>
        <w:t xml:space="preserve"> the rules and parameter</w:t>
      </w:r>
      <w:r w:rsidR="007D0266" w:rsidRPr="0015054A">
        <w:rPr>
          <w:rFonts w:eastAsia="Arial"/>
          <w:lang w:val="en-GB" w:eastAsia="en-GB" w:bidi="ar-SA"/>
        </w:rPr>
        <w:t xml:space="preserve"> input</w:t>
      </w:r>
      <w:r w:rsidR="00AD331E" w:rsidRPr="0015054A">
        <w:rPr>
          <w:rFonts w:eastAsia="Arial"/>
          <w:lang w:val="en-GB" w:eastAsia="en-GB" w:bidi="ar-SA"/>
        </w:rPr>
        <w:t>s needed for production processes to run (</w:t>
      </w:r>
      <w:r w:rsidR="00E01F8C" w:rsidRPr="0015054A">
        <w:rPr>
          <w:rFonts w:eastAsia="Arial"/>
          <w:lang w:val="en-GB" w:eastAsia="en-GB" w:bidi="ar-SA"/>
        </w:rPr>
        <w:t xml:space="preserve">for example, </w:t>
      </w:r>
      <w:r w:rsidR="00AD331E" w:rsidRPr="0015054A">
        <w:rPr>
          <w:rFonts w:eastAsia="Arial"/>
          <w:lang w:val="en-GB" w:eastAsia="en-GB" w:bidi="ar-SA"/>
        </w:rPr>
        <w:t xml:space="preserve">data editing rules). GSIM identifies around </w:t>
      </w:r>
      <w:r w:rsidR="00A355AA" w:rsidRPr="0015054A">
        <w:rPr>
          <w:rFonts w:eastAsia="Arial"/>
          <w:lang w:val="en-GB" w:eastAsia="en-GB" w:bidi="ar-SA"/>
        </w:rPr>
        <w:t xml:space="preserve">130 </w:t>
      </w:r>
      <w:r w:rsidR="00AD331E" w:rsidRPr="0015054A">
        <w:rPr>
          <w:rFonts w:eastAsia="Arial"/>
          <w:lang w:val="en-GB" w:eastAsia="en-GB" w:bidi="ar-SA"/>
        </w:rPr>
        <w:t xml:space="preserve">information </w:t>
      </w:r>
      <w:ins w:id="47" w:author="Inkyung Choi" w:date="2023-03-14T11:01:00Z">
        <w:r w:rsidR="00DC049A">
          <w:rPr>
            <w:rFonts w:eastAsia="Arial"/>
            <w:lang w:val="en-GB" w:eastAsia="en-GB" w:bidi="ar-SA"/>
          </w:rPr>
          <w:t>classes</w:t>
        </w:r>
      </w:ins>
      <w:del w:id="48" w:author="Inkyung Choi" w:date="2023-03-14T11:01:00Z">
        <w:r w:rsidR="00AD331E" w:rsidRPr="0015054A" w:rsidDel="00DC049A">
          <w:rPr>
            <w:rFonts w:eastAsia="Arial"/>
            <w:lang w:val="en-GB" w:eastAsia="en-GB" w:bidi="ar-SA"/>
          </w:rPr>
          <w:delText>objects</w:delText>
        </w:r>
      </w:del>
      <w:r w:rsidR="00AD331E" w:rsidRPr="0015054A">
        <w:rPr>
          <w:rFonts w:eastAsia="Arial"/>
          <w:lang w:val="en-GB" w:eastAsia="en-GB" w:bidi="ar-SA"/>
        </w:rPr>
        <w:t xml:space="preserve">, which are grouped into </w:t>
      </w:r>
      <w:r w:rsidR="00B503BD" w:rsidRPr="0015054A">
        <w:rPr>
          <w:rFonts w:eastAsia="Arial"/>
          <w:lang w:val="en-GB" w:eastAsia="en-GB" w:bidi="ar-SA"/>
        </w:rPr>
        <w:t xml:space="preserve">five </w:t>
      </w:r>
      <w:r w:rsidR="00D32C6E" w:rsidRPr="0015054A">
        <w:rPr>
          <w:rFonts w:eastAsia="Arial"/>
          <w:lang w:val="en-GB" w:eastAsia="en-GB" w:bidi="ar-SA"/>
        </w:rPr>
        <w:t>top-</w:t>
      </w:r>
      <w:r w:rsidR="00DB540D" w:rsidRPr="0015054A">
        <w:rPr>
          <w:rFonts w:eastAsia="Arial"/>
          <w:lang w:val="en-GB" w:eastAsia="en-GB" w:bidi="ar-SA"/>
        </w:rPr>
        <w:t xml:space="preserve">level </w:t>
      </w:r>
      <w:r w:rsidR="003E589B" w:rsidRPr="0015054A">
        <w:rPr>
          <w:rFonts w:eastAsia="Arial"/>
          <w:lang w:val="en-GB" w:eastAsia="en-GB" w:bidi="ar-SA"/>
        </w:rPr>
        <w:t>groups</w:t>
      </w:r>
      <w:r w:rsidR="001015BD" w:rsidRPr="0015054A">
        <w:rPr>
          <w:rFonts w:eastAsia="Arial"/>
          <w:lang w:val="en-GB" w:eastAsia="en-GB" w:bidi="ar-SA"/>
        </w:rPr>
        <w:t xml:space="preserve"> as in Figure 1</w:t>
      </w:r>
      <w:r w:rsidR="00AD331E" w:rsidRPr="0015054A">
        <w:rPr>
          <w:rFonts w:eastAsia="Arial"/>
          <w:lang w:val="en-GB" w:eastAsia="en-GB" w:bidi="ar-SA"/>
        </w:rPr>
        <w:t>.</w:t>
      </w:r>
    </w:p>
    <w:p w14:paraId="763217B0" w14:textId="77777777" w:rsidR="00686B3D" w:rsidRPr="00686B3D" w:rsidRDefault="00686B3D" w:rsidP="00686B3D">
      <w:pPr>
        <w:rPr>
          <w:rFonts w:eastAsia="Arial"/>
          <w:lang w:val="en-GB" w:eastAsia="en-GB" w:bidi="ar-SA"/>
        </w:rPr>
      </w:pPr>
    </w:p>
    <w:p w14:paraId="37DA5F1D" w14:textId="77777777" w:rsidR="004B0361" w:rsidRPr="0015054A" w:rsidRDefault="004B0361" w:rsidP="004B0361">
      <w:pPr>
        <w:pStyle w:val="ListParagraph"/>
        <w:numPr>
          <w:ilvl w:val="0"/>
          <w:numId w:val="0"/>
        </w:numPr>
        <w:contextualSpacing w:val="0"/>
        <w:rPr>
          <w:rFonts w:eastAsia="Arial"/>
          <w:lang w:val="en-GB" w:eastAsia="en-GB" w:bidi="ar-SA"/>
        </w:rPr>
      </w:pPr>
    </w:p>
    <w:p w14:paraId="2AA0A0D2" w14:textId="122B7186" w:rsidR="007D6734" w:rsidRDefault="00A52846" w:rsidP="00A52846">
      <w:pPr>
        <w:ind w:left="360" w:hanging="360"/>
        <w:jc w:val="center"/>
        <w:rPr>
          <w:b/>
          <w:i/>
          <w:lang w:val="en-GB"/>
        </w:rPr>
      </w:pPr>
      <w:r w:rsidRPr="00A52846">
        <w:rPr>
          <w:b/>
          <w:i/>
          <w:noProof/>
        </w:rPr>
        <w:lastRenderedPageBreak/>
        <mc:AlternateContent>
          <mc:Choice Requires="wpg">
            <w:drawing>
              <wp:inline distT="0" distB="0" distL="0" distR="0" wp14:anchorId="19E8CEB4" wp14:editId="7EEF0D54">
                <wp:extent cx="2654300" cy="3136900"/>
                <wp:effectExtent l="0" t="0" r="12700" b="6350"/>
                <wp:docPr id="1" name="Groupe 3"/>
                <wp:cNvGraphicFramePr/>
                <a:graphic xmlns:a="http://schemas.openxmlformats.org/drawingml/2006/main">
                  <a:graphicData uri="http://schemas.microsoft.com/office/word/2010/wordprocessingGroup">
                    <wpg:wgp>
                      <wpg:cNvGrpSpPr/>
                      <wpg:grpSpPr>
                        <a:xfrm>
                          <a:off x="0" y="0"/>
                          <a:ext cx="2654300" cy="3136900"/>
                          <a:chOff x="0" y="0"/>
                          <a:chExt cx="4114320" cy="5037071"/>
                        </a:xfrm>
                      </wpg:grpSpPr>
                      <pic:pic xmlns:pic="http://schemas.openxmlformats.org/drawingml/2006/picture">
                        <pic:nvPicPr>
                          <pic:cNvPr id="7" name="Image 7"/>
                          <pic:cNvPicPr>
                            <a:picLocks noChangeAspect="1"/>
                          </pic:cNvPicPr>
                        </pic:nvPicPr>
                        <pic:blipFill rotWithShape="1">
                          <a:blip r:embed="rId20">
                            <a:extLst>
                              <a:ext uri="{28A0092B-C50C-407E-A947-70E740481C1C}">
                                <a14:useLocalDpi xmlns:a14="http://schemas.microsoft.com/office/drawing/2010/main" val="0"/>
                              </a:ext>
                            </a:extLst>
                          </a:blip>
                          <a:srcRect r="62500" b="32544"/>
                          <a:stretch/>
                        </pic:blipFill>
                        <pic:spPr>
                          <a:xfrm>
                            <a:off x="0" y="874044"/>
                            <a:ext cx="4114320" cy="4163027"/>
                          </a:xfrm>
                          <a:prstGeom prst="rect">
                            <a:avLst/>
                          </a:prstGeom>
                        </pic:spPr>
                      </pic:pic>
                      <wps:wsp>
                        <wps:cNvPr id="8" name="CustomShape 3"/>
                        <wps:cNvSpPr/>
                        <wps:spPr>
                          <a:xfrm>
                            <a:off x="76199" y="1098379"/>
                            <a:ext cx="1937228" cy="593212"/>
                          </a:xfrm>
                          <a:prstGeom prst="rect">
                            <a:avLst/>
                          </a:prstGeom>
                        </wps:spPr>
                        <wps:txbx>
                          <w:txbxContent>
                            <w:p w14:paraId="4261FA36"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Business</w:t>
                              </w:r>
                            </w:p>
                          </w:txbxContent>
                        </wps:txbx>
                        <wps:bodyPr lIns="90000" tIns="45000" rIns="90000" bIns="45000"/>
                      </wps:wsp>
                      <wps:wsp>
                        <wps:cNvPr id="9" name="CustomShape 4"/>
                        <wps:cNvSpPr/>
                        <wps:spPr>
                          <a:xfrm>
                            <a:off x="2200935" y="1098261"/>
                            <a:ext cx="1822750" cy="746002"/>
                          </a:xfrm>
                          <a:prstGeom prst="rect">
                            <a:avLst/>
                          </a:prstGeom>
                        </wps:spPr>
                        <wps:txbx>
                          <w:txbxContent>
                            <w:p w14:paraId="43C8C002" w14:textId="77777777" w:rsidR="000C027D" w:rsidRPr="00A52846" w:rsidRDefault="000C027D" w:rsidP="00A52846">
                              <w:pPr>
                                <w:jc w:val="center"/>
                                <w:rPr>
                                  <w:sz w:val="40"/>
                                  <w:szCs w:val="40"/>
                                </w:rPr>
                              </w:pPr>
                              <w:r w:rsidRPr="00A52846">
                                <w:rPr>
                                  <w:rFonts w:asciiTheme="minorHAnsi" w:hAnsi="Calibri"/>
                                  <w:color w:val="000000" w:themeColor="text1"/>
                                  <w:kern w:val="24"/>
                                  <w:sz w:val="40"/>
                                  <w:szCs w:val="40"/>
                                  <w:lang w:val="en-AU"/>
                                </w:rPr>
                                <w:t>Exchange</w:t>
                              </w:r>
                            </w:p>
                          </w:txbxContent>
                        </wps:txbx>
                        <wps:bodyPr lIns="90000" tIns="45000" rIns="90000" bIns="45000"/>
                      </wps:wsp>
                      <wps:wsp>
                        <wps:cNvPr id="10" name="CustomShape 5"/>
                        <wps:cNvSpPr/>
                        <wps:spPr>
                          <a:xfrm>
                            <a:off x="2200246" y="4158042"/>
                            <a:ext cx="1726187" cy="686035"/>
                          </a:xfrm>
                          <a:prstGeom prst="rect">
                            <a:avLst/>
                          </a:prstGeom>
                        </wps:spPr>
                        <wps:txbx>
                          <w:txbxContent>
                            <w:p w14:paraId="077AF721"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Concept</w:t>
                              </w:r>
                            </w:p>
                          </w:txbxContent>
                        </wps:txbx>
                        <wps:bodyPr lIns="90000" tIns="45000" rIns="90000" bIns="45000"/>
                      </wps:wsp>
                      <wps:wsp>
                        <wps:cNvPr id="11" name="CustomShape 6"/>
                        <wps:cNvSpPr/>
                        <wps:spPr>
                          <a:xfrm>
                            <a:off x="76199" y="4158042"/>
                            <a:ext cx="1858060" cy="773341"/>
                          </a:xfrm>
                          <a:prstGeom prst="rect">
                            <a:avLst/>
                          </a:prstGeom>
                        </wps:spPr>
                        <wps:txbx>
                          <w:txbxContent>
                            <w:p w14:paraId="13675DC5"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Structure</w:t>
                              </w:r>
                            </w:p>
                          </w:txbxContent>
                        </wps:txbx>
                        <wps:bodyPr lIns="90000" tIns="45000" rIns="90000" bIns="45000"/>
                      </wps:wsp>
                      <wps:wsp>
                        <wps:cNvPr id="12" name="Google Shape;419;p77"/>
                        <wps:cNvSpPr/>
                        <wps:spPr>
                          <a:xfrm>
                            <a:off x="0" y="0"/>
                            <a:ext cx="4114320" cy="786667"/>
                          </a:xfrm>
                          <a:prstGeom prst="rect">
                            <a:avLst/>
                          </a:prstGeom>
                          <a:solidFill>
                            <a:srgbClr val="E6B9B8"/>
                          </a:solidFill>
                          <a:ln w="12700" cap="flat" cmpd="sng">
                            <a:solidFill>
                              <a:srgbClr val="31538F"/>
                            </a:solidFill>
                            <a:prstDash val="solid"/>
                            <a:miter lim="800000"/>
                            <a:headEnd type="none" w="sm" len="sm"/>
                            <a:tailEnd type="none" w="sm" len="sm"/>
                          </a:ln>
                        </wps:spPr>
                        <wps:txbx>
                          <w:txbxContent>
                            <w:p w14:paraId="7F850B8E" w14:textId="77777777" w:rsidR="000C027D" w:rsidRPr="00A52846" w:rsidRDefault="000C027D" w:rsidP="00A52846">
                              <w:pPr>
                                <w:jc w:val="center"/>
                                <w:rPr>
                                  <w:sz w:val="40"/>
                                  <w:szCs w:val="40"/>
                                </w:rPr>
                              </w:pPr>
                              <w:r w:rsidRPr="00A52846">
                                <w:rPr>
                                  <w:rFonts w:ascii="Calibri" w:eastAsia="Calibri" w:hAnsi="Calibri" w:cs="Calibri"/>
                                  <w:color w:val="000000" w:themeColor="dark1"/>
                                  <w:kern w:val="24"/>
                                  <w:sz w:val="40"/>
                                  <w:szCs w:val="40"/>
                                </w:rPr>
                                <w:t>Base</w:t>
                              </w:r>
                            </w:p>
                          </w:txbxContent>
                        </wps:txbx>
                        <wps:bodyPr spcFirstLastPara="1" wrap="square" lIns="91433" tIns="45700" rIns="91433" bIns="45700" anchor="ctr" anchorCtr="0">
                          <a:noAutofit/>
                        </wps:bodyPr>
                      </wps:wsp>
                    </wpg:wgp>
                  </a:graphicData>
                </a:graphic>
              </wp:inline>
            </w:drawing>
          </mc:Choice>
          <mc:Fallback>
            <w:pict>
              <v:group w14:anchorId="19E8CEB4" id="Groupe 3" o:spid="_x0000_s1027" style="width:209pt;height:247pt;mso-position-horizontal-relative:char;mso-position-vertical-relative:line" coordsize="41143,503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top:8740;width:41143;height:4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">
                  <v:imagedata r:id="rId21" o:title="" cropbottom="21328f" cropright=".625"/>
                </v:shape>
                <v:rect id="CustomShape 3" o:spid="_x0000_s1029" style="position:absolute;left:761;top:10983;width:19373;height:5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" filled="f" stroked="f">
                  <v:textbox inset="2.5mm,1.25mm,2.5mm,1.25mm">
                    <w:txbxContent>
                      <w:p w14:paraId="4261FA36"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Business</w:t>
                        </w:r>
                      </w:p>
                    </w:txbxContent>
                  </v:textbox>
                </v:rect>
                <v:rect id="CustomShape 4" o:spid="_x0000_s1030" style="position:absolute;left:22009;top:10982;width:18227;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" filled="f" stroked="f">
                  <v:textbox inset="2.5mm,1.25mm,2.5mm,1.25mm">
                    <w:txbxContent>
                      <w:p w14:paraId="43C8C002" w14:textId="77777777" w:rsidR="000C027D" w:rsidRPr="00A52846" w:rsidRDefault="000C027D" w:rsidP="00A52846">
                        <w:pPr>
                          <w:jc w:val="center"/>
                          <w:rPr>
                            <w:sz w:val="40"/>
                            <w:szCs w:val="40"/>
                          </w:rPr>
                        </w:pPr>
                        <w:r w:rsidRPr="00A52846">
                          <w:rPr>
                            <w:rFonts w:asciiTheme="minorHAnsi" w:hAnsi="Calibri"/>
                            <w:color w:val="000000" w:themeColor="text1"/>
                            <w:kern w:val="24"/>
                            <w:sz w:val="40"/>
                            <w:szCs w:val="40"/>
                            <w:lang w:val="en-AU"/>
                          </w:rPr>
                          <w:t>Exchange</w:t>
                        </w:r>
                      </w:p>
                    </w:txbxContent>
                  </v:textbox>
                </v:rect>
                <v:rect id="CustomShape 5" o:spid="_x0000_s1031" style="position:absolute;left:22002;top:41580;width:17262;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" filled="f" stroked="f">
                  <v:textbox inset="2.5mm,1.25mm,2.5mm,1.25mm">
                    <w:txbxContent>
                      <w:p w14:paraId="077AF721"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Concept</w:t>
                        </w:r>
                      </w:p>
                    </w:txbxContent>
                  </v:textbox>
                </v:rect>
                <v:rect id="CustomShape 6" o:spid="_x0000_s1032" style="position:absolute;left:761;top:41580;width:18581;height:7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" filled="f" stroked="f">
                  <v:textbox inset="2.5mm,1.25mm,2.5mm,1.25mm">
                    <w:txbxContent>
                      <w:p w14:paraId="13675DC5" w14:textId="77777777" w:rsidR="000C027D" w:rsidRPr="00A52846" w:rsidRDefault="000C027D" w:rsidP="00A52846">
                        <w:pPr>
                          <w:jc w:val="center"/>
                          <w:rPr>
                            <w:sz w:val="40"/>
                            <w:szCs w:val="40"/>
                          </w:rPr>
                        </w:pPr>
                        <w:r w:rsidRPr="00A52846">
                          <w:rPr>
                            <w:rFonts w:ascii="Calibri" w:hAnsi="Calibri"/>
                            <w:color w:val="000000"/>
                            <w:kern w:val="24"/>
                            <w:sz w:val="40"/>
                            <w:szCs w:val="40"/>
                            <w:lang w:val="en-AU"/>
                          </w:rPr>
                          <w:t>Structure</w:t>
                        </w:r>
                      </w:p>
                    </w:txbxContent>
                  </v:textbox>
                </v:rect>
                <v:rect id="Google Shape;419;p77" o:spid="_x0000_s1033" style="position:absolute;width:41143;height:7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" fillcolor="#e6b9b8" strokecolor="#31538f" strokeweight="1pt">
                  <v:stroke startarrowwidth="narrow" startarrowlength="short" endarrowwidth="narrow" endarrowlength="short"/>
                  <v:textbox inset="2.53981mm,1.2694mm,2.53981mm,1.2694mm">
                    <w:txbxContent>
                      <w:p w14:paraId="7F850B8E" w14:textId="77777777" w:rsidR="000C027D" w:rsidRPr="00A52846" w:rsidRDefault="000C027D" w:rsidP="00A52846">
                        <w:pPr>
                          <w:jc w:val="center"/>
                          <w:rPr>
                            <w:sz w:val="40"/>
                            <w:szCs w:val="40"/>
                          </w:rPr>
                        </w:pPr>
                        <w:r w:rsidRPr="00A52846">
                          <w:rPr>
                            <w:rFonts w:ascii="Calibri" w:eastAsia="Calibri" w:hAnsi="Calibri" w:cs="Calibri"/>
                            <w:color w:val="000000" w:themeColor="dark1"/>
                            <w:kern w:val="24"/>
                            <w:sz w:val="40"/>
                            <w:szCs w:val="40"/>
                          </w:rPr>
                          <w:t>Base</w:t>
                        </w:r>
                      </w:p>
                    </w:txbxContent>
                  </v:textbox>
                </v:rect>
                <w10:anchorlock/>
              </v:group>
            </w:pict>
          </mc:Fallback>
        </mc:AlternateContent>
      </w:r>
    </w:p>
    <w:p w14:paraId="17A63731" w14:textId="77777777" w:rsidR="00A52846" w:rsidRDefault="00A52846" w:rsidP="00E01F8C">
      <w:pPr>
        <w:pStyle w:val="Caption"/>
        <w:rPr>
          <w:b w:val="0"/>
          <w:bCs w:val="0"/>
          <w:i w:val="0"/>
          <w:iCs/>
        </w:rPr>
      </w:pPr>
      <w:bookmarkStart w:id="49" w:name="_Toc343259837"/>
    </w:p>
    <w:p w14:paraId="6F467379" w14:textId="29023B78" w:rsidR="007D6734" w:rsidRPr="00B20470" w:rsidRDefault="007D6734" w:rsidP="00E01F8C">
      <w:pPr>
        <w:pStyle w:val="Caption"/>
        <w:rPr>
          <w:b w:val="0"/>
          <w:bCs w:val="0"/>
          <w:i w:val="0"/>
          <w:iCs/>
        </w:rPr>
      </w:pPr>
      <w:r w:rsidRPr="00B20470">
        <w:rPr>
          <w:b w:val="0"/>
          <w:bCs w:val="0"/>
          <w:i w:val="0"/>
          <w:iCs/>
        </w:rPr>
        <w:t xml:space="preserve">Figure </w:t>
      </w:r>
      <w:r w:rsidR="00F84C89" w:rsidRPr="00B20470">
        <w:rPr>
          <w:b w:val="0"/>
          <w:bCs w:val="0"/>
          <w:i w:val="0"/>
          <w:iCs/>
        </w:rPr>
        <w:fldChar w:fldCharType="begin"/>
      </w:r>
      <w:r w:rsidRPr="00B20470">
        <w:rPr>
          <w:b w:val="0"/>
          <w:bCs w:val="0"/>
          <w:i w:val="0"/>
          <w:iCs/>
        </w:rPr>
        <w:instrText xml:space="preserve"> SEQ Figure \* ARABIC </w:instrText>
      </w:r>
      <w:r w:rsidR="00F84C89" w:rsidRPr="00B20470">
        <w:rPr>
          <w:b w:val="0"/>
          <w:bCs w:val="0"/>
          <w:i w:val="0"/>
          <w:iCs/>
        </w:rPr>
        <w:fldChar w:fldCharType="separate"/>
      </w:r>
      <w:r w:rsidR="009B43CE" w:rsidRPr="00B20470">
        <w:rPr>
          <w:b w:val="0"/>
          <w:bCs w:val="0"/>
          <w:i w:val="0"/>
          <w:iCs/>
          <w:noProof/>
        </w:rPr>
        <w:t>1</w:t>
      </w:r>
      <w:r w:rsidR="00F84C89" w:rsidRPr="00B20470">
        <w:rPr>
          <w:b w:val="0"/>
          <w:bCs w:val="0"/>
          <w:i w:val="0"/>
          <w:iCs/>
        </w:rPr>
        <w:fldChar w:fldCharType="end"/>
      </w:r>
      <w:r w:rsidRPr="00B20470">
        <w:rPr>
          <w:b w:val="0"/>
          <w:bCs w:val="0"/>
          <w:i w:val="0"/>
          <w:iCs/>
        </w:rPr>
        <w:t xml:space="preserve">. GSIM Top-level information </w:t>
      </w:r>
      <w:del w:id="50" w:author="Inkyung Choi" w:date="2023-03-14T11:02:00Z">
        <w:r w:rsidRPr="00B20470" w:rsidDel="00DC049A">
          <w:rPr>
            <w:b w:val="0"/>
            <w:bCs w:val="0"/>
            <w:i w:val="0"/>
            <w:iCs/>
          </w:rPr>
          <w:delText xml:space="preserve">object </w:delText>
        </w:r>
      </w:del>
      <w:ins w:id="51" w:author="Inkyung Choi" w:date="2023-03-14T11:02:00Z">
        <w:r w:rsidR="00DC049A">
          <w:rPr>
            <w:b w:val="0"/>
            <w:bCs w:val="0"/>
            <w:i w:val="0"/>
            <w:iCs/>
          </w:rPr>
          <w:t>class</w:t>
        </w:r>
        <w:r w:rsidR="00DC049A" w:rsidRPr="00B20470">
          <w:rPr>
            <w:b w:val="0"/>
            <w:bCs w:val="0"/>
            <w:i w:val="0"/>
            <w:iCs/>
          </w:rPr>
          <w:t xml:space="preserve"> </w:t>
        </w:r>
      </w:ins>
      <w:r w:rsidR="00C05B61" w:rsidRPr="00B20470">
        <w:rPr>
          <w:b w:val="0"/>
          <w:bCs w:val="0"/>
          <w:i w:val="0"/>
          <w:iCs/>
        </w:rPr>
        <w:t>g</w:t>
      </w:r>
      <w:r w:rsidRPr="00B20470">
        <w:rPr>
          <w:b w:val="0"/>
          <w:bCs w:val="0"/>
          <w:i w:val="0"/>
          <w:iCs/>
        </w:rPr>
        <w:t>roups</w:t>
      </w:r>
      <w:bookmarkEnd w:id="49"/>
    </w:p>
    <w:p w14:paraId="7CC8EB54" w14:textId="22F6E97A" w:rsidR="001B24F6" w:rsidRDefault="001B24F6" w:rsidP="00E01F8C">
      <w:pPr>
        <w:rPr>
          <w:rFonts w:eastAsia="Gulim"/>
        </w:rPr>
      </w:pPr>
    </w:p>
    <w:p w14:paraId="42F8F7D1" w14:textId="26A66270" w:rsidR="009251BD" w:rsidRPr="0015054A" w:rsidRDefault="00DB540D" w:rsidP="0015054A">
      <w:pPr>
        <w:pStyle w:val="ListParagraph"/>
        <w:numPr>
          <w:ilvl w:val="0"/>
          <w:numId w:val="44"/>
        </w:numPr>
        <w:ind w:left="0" w:firstLine="0"/>
        <w:contextualSpacing w:val="0"/>
        <w:rPr>
          <w:rFonts w:eastAsia="Gulim"/>
        </w:rPr>
      </w:pPr>
      <w:r w:rsidRPr="0015054A">
        <w:rPr>
          <w:rFonts w:eastAsia="Gulim"/>
        </w:rPr>
        <w:t xml:space="preserve">The </w:t>
      </w:r>
      <w:r w:rsidR="00B503BD" w:rsidRPr="0015054A">
        <w:rPr>
          <w:rFonts w:eastAsia="Gulim"/>
        </w:rPr>
        <w:t xml:space="preserve">five </w:t>
      </w:r>
      <w:r w:rsidR="00D32C6E" w:rsidRPr="0015054A">
        <w:rPr>
          <w:rFonts w:eastAsia="Gulim"/>
        </w:rPr>
        <w:t>top-</w:t>
      </w:r>
      <w:r w:rsidRPr="0015054A">
        <w:rPr>
          <w:rFonts w:eastAsia="Gulim"/>
        </w:rPr>
        <w:t>level groups are</w:t>
      </w:r>
      <w:r w:rsidR="008D3C3F" w:rsidRPr="0015054A">
        <w:rPr>
          <w:rFonts w:eastAsia="Gulim"/>
        </w:rPr>
        <w:t xml:space="preserve"> described below</w:t>
      </w:r>
      <w:r w:rsidR="001015BD" w:rsidRPr="0015054A">
        <w:rPr>
          <w:rFonts w:eastAsia="Gulim"/>
        </w:rPr>
        <w:t xml:space="preserve">. </w:t>
      </w:r>
      <w:r w:rsidR="001015BD" w:rsidRPr="0015054A">
        <w:rPr>
          <w:lang w:val="en-GB"/>
        </w:rPr>
        <w:t xml:space="preserve">Information </w:t>
      </w:r>
      <w:proofErr w:type="spellStart"/>
      <w:ins w:id="52" w:author="Inkyung Choi" w:date="2023-03-14T11:02:00Z">
        <w:r w:rsidR="00DC049A">
          <w:rPr>
            <w:rFonts w:eastAsia="Arial"/>
            <w:lang w:val="en-GB" w:eastAsia="en-GB" w:bidi="ar-SA"/>
          </w:rPr>
          <w:t>classes</w:t>
        </w:r>
      </w:ins>
      <w:del w:id="53" w:author="Inkyung Choi" w:date="2023-03-14T11:02:00Z">
        <w:r w:rsidR="001015BD" w:rsidRPr="0015054A" w:rsidDel="00DC049A">
          <w:rPr>
            <w:lang w:val="en-GB"/>
          </w:rPr>
          <w:delText xml:space="preserve">objects </w:delText>
        </w:r>
      </w:del>
      <w:r w:rsidR="001015BD" w:rsidRPr="0015054A">
        <w:rPr>
          <w:lang w:val="en-GB"/>
        </w:rPr>
        <w:t>in</w:t>
      </w:r>
      <w:proofErr w:type="spellEnd"/>
      <w:r w:rsidR="001015BD" w:rsidRPr="0015054A">
        <w:rPr>
          <w:lang w:val="en-GB"/>
        </w:rPr>
        <w:t xml:space="preserve"> the GSIM model are given in italics.</w:t>
      </w:r>
    </w:p>
    <w:p w14:paraId="6447E1F8" w14:textId="03ECF955" w:rsidR="00477336" w:rsidRDefault="00477336" w:rsidP="00E01F8C">
      <w:pPr>
        <w:rPr>
          <w:rFonts w:eastAsia="Gulim"/>
        </w:rPr>
      </w:pPr>
    </w:p>
    <w:p w14:paraId="1704D22A" w14:textId="765C2C76" w:rsidR="00E6620A" w:rsidRPr="008C55DB" w:rsidRDefault="00AF7D82" w:rsidP="00B20470">
      <w:pPr>
        <w:pStyle w:val="ListParagraph"/>
        <w:numPr>
          <w:ilvl w:val="0"/>
          <w:numId w:val="41"/>
        </w:numPr>
        <w:rPr>
          <w:rFonts w:eastAsia="Gulim"/>
        </w:rPr>
      </w:pPr>
      <w:r w:rsidRPr="008C55DB">
        <w:rPr>
          <w:rFonts w:eastAsia="Times New Roman"/>
          <w:color w:val="000000"/>
        </w:rPr>
        <w:t xml:space="preserve">The Base </w:t>
      </w:r>
      <w:r w:rsidR="007205D4" w:rsidRPr="008C55DB">
        <w:rPr>
          <w:rFonts w:eastAsia="Times New Roman"/>
          <w:color w:val="000000"/>
        </w:rPr>
        <w:t xml:space="preserve">Group </w:t>
      </w:r>
      <w:r w:rsidRPr="008C55DB">
        <w:rPr>
          <w:rFonts w:eastAsia="Times New Roman"/>
          <w:color w:val="000000"/>
        </w:rPr>
        <w:t xml:space="preserve">provides features which are reusable by other information </w:t>
      </w:r>
      <w:ins w:id="54" w:author="Inkyung Choi" w:date="2023-03-14T11:02:00Z">
        <w:r w:rsidR="00DC049A">
          <w:rPr>
            <w:rFonts w:eastAsia="Arial"/>
            <w:lang w:val="en-GB" w:eastAsia="en-GB" w:bidi="ar-SA"/>
          </w:rPr>
          <w:t>classes</w:t>
        </w:r>
      </w:ins>
      <w:del w:id="55" w:author="Inkyung Choi" w:date="2023-03-14T11:02:00Z">
        <w:r w:rsidRPr="008C55DB" w:rsidDel="00DC049A">
          <w:rPr>
            <w:rFonts w:eastAsia="Times New Roman"/>
            <w:color w:val="000000"/>
          </w:rPr>
          <w:delText xml:space="preserve">objects </w:delText>
        </w:r>
      </w:del>
      <w:r w:rsidRPr="008C55DB">
        <w:rPr>
          <w:rFonts w:eastAsia="Times New Roman"/>
          <w:color w:val="000000"/>
        </w:rPr>
        <w:t>to support functionality such as identi</w:t>
      </w:r>
      <w:r w:rsidR="001D2773" w:rsidRPr="008C55DB">
        <w:rPr>
          <w:rFonts w:eastAsia="Times New Roman"/>
          <w:color w:val="000000"/>
        </w:rPr>
        <w:t>f</w:t>
      </w:r>
      <w:r w:rsidRPr="008C55DB">
        <w:rPr>
          <w:rFonts w:eastAsia="Times New Roman"/>
          <w:color w:val="000000"/>
        </w:rPr>
        <w:t>y</w:t>
      </w:r>
      <w:r w:rsidR="001D2773" w:rsidRPr="008C55DB">
        <w:rPr>
          <w:rFonts w:eastAsia="Times New Roman"/>
          <w:color w:val="000000"/>
        </w:rPr>
        <w:t>ing</w:t>
      </w:r>
      <w:r w:rsidRPr="008C55DB">
        <w:rPr>
          <w:rFonts w:eastAsia="Times New Roman"/>
          <w:color w:val="000000"/>
        </w:rPr>
        <w:t xml:space="preserve"> and versioning</w:t>
      </w:r>
      <w:r w:rsidR="00E6620A" w:rsidRPr="008C55DB">
        <w:rPr>
          <w:rFonts w:eastAsia="Times New Roman"/>
          <w:color w:val="000000"/>
        </w:rPr>
        <w:t>;</w:t>
      </w:r>
    </w:p>
    <w:p w14:paraId="1648F7C4" w14:textId="0B20F9D5" w:rsidR="002A640F" w:rsidRPr="008C55DB" w:rsidRDefault="009251BD" w:rsidP="00B20470">
      <w:pPr>
        <w:pStyle w:val="ListParagraph"/>
        <w:numPr>
          <w:ilvl w:val="0"/>
          <w:numId w:val="41"/>
        </w:numPr>
        <w:rPr>
          <w:rFonts w:eastAsia="Gulim"/>
        </w:rPr>
      </w:pPr>
      <w:r w:rsidRPr="008C55DB">
        <w:rPr>
          <w:rFonts w:eastAsia="Gulim"/>
        </w:rPr>
        <w:t xml:space="preserve">The Business </w:t>
      </w:r>
      <w:r w:rsidR="007205D4" w:rsidRPr="008C55DB">
        <w:rPr>
          <w:rFonts w:eastAsia="Gulim"/>
        </w:rPr>
        <w:t xml:space="preserve">Group </w:t>
      </w:r>
      <w:r w:rsidR="00DB540D" w:rsidRPr="008C55DB">
        <w:rPr>
          <w:rFonts w:eastAsia="Times New Roman"/>
          <w:color w:val="000000"/>
        </w:rPr>
        <w:t xml:space="preserve">is used to capture the designs and plans of </w:t>
      </w:r>
      <w:r w:rsidR="00AF7D82" w:rsidRPr="008C55DB">
        <w:rPr>
          <w:rFonts w:eastAsia="Times New Roman"/>
          <w:i/>
          <w:iCs/>
          <w:color w:val="000000"/>
        </w:rPr>
        <w:t>Statistical Programs</w:t>
      </w:r>
      <w:r w:rsidR="002A640F" w:rsidRPr="008C55DB">
        <w:rPr>
          <w:rFonts w:eastAsia="Times New Roman"/>
          <w:color w:val="000000"/>
        </w:rPr>
        <w:t xml:space="preserve">, and the processes </w:t>
      </w:r>
      <w:r w:rsidR="001D2773" w:rsidRPr="008C55DB">
        <w:rPr>
          <w:rFonts w:eastAsia="Times New Roman"/>
          <w:color w:val="000000"/>
        </w:rPr>
        <w:t xml:space="preserve">that are </w:t>
      </w:r>
      <w:r w:rsidR="002A640F" w:rsidRPr="008C55DB">
        <w:rPr>
          <w:rFonts w:eastAsia="Times New Roman"/>
          <w:color w:val="000000"/>
        </w:rPr>
        <w:t>undertaken to deliver those programs</w:t>
      </w:r>
      <w:r w:rsidR="00DB540D" w:rsidRPr="008C55DB">
        <w:rPr>
          <w:rFonts w:eastAsia="Times New Roman"/>
          <w:color w:val="000000"/>
        </w:rPr>
        <w:t xml:space="preserve">. This includes the identification of a </w:t>
      </w:r>
      <w:r w:rsidR="00DB540D" w:rsidRPr="008C55DB">
        <w:rPr>
          <w:rFonts w:eastAsia="Times New Roman"/>
          <w:i/>
          <w:color w:val="000000"/>
        </w:rPr>
        <w:t>Statistical Need</w:t>
      </w:r>
      <w:r w:rsidR="00DB540D" w:rsidRPr="008C55DB">
        <w:rPr>
          <w:rFonts w:eastAsia="Times New Roman"/>
          <w:color w:val="000000"/>
        </w:rPr>
        <w:t xml:space="preserve">, the </w:t>
      </w:r>
      <w:r w:rsidR="002A640F" w:rsidRPr="008C55DB">
        <w:rPr>
          <w:rFonts w:eastAsia="Times New Roman"/>
          <w:i/>
          <w:iCs/>
          <w:color w:val="000000"/>
        </w:rPr>
        <w:t>Business Processes</w:t>
      </w:r>
      <w:r w:rsidR="002A640F" w:rsidRPr="008C55DB">
        <w:rPr>
          <w:rFonts w:eastAsia="Times New Roman"/>
          <w:color w:val="000000"/>
        </w:rPr>
        <w:t xml:space="preserve"> t</w:t>
      </w:r>
      <w:r w:rsidR="00DB540D" w:rsidRPr="008C55DB">
        <w:rPr>
          <w:rFonts w:eastAsia="Times New Roman"/>
          <w:color w:val="000000"/>
        </w:rPr>
        <w:t>hat comprise the</w:t>
      </w:r>
      <w:r w:rsidR="00D16522" w:rsidRPr="008C55DB">
        <w:rPr>
          <w:rFonts w:eastAsia="Times New Roman"/>
          <w:color w:val="000000"/>
        </w:rPr>
        <w:t xml:space="preserve"> </w:t>
      </w:r>
      <w:r w:rsidR="008D3C3F" w:rsidRPr="008C55DB">
        <w:rPr>
          <w:rFonts w:eastAsia="Times New Roman"/>
          <w:i/>
          <w:iCs/>
          <w:color w:val="000000"/>
        </w:rPr>
        <w:t>Statistical Program</w:t>
      </w:r>
      <w:r w:rsidR="008D3C3F" w:rsidRPr="008C55DB">
        <w:rPr>
          <w:rFonts w:eastAsia="Times New Roman"/>
          <w:color w:val="000000"/>
        </w:rPr>
        <w:t xml:space="preserve"> </w:t>
      </w:r>
      <w:r w:rsidR="00DB540D" w:rsidRPr="008C55DB">
        <w:rPr>
          <w:rFonts w:eastAsia="Times New Roman"/>
          <w:color w:val="000000"/>
        </w:rPr>
        <w:t xml:space="preserve">and the </w:t>
      </w:r>
      <w:r w:rsidR="00580071" w:rsidRPr="008C55DB">
        <w:rPr>
          <w:rFonts w:eastAsia="Times New Roman"/>
          <w:i/>
          <w:iCs/>
          <w:color w:val="000000"/>
        </w:rPr>
        <w:t>Assessment</w:t>
      </w:r>
      <w:r w:rsidR="00DB540D" w:rsidRPr="008C55DB">
        <w:rPr>
          <w:rFonts w:eastAsia="Times New Roman"/>
          <w:color w:val="000000"/>
        </w:rPr>
        <w:t xml:space="preserve"> of them</w:t>
      </w:r>
      <w:r w:rsidR="00BF76AE" w:rsidRPr="008C55DB">
        <w:rPr>
          <w:rFonts w:eastAsia="Times New Roman"/>
          <w:color w:val="000000"/>
        </w:rPr>
        <w:t xml:space="preserve">;  </w:t>
      </w:r>
    </w:p>
    <w:p w14:paraId="5F2AB919" w14:textId="26237AFA" w:rsidR="00477336" w:rsidRPr="008C55DB" w:rsidRDefault="009251BD" w:rsidP="00B20470">
      <w:pPr>
        <w:pStyle w:val="ListParagraph"/>
        <w:numPr>
          <w:ilvl w:val="0"/>
          <w:numId w:val="41"/>
        </w:numPr>
        <w:rPr>
          <w:rFonts w:eastAsia="Gulim"/>
          <w:lang w:val="en-GB"/>
        </w:rPr>
      </w:pPr>
      <w:r w:rsidRPr="008C55DB">
        <w:rPr>
          <w:rFonts w:eastAsia="Gulim"/>
          <w:lang w:val="en-GB"/>
        </w:rPr>
        <w:t xml:space="preserve">The </w:t>
      </w:r>
      <w:r w:rsidR="002A640F" w:rsidRPr="008C55DB">
        <w:rPr>
          <w:rFonts w:eastAsia="Gulim"/>
          <w:lang w:val="en-GB"/>
        </w:rPr>
        <w:t>Exchange</w:t>
      </w:r>
      <w:r w:rsidRPr="008C55DB">
        <w:rPr>
          <w:rFonts w:eastAsia="Gulim"/>
          <w:lang w:val="en-GB"/>
        </w:rPr>
        <w:t xml:space="preserve"> </w:t>
      </w:r>
      <w:r w:rsidR="007205D4" w:rsidRPr="008C55DB">
        <w:rPr>
          <w:rFonts w:eastAsia="Gulim"/>
          <w:lang w:val="en-GB"/>
        </w:rPr>
        <w:t xml:space="preserve">Group </w:t>
      </w:r>
      <w:r w:rsidRPr="008C55DB">
        <w:rPr>
          <w:rFonts w:eastAsia="Gulim"/>
          <w:lang w:val="en-GB"/>
        </w:rPr>
        <w:t xml:space="preserve">is used to </w:t>
      </w:r>
      <w:r w:rsidR="002A640F" w:rsidRPr="008C55DB">
        <w:rPr>
          <w:rFonts w:eastAsia="Gulim"/>
          <w:lang w:val="en-GB"/>
        </w:rPr>
        <w:t xml:space="preserve">catalogue the information that </w:t>
      </w:r>
      <w:del w:id="56" w:author="Inkyung Choi" w:date="2023-03-14T11:02:00Z">
        <w:r w:rsidR="002A640F" w:rsidRPr="008C55DB" w:rsidDel="006B7423">
          <w:rPr>
            <w:rFonts w:eastAsia="Gulim"/>
            <w:lang w:val="en-GB"/>
          </w:rPr>
          <w:delText>comes in and out of a</w:delText>
        </w:r>
      </w:del>
      <w:ins w:id="57" w:author="Inkyung Choi" w:date="2023-03-14T11:02:00Z">
        <w:r w:rsidR="006B7423">
          <w:rPr>
            <w:rFonts w:eastAsia="Gulim"/>
            <w:lang w:val="en-GB"/>
          </w:rPr>
          <w:t>is exchanged within a</w:t>
        </w:r>
      </w:ins>
      <w:ins w:id="58" w:author="Inkyung Choi" w:date="2023-03-14T11:03:00Z">
        <w:r w:rsidR="00007611">
          <w:rPr>
            <w:rFonts w:eastAsia="Gulim"/>
            <w:lang w:val="en-GB"/>
          </w:rPr>
          <w:t>nd in/out of</w:t>
        </w:r>
      </w:ins>
      <w:r w:rsidR="002A640F" w:rsidRPr="008C55DB">
        <w:rPr>
          <w:rFonts w:eastAsia="Gulim"/>
          <w:lang w:val="en-GB"/>
        </w:rPr>
        <w:t xml:space="preserve"> statistical </w:t>
      </w:r>
      <w:r w:rsidR="002A4DB5" w:rsidRPr="008C55DB">
        <w:rPr>
          <w:rFonts w:eastAsia="Gulim"/>
          <w:lang w:val="en-GB"/>
        </w:rPr>
        <w:t>organisation</w:t>
      </w:r>
      <w:r w:rsidR="002A640F" w:rsidRPr="008C55DB">
        <w:rPr>
          <w:rFonts w:eastAsia="Gulim"/>
          <w:lang w:val="en-GB"/>
        </w:rPr>
        <w:t xml:space="preserve"> via </w:t>
      </w:r>
      <w:r w:rsidR="002A640F" w:rsidRPr="008C55DB">
        <w:rPr>
          <w:rFonts w:eastAsia="Gulim"/>
          <w:i/>
          <w:iCs/>
          <w:lang w:val="en-GB"/>
        </w:rPr>
        <w:t>Exchange Channels</w:t>
      </w:r>
      <w:r w:rsidR="002A640F" w:rsidRPr="008C55DB">
        <w:rPr>
          <w:rFonts w:eastAsia="Gulim"/>
          <w:lang w:val="en-GB"/>
        </w:rPr>
        <w:t xml:space="preserve">. It includes </w:t>
      </w:r>
      <w:r w:rsidR="00C05B61" w:rsidRPr="008C55DB">
        <w:rPr>
          <w:rFonts w:eastAsia="Gulim"/>
          <w:lang w:val="en-GB"/>
        </w:rPr>
        <w:t xml:space="preserve">information </w:t>
      </w:r>
      <w:ins w:id="59" w:author="Inkyung Choi" w:date="2023-03-14T11:03:00Z">
        <w:r w:rsidR="002D42AB">
          <w:rPr>
            <w:rFonts w:eastAsia="Arial"/>
            <w:lang w:val="en-GB" w:eastAsia="en-GB" w:bidi="ar-SA"/>
          </w:rPr>
          <w:t xml:space="preserve">classes </w:t>
        </w:r>
      </w:ins>
      <w:del w:id="60" w:author="Inkyung Choi" w:date="2023-03-14T11:03:00Z">
        <w:r w:rsidR="002A640F" w:rsidRPr="008C55DB" w:rsidDel="002D42AB">
          <w:rPr>
            <w:rFonts w:eastAsia="Gulim"/>
            <w:lang w:val="en-GB"/>
          </w:rPr>
          <w:delText xml:space="preserve">objects </w:delText>
        </w:r>
      </w:del>
      <w:r w:rsidR="002A640F" w:rsidRPr="008C55DB">
        <w:rPr>
          <w:rFonts w:eastAsia="Gulim"/>
          <w:lang w:val="en-GB"/>
        </w:rPr>
        <w:t>that describe the collection and dissemination of information</w:t>
      </w:r>
      <w:r w:rsidR="00BF76AE" w:rsidRPr="008C55DB">
        <w:rPr>
          <w:rFonts w:eastAsia="Gulim"/>
          <w:lang w:val="en-GB"/>
        </w:rPr>
        <w:t>;</w:t>
      </w:r>
    </w:p>
    <w:p w14:paraId="30FBC781" w14:textId="43E8A57A" w:rsidR="00477336" w:rsidRPr="008C55DB" w:rsidRDefault="009251BD" w:rsidP="00B20470">
      <w:pPr>
        <w:pStyle w:val="ListParagraph"/>
        <w:numPr>
          <w:ilvl w:val="0"/>
          <w:numId w:val="41"/>
        </w:numPr>
        <w:rPr>
          <w:rFonts w:eastAsia="Gulim"/>
        </w:rPr>
      </w:pPr>
      <w:r w:rsidRPr="008C55DB">
        <w:rPr>
          <w:rFonts w:eastAsia="Gulim"/>
        </w:rPr>
        <w:t xml:space="preserve">The Concept </w:t>
      </w:r>
      <w:r w:rsidR="007205D4" w:rsidRPr="008C55DB">
        <w:rPr>
          <w:rFonts w:eastAsia="Gulim"/>
        </w:rPr>
        <w:t xml:space="preserve">Group </w:t>
      </w:r>
      <w:r w:rsidRPr="008C55DB">
        <w:rPr>
          <w:rFonts w:eastAsia="Gulim"/>
        </w:rPr>
        <w:t>is used to define the meaning of data</w:t>
      </w:r>
      <w:r w:rsidR="003A02A6" w:rsidRPr="008C55DB">
        <w:rPr>
          <w:rFonts w:eastAsia="Gulim"/>
        </w:rPr>
        <w:t>,</w:t>
      </w:r>
      <w:r w:rsidRPr="008C55DB">
        <w:rPr>
          <w:rFonts w:eastAsia="Gulim"/>
        </w:rPr>
        <w:t xml:space="preserve"> provid</w:t>
      </w:r>
      <w:r w:rsidR="003A02A6" w:rsidRPr="008C55DB">
        <w:rPr>
          <w:rFonts w:eastAsia="Gulim"/>
        </w:rPr>
        <w:t>ing an</w:t>
      </w:r>
      <w:r w:rsidRPr="008C55DB">
        <w:rPr>
          <w:rFonts w:eastAsia="Gulim"/>
        </w:rPr>
        <w:t xml:space="preserve"> understanding of what the data are measuring</w:t>
      </w:r>
      <w:r w:rsidR="00BF76AE" w:rsidRPr="008C55DB">
        <w:rPr>
          <w:rFonts w:eastAsia="Gulim"/>
        </w:rPr>
        <w:t>;</w:t>
      </w:r>
    </w:p>
    <w:p w14:paraId="182FDEA5" w14:textId="4F2113C2" w:rsidR="00A355AA" w:rsidRPr="00472810" w:rsidRDefault="009251BD" w:rsidP="00B20470">
      <w:pPr>
        <w:pStyle w:val="ListParagraph"/>
        <w:numPr>
          <w:ilvl w:val="0"/>
          <w:numId w:val="41"/>
        </w:numPr>
        <w:rPr>
          <w:rFonts w:eastAsia="Times New Roman"/>
          <w:color w:val="000000"/>
        </w:rPr>
      </w:pPr>
      <w:r w:rsidRPr="008C55DB">
        <w:rPr>
          <w:rFonts w:eastAsia="Gulim"/>
        </w:rPr>
        <w:t xml:space="preserve">The Structure </w:t>
      </w:r>
      <w:r w:rsidR="007205D4" w:rsidRPr="008C55DB">
        <w:rPr>
          <w:rFonts w:eastAsia="Gulim"/>
        </w:rPr>
        <w:t>Group</w:t>
      </w:r>
      <w:r w:rsidR="007205D4" w:rsidRPr="00B20470">
        <w:rPr>
          <w:rFonts w:eastAsia="Gulim"/>
        </w:rPr>
        <w:t xml:space="preserve"> </w:t>
      </w:r>
      <w:r w:rsidRPr="00B20470">
        <w:rPr>
          <w:rFonts w:eastAsia="Gulim"/>
        </w:rPr>
        <w:t>is used to</w:t>
      </w:r>
      <w:r w:rsidR="00482645" w:rsidRPr="00B20470">
        <w:rPr>
          <w:rFonts w:eastAsia="Gulim"/>
        </w:rPr>
        <w:t xml:space="preserve"> structure information throughout the statistical </w:t>
      </w:r>
      <w:r w:rsidR="009953FA" w:rsidRPr="00B20470">
        <w:rPr>
          <w:rFonts w:eastAsia="Gulim"/>
        </w:rPr>
        <w:t xml:space="preserve">business </w:t>
      </w:r>
      <w:r w:rsidR="00482645" w:rsidRPr="00B20470">
        <w:rPr>
          <w:rFonts w:eastAsia="Gulim"/>
        </w:rPr>
        <w:t>process</w:t>
      </w:r>
      <w:r w:rsidR="00FB5832" w:rsidRPr="00472810">
        <w:rPr>
          <w:rFonts w:eastAsia="Times New Roman"/>
          <w:color w:val="000000"/>
        </w:rPr>
        <w:t xml:space="preserve">. </w:t>
      </w:r>
    </w:p>
    <w:p w14:paraId="08E2D2A2" w14:textId="62B5E035" w:rsidR="00477336" w:rsidRDefault="00477336" w:rsidP="00E01F8C">
      <w:pPr>
        <w:rPr>
          <w:rFonts w:cs="Times New Roman"/>
          <w:szCs w:val="24"/>
          <w:lang w:val="en-GB"/>
        </w:rPr>
      </w:pPr>
    </w:p>
    <w:p w14:paraId="00B743F5" w14:textId="5EC5B72B" w:rsidR="00486B5E" w:rsidRDefault="00486B5E" w:rsidP="0015054A">
      <w:pPr>
        <w:pStyle w:val="ListParagraph"/>
        <w:numPr>
          <w:ilvl w:val="0"/>
          <w:numId w:val="44"/>
        </w:numPr>
        <w:ind w:left="0" w:firstLine="0"/>
        <w:contextualSpacing w:val="0"/>
        <w:rPr>
          <w:rFonts w:cs="Times New Roman"/>
          <w:szCs w:val="24"/>
          <w:lang w:val="en-GB"/>
        </w:rPr>
      </w:pPr>
      <w:r w:rsidRPr="0015054A">
        <w:rPr>
          <w:rFonts w:cs="Times New Roman"/>
          <w:szCs w:val="24"/>
          <w:lang w:val="en-GB"/>
        </w:rPr>
        <w:t xml:space="preserve">Figure 2 shows a simplified view of the information </w:t>
      </w:r>
      <w:ins w:id="61" w:author="Inkyung Choi" w:date="2023-03-14T11:03:00Z">
        <w:r w:rsidR="002D42AB">
          <w:rPr>
            <w:rFonts w:eastAsia="Arial"/>
            <w:lang w:val="en-GB" w:eastAsia="en-GB" w:bidi="ar-SA"/>
          </w:rPr>
          <w:t xml:space="preserve">classes </w:t>
        </w:r>
      </w:ins>
      <w:del w:id="62" w:author="Inkyung Choi" w:date="2023-03-14T11:03:00Z">
        <w:r w:rsidRPr="0015054A" w:rsidDel="002D42AB">
          <w:rPr>
            <w:rFonts w:cs="Times New Roman"/>
            <w:szCs w:val="24"/>
            <w:lang w:val="en-GB"/>
          </w:rPr>
          <w:delText xml:space="preserve">objects </w:delText>
        </w:r>
      </w:del>
      <w:r w:rsidRPr="0015054A">
        <w:rPr>
          <w:rFonts w:cs="Times New Roman"/>
          <w:szCs w:val="24"/>
          <w:lang w:val="en-GB"/>
        </w:rPr>
        <w:t xml:space="preserve">identified in GSIM. It gives users examples of the </w:t>
      </w:r>
      <w:proofErr w:type="spellStart"/>
      <w:ins w:id="63" w:author="Inkyung Choi" w:date="2023-03-14T11:03:00Z">
        <w:r w:rsidR="002D42AB">
          <w:rPr>
            <w:rFonts w:eastAsia="Arial"/>
            <w:lang w:val="en-GB" w:eastAsia="en-GB" w:bidi="ar-SA"/>
          </w:rPr>
          <w:t>classes</w:t>
        </w:r>
      </w:ins>
      <w:del w:id="64" w:author="Inkyung Choi" w:date="2023-03-14T11:03:00Z">
        <w:r w:rsidRPr="0015054A" w:rsidDel="002D42AB">
          <w:rPr>
            <w:rFonts w:cs="Times New Roman"/>
            <w:szCs w:val="24"/>
            <w:lang w:val="en-GB"/>
          </w:rPr>
          <w:delText xml:space="preserve">objects </w:delText>
        </w:r>
      </w:del>
      <w:r w:rsidRPr="0015054A">
        <w:rPr>
          <w:rFonts w:cs="Times New Roman"/>
          <w:szCs w:val="24"/>
          <w:lang w:val="en-GB"/>
        </w:rPr>
        <w:t>that</w:t>
      </w:r>
      <w:proofErr w:type="spellEnd"/>
      <w:r w:rsidRPr="0015054A">
        <w:rPr>
          <w:rFonts w:cs="Times New Roman"/>
          <w:szCs w:val="24"/>
          <w:lang w:val="en-GB"/>
        </w:rPr>
        <w:t xml:space="preserve"> are in each of the </w:t>
      </w:r>
      <w:r w:rsidR="00BF76AE" w:rsidRPr="0015054A">
        <w:rPr>
          <w:rFonts w:cs="Times New Roman"/>
          <w:szCs w:val="24"/>
          <w:lang w:val="en-GB"/>
        </w:rPr>
        <w:t xml:space="preserve">five </w:t>
      </w:r>
      <w:r w:rsidR="00D32C6E" w:rsidRPr="0015054A">
        <w:rPr>
          <w:rFonts w:cs="Times New Roman"/>
          <w:szCs w:val="24"/>
          <w:lang w:val="en-GB"/>
        </w:rPr>
        <w:t>top-</w:t>
      </w:r>
      <w:r w:rsidRPr="0015054A">
        <w:rPr>
          <w:rFonts w:cs="Times New Roman"/>
          <w:szCs w:val="24"/>
          <w:lang w:val="en-GB"/>
        </w:rPr>
        <w:t>level groups.</w:t>
      </w:r>
    </w:p>
    <w:p w14:paraId="25F466CD" w14:textId="77777777" w:rsidR="00EE5D39" w:rsidRPr="0015054A" w:rsidRDefault="00EE5D39" w:rsidP="00EE5D39">
      <w:pPr>
        <w:pStyle w:val="ListParagraph"/>
        <w:numPr>
          <w:ilvl w:val="0"/>
          <w:numId w:val="0"/>
        </w:numPr>
        <w:contextualSpacing w:val="0"/>
        <w:rPr>
          <w:rFonts w:cs="Times New Roman"/>
          <w:szCs w:val="24"/>
          <w:lang w:val="en-GB"/>
        </w:rPr>
      </w:pPr>
    </w:p>
    <w:p w14:paraId="37E1ABBB" w14:textId="51BB64BD" w:rsidR="00D003D7" w:rsidRPr="00EE5D39" w:rsidRDefault="00D403DD" w:rsidP="00EE5D39">
      <w:pPr>
        <w:jc w:val="center"/>
        <w:rPr>
          <w:rFonts w:eastAsia="Arial Unicode MS"/>
          <w:lang w:val="en-GB"/>
        </w:rPr>
      </w:pPr>
      <w:r>
        <w:rPr>
          <w:noProof/>
        </w:rPr>
        <w:lastRenderedPageBreak/>
        <mc:AlternateContent>
          <mc:Choice Requires="wpg">
            <w:drawing>
              <wp:inline distT="0" distB="0" distL="0" distR="0" wp14:anchorId="7B753B1F" wp14:editId="2AD28D94">
                <wp:extent cx="3990664" cy="4431317"/>
                <wp:effectExtent l="0" t="0" r="10160" b="7620"/>
                <wp:docPr id="1989079501" name="Groupe 3"/>
                <wp:cNvGraphicFramePr/>
                <a:graphic xmlns:a="http://schemas.openxmlformats.org/drawingml/2006/main">
                  <a:graphicData uri="http://schemas.microsoft.com/office/word/2010/wordprocessingGroup">
                    <wpg:wgp>
                      <wpg:cNvGrpSpPr/>
                      <wpg:grpSpPr>
                        <a:xfrm>
                          <a:off x="0" y="0"/>
                          <a:ext cx="3990664" cy="4431317"/>
                          <a:chOff x="0" y="1"/>
                          <a:chExt cx="5573772" cy="6525525"/>
                        </a:xfrm>
                      </wpg:grpSpPr>
                      <pic:pic xmlns:pic="http://schemas.openxmlformats.org/drawingml/2006/picture">
                        <pic:nvPicPr>
                          <pic:cNvPr id="1989079502" name="Picture 3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6764" y="1114328"/>
                            <a:ext cx="5557008" cy="5411198"/>
                          </a:xfrm>
                          <a:prstGeom prst="rect">
                            <a:avLst/>
                          </a:prstGeom>
                        </pic:spPr>
                      </pic:pic>
                      <wps:wsp>
                        <wps:cNvPr id="1989079503" name="TextBox 2"/>
                        <wps:cNvSpPr txBox="1"/>
                        <wps:spPr>
                          <a:xfrm rot="16200000">
                            <a:off x="644590" y="3279289"/>
                            <a:ext cx="1513116" cy="538583"/>
                          </a:xfrm>
                          <a:prstGeom prst="rect">
                            <a:avLst/>
                          </a:prstGeom>
                          <a:noFill/>
                        </wps:spPr>
                        <wps:txbx>
                          <w:txbxContent>
                            <w:p w14:paraId="56A1D45B"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Business</w:t>
                              </w:r>
                            </w:p>
                          </w:txbxContent>
                        </wps:txbx>
                        <wps:bodyPr wrap="square" lIns="91413" tIns="45707" rIns="91413" bIns="45707" rtlCol="0">
                          <a:noAutofit/>
                        </wps:bodyPr>
                      </wps:wsp>
                      <wps:wsp>
                        <wps:cNvPr id="1989079504" name="TextBox 8"/>
                        <wps:cNvSpPr txBox="1"/>
                        <wps:spPr>
                          <a:xfrm>
                            <a:off x="2203661" y="2166219"/>
                            <a:ext cx="1740588" cy="625632"/>
                          </a:xfrm>
                          <a:prstGeom prst="rect">
                            <a:avLst/>
                          </a:prstGeom>
                          <a:noFill/>
                        </wps:spPr>
                        <wps:txbx>
                          <w:txbxContent>
                            <w:p w14:paraId="195C8FA9"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Exchange</w:t>
                              </w:r>
                            </w:p>
                          </w:txbxContent>
                        </wps:txbx>
                        <wps:bodyPr wrap="square" lIns="91413" tIns="45707" rIns="91413" bIns="45707" rtlCol="0">
                          <a:noAutofit/>
                        </wps:bodyPr>
                      </wps:wsp>
                      <wps:wsp>
                        <wps:cNvPr id="1989079505" name="TextBox 9"/>
                        <wps:cNvSpPr txBox="1"/>
                        <wps:spPr>
                          <a:xfrm rot="5400000">
                            <a:off x="3266840" y="3703752"/>
                            <a:ext cx="1907416" cy="538583"/>
                          </a:xfrm>
                          <a:prstGeom prst="rect">
                            <a:avLst/>
                          </a:prstGeom>
                          <a:noFill/>
                        </wps:spPr>
                        <wps:txbx>
                          <w:txbxContent>
                            <w:p w14:paraId="0F000FC1" w14:textId="33DF5E41" w:rsidR="00D403DD" w:rsidRPr="00A52846" w:rsidRDefault="00D403DD" w:rsidP="00D403DD">
                              <w:pPr>
                                <w:jc w:val="center"/>
                                <w:rPr>
                                  <w:sz w:val="40"/>
                                  <w:szCs w:val="40"/>
                                </w:rPr>
                              </w:pPr>
                              <w:r w:rsidRPr="00A52846">
                                <w:rPr>
                                  <w:rFonts w:asciiTheme="minorHAnsi" w:hAnsi="Calibri"/>
                                  <w:color w:val="000000" w:themeColor="text1"/>
                                  <w:kern w:val="24"/>
                                  <w:sz w:val="40"/>
                                  <w:szCs w:val="40"/>
                                </w:rPr>
                                <w:t>Concept</w:t>
                              </w:r>
                            </w:p>
                          </w:txbxContent>
                        </wps:txbx>
                        <wps:bodyPr wrap="square" lIns="91413" tIns="45707" rIns="91413" bIns="45707" rtlCol="0">
                          <a:noAutofit/>
                        </wps:bodyPr>
                      </wps:wsp>
                      <wps:wsp>
                        <wps:cNvPr id="1989079506" name="TextBox 10"/>
                        <wps:cNvSpPr txBox="1"/>
                        <wps:spPr>
                          <a:xfrm>
                            <a:off x="1352162" y="4820633"/>
                            <a:ext cx="2299479" cy="538583"/>
                          </a:xfrm>
                          <a:prstGeom prst="rect">
                            <a:avLst/>
                          </a:prstGeom>
                          <a:noFill/>
                        </wps:spPr>
                        <wps:txbx>
                          <w:txbxContent>
                            <w:p w14:paraId="10690BEC"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Structure</w:t>
                              </w:r>
                            </w:p>
                          </w:txbxContent>
                        </wps:txbx>
                        <wps:bodyPr wrap="square" lIns="91413" tIns="45707" rIns="91413" bIns="45707" rtlCol="0">
                          <a:noAutofit/>
                        </wps:bodyPr>
                      </wps:wsp>
                      <wps:wsp>
                        <wps:cNvPr id="1989079507" name="Rectangle 1989079507"/>
                        <wps:cNvSpPr/>
                        <wps:spPr>
                          <a:xfrm>
                            <a:off x="3804040" y="2133381"/>
                            <a:ext cx="1026466"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28FB280A" w14:textId="571CC0AF" w:rsidR="00D403DD" w:rsidRPr="00EE5D39" w:rsidRDefault="00D403DD" w:rsidP="00D403DD">
                              <w:pPr>
                                <w:jc w:val="center"/>
                                <w:rPr>
                                  <w:sz w:val="14"/>
                                  <w:szCs w:val="14"/>
                                </w:rPr>
                              </w:pPr>
                              <w:del w:id="65" w:author="Inkyung Choi" w:date="2023-03-15T11:46:00Z">
                                <w:r w:rsidRPr="00EE5D39" w:rsidDel="00DD4159">
                                  <w:rPr>
                                    <w:rFonts w:asciiTheme="minorHAnsi" w:hAnsi="Calibri"/>
                                    <w:color w:val="000000"/>
                                    <w:kern w:val="24"/>
                                    <w:sz w:val="14"/>
                                    <w:szCs w:val="14"/>
                                  </w:rPr>
                                  <w:delText xml:space="preserve">Administrative </w:delText>
                                </w:r>
                              </w:del>
                              <w:r w:rsidRPr="00EE5D39">
                                <w:rPr>
                                  <w:rFonts w:asciiTheme="minorHAnsi" w:hAnsi="Calibri"/>
                                  <w:color w:val="000000"/>
                                  <w:kern w:val="24"/>
                                  <w:sz w:val="14"/>
                                  <w:szCs w:val="14"/>
                                </w:rPr>
                                <w:t>Register</w:t>
                              </w:r>
                            </w:p>
                          </w:txbxContent>
                        </wps:txbx>
                        <wps:bodyPr lIns="91413" tIns="45707" rIns="91413" bIns="45707" spcCol="0" rtlCol="0" anchor="ctr"/>
                      </wps:wsp>
                      <wps:wsp>
                        <wps:cNvPr id="1989079508" name="Rectangle 1989079508"/>
                        <wps:cNvSpPr/>
                        <wps:spPr>
                          <a:xfrm>
                            <a:off x="4643012" y="3036356"/>
                            <a:ext cx="770467"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463BD02A" w14:textId="1E88F393" w:rsidR="00D403DD" w:rsidRPr="00EE5D39" w:rsidRDefault="00D403DD" w:rsidP="00D403DD">
                              <w:pPr>
                                <w:jc w:val="center"/>
                                <w:rPr>
                                  <w:sz w:val="14"/>
                                  <w:szCs w:val="14"/>
                                </w:rPr>
                              </w:pPr>
                              <w:r w:rsidRPr="00EE5D39">
                                <w:rPr>
                                  <w:rFonts w:asciiTheme="minorHAnsi" w:hAnsi="Calibri"/>
                                  <w:color w:val="000000"/>
                                  <w:kern w:val="24"/>
                                  <w:sz w:val="14"/>
                                  <w:szCs w:val="14"/>
                                </w:rPr>
                                <w:t xml:space="preserve">Exchange </w:t>
                              </w:r>
                              <w:del w:id="66" w:author="Inkyung Choi" w:date="2023-03-15T11:46:00Z">
                                <w:r w:rsidRPr="00EE5D39" w:rsidDel="00DD4159">
                                  <w:rPr>
                                    <w:rFonts w:asciiTheme="minorHAnsi" w:hAnsi="Calibri"/>
                                    <w:color w:val="000000"/>
                                    <w:kern w:val="24"/>
                                    <w:sz w:val="14"/>
                                    <w:szCs w:val="14"/>
                                  </w:rPr>
                                  <w:delText>Channel</w:delText>
                                </w:r>
                              </w:del>
                              <w:ins w:id="67" w:author="Inkyung Choi" w:date="2023-03-15T11:46:00Z">
                                <w:r w:rsidR="00DD4159">
                                  <w:rPr>
                                    <w:rFonts w:asciiTheme="minorHAnsi" w:hAnsi="Calibri"/>
                                    <w:color w:val="000000"/>
                                    <w:kern w:val="24"/>
                                    <w:sz w:val="14"/>
                                    <w:szCs w:val="14"/>
                                  </w:rPr>
                                  <w:t>Instrument</w:t>
                                </w:r>
                              </w:ins>
                            </w:p>
                          </w:txbxContent>
                        </wps:txbx>
                        <wps:bodyPr lIns="91413" tIns="45707" rIns="91413" bIns="45707" spcCol="0" rtlCol="0" anchor="ctr"/>
                      </wps:wsp>
                      <wps:wsp>
                        <wps:cNvPr id="1989079509" name="Rectangle 1989079509"/>
                        <wps:cNvSpPr/>
                        <wps:spPr>
                          <a:xfrm>
                            <a:off x="2838679" y="3036358"/>
                            <a:ext cx="863600"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7FADAE80"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Information Provider</w:t>
                              </w:r>
                            </w:p>
                          </w:txbxContent>
                        </wps:txbx>
                        <wps:bodyPr lIns="91413" tIns="45707" rIns="91413" bIns="45707" spcCol="0" rtlCol="0" anchor="ctr"/>
                      </wps:wsp>
                      <wps:wsp>
                        <wps:cNvPr id="1989079510" name="Rectangle 1989079510"/>
                        <wps:cNvSpPr/>
                        <wps:spPr>
                          <a:xfrm>
                            <a:off x="2838684" y="1346105"/>
                            <a:ext cx="1008751"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450C5D22" w14:textId="77777777" w:rsidR="00D403DD" w:rsidRPr="00EE5D39" w:rsidRDefault="00D403DD" w:rsidP="00D403DD">
                              <w:pPr>
                                <w:jc w:val="center"/>
                                <w:rPr>
                                  <w:sz w:val="14"/>
                                  <w:szCs w:val="14"/>
                                </w:rPr>
                              </w:pPr>
                              <w:r w:rsidRPr="00EE5D39">
                                <w:rPr>
                                  <w:rFonts w:asciiTheme="minorHAnsi" w:hAnsi="Calibri"/>
                                  <w:color w:val="000000"/>
                                  <w:kern w:val="24"/>
                                  <w:sz w:val="14"/>
                                  <w:szCs w:val="14"/>
                                </w:rPr>
                                <w:t>Questionnaire</w:t>
                              </w:r>
                            </w:p>
                          </w:txbxContent>
                        </wps:txbx>
                        <wps:bodyPr lIns="91413" tIns="45707" rIns="91413" bIns="45707" spcCol="0" rtlCol="0" anchor="ctr"/>
                      </wps:wsp>
                      <wps:wsp>
                        <wps:cNvPr id="1989079511" name="Rectangle 1989079511"/>
                        <wps:cNvSpPr/>
                        <wps:spPr>
                          <a:xfrm>
                            <a:off x="4552077" y="1336930"/>
                            <a:ext cx="861396"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065DCC47" w14:textId="77777777" w:rsidR="00D403DD" w:rsidRPr="00EE5D39" w:rsidRDefault="00D403DD" w:rsidP="00D403DD">
                              <w:pPr>
                                <w:jc w:val="center"/>
                                <w:rPr>
                                  <w:sz w:val="14"/>
                                  <w:szCs w:val="14"/>
                                </w:rPr>
                              </w:pPr>
                              <w:r w:rsidRPr="00EE5D39">
                                <w:rPr>
                                  <w:rFonts w:asciiTheme="minorHAnsi" w:hAnsi="Calibri"/>
                                  <w:color w:val="000000"/>
                                  <w:kern w:val="24"/>
                                  <w:sz w:val="14"/>
                                  <w:szCs w:val="14"/>
                                </w:rPr>
                                <w:t>Provision Agreement</w:t>
                              </w:r>
                            </w:p>
                          </w:txbxContent>
                        </wps:txbx>
                        <wps:bodyPr lIns="91413" tIns="45707" rIns="91413" bIns="45707" spcCol="0" rtlCol="0" anchor="ctr"/>
                      </wps:wsp>
                      <wps:wsp>
                        <wps:cNvPr id="1989079512" name="Rectangle 1989079512"/>
                        <wps:cNvSpPr/>
                        <wps:spPr>
                          <a:xfrm>
                            <a:off x="3042263" y="4052186"/>
                            <a:ext cx="770467" cy="592667"/>
                          </a:xfrm>
                          <a:prstGeom prst="rect">
                            <a:avLst/>
                          </a:prstGeom>
                          <a:solidFill>
                            <a:srgbClr val="9BBB59">
                              <a:lumMod val="20000"/>
                              <a:lumOff val="80000"/>
                            </a:srgbClr>
                          </a:solidFill>
                          <a:ln w="3175" cap="flat" cmpd="sng" algn="ctr">
                            <a:solidFill>
                              <a:sysClr val="windowText" lastClr="000000"/>
                            </a:solidFill>
                            <a:prstDash val="solid"/>
                          </a:ln>
                          <a:effectLst/>
                        </wps:spPr>
                        <wps:txbx>
                          <w:txbxContent>
                            <w:p w14:paraId="57727AFC"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Instance Variable</w:t>
                              </w:r>
                            </w:p>
                          </w:txbxContent>
                        </wps:txbx>
                        <wps:bodyPr lIns="91413" tIns="45707" rIns="91413" bIns="45707" spcCol="0" rtlCol="0" anchor="ctr"/>
                      </wps:wsp>
                      <wps:wsp>
                        <wps:cNvPr id="1989079513" name="Rectangle 1989079513"/>
                        <wps:cNvSpPr/>
                        <wps:spPr>
                          <a:xfrm>
                            <a:off x="3923504" y="4912018"/>
                            <a:ext cx="770467" cy="592667"/>
                          </a:xfrm>
                          <a:prstGeom prst="rect">
                            <a:avLst/>
                          </a:prstGeom>
                          <a:solidFill>
                            <a:srgbClr val="9BBB59">
                              <a:lumMod val="20000"/>
                              <a:lumOff val="80000"/>
                            </a:srgbClr>
                          </a:solidFill>
                          <a:ln w="3175" cap="flat" cmpd="sng" algn="ctr">
                            <a:solidFill>
                              <a:sysClr val="windowText" lastClr="000000"/>
                            </a:solidFill>
                            <a:prstDash val="solid"/>
                          </a:ln>
                          <a:effectLst/>
                        </wps:spPr>
                        <wps:txbx>
                          <w:txbxContent>
                            <w:p w14:paraId="5DE5026B" w14:textId="77777777" w:rsidR="00D403DD" w:rsidRPr="00EE5D39" w:rsidRDefault="00D403DD" w:rsidP="00D403DD">
                              <w:pPr>
                                <w:jc w:val="center"/>
                                <w:rPr>
                                  <w:sz w:val="14"/>
                                  <w:szCs w:val="14"/>
                                </w:rPr>
                              </w:pPr>
                              <w:r w:rsidRPr="00EE5D39">
                                <w:rPr>
                                  <w:rFonts w:asciiTheme="minorHAnsi" w:hAnsi="Calibri"/>
                                  <w:color w:val="000000"/>
                                  <w:kern w:val="24"/>
                                  <w:sz w:val="14"/>
                                  <w:szCs w:val="14"/>
                                </w:rPr>
                                <w:t>Variable</w:t>
                              </w:r>
                            </w:p>
                          </w:txbxContent>
                        </wps:txbx>
                        <wps:bodyPr lIns="91413" tIns="45707" rIns="91413" bIns="45707" spcCol="0" rtlCol="0" anchor="ctr"/>
                      </wps:wsp>
                      <wps:wsp>
                        <wps:cNvPr id="1989079514" name="Rectangle 1989079514"/>
                        <wps:cNvSpPr/>
                        <wps:spPr>
                          <a:xfrm>
                            <a:off x="4339657" y="5653430"/>
                            <a:ext cx="932727" cy="592667"/>
                          </a:xfrm>
                          <a:prstGeom prst="rect">
                            <a:avLst/>
                          </a:prstGeom>
                          <a:solidFill>
                            <a:srgbClr val="9BBB59">
                              <a:lumMod val="20000"/>
                              <a:lumOff val="80000"/>
                            </a:srgbClr>
                          </a:solidFill>
                          <a:ln w="3175" cap="flat" cmpd="sng" algn="ctr">
                            <a:solidFill>
                              <a:sysClr val="windowText" lastClr="000000"/>
                            </a:solidFill>
                            <a:prstDash val="solid"/>
                          </a:ln>
                          <a:effectLst/>
                        </wps:spPr>
                        <wps:txbx>
                          <w:txbxContent>
                            <w:p w14:paraId="359A99CA"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Classification</w:t>
                              </w:r>
                            </w:p>
                          </w:txbxContent>
                        </wps:txbx>
                        <wps:bodyPr lIns="91413" tIns="45707" rIns="91413" bIns="45707" spcCol="0" rtlCol="0" anchor="ctr"/>
                      </wps:wsp>
                      <wps:wsp>
                        <wps:cNvPr id="1989079515" name="Rectangle 1989079515"/>
                        <wps:cNvSpPr/>
                        <wps:spPr>
                          <a:xfrm>
                            <a:off x="3227068" y="5642962"/>
                            <a:ext cx="770467" cy="592667"/>
                          </a:xfrm>
                          <a:prstGeom prst="rect">
                            <a:avLst/>
                          </a:prstGeom>
                          <a:solidFill>
                            <a:srgbClr val="9BBB59">
                              <a:lumMod val="20000"/>
                              <a:lumOff val="80000"/>
                            </a:srgbClr>
                          </a:solidFill>
                          <a:ln w="3175" cap="flat" cmpd="sng" algn="ctr">
                            <a:solidFill>
                              <a:sysClr val="windowText" lastClr="000000"/>
                            </a:solidFill>
                            <a:prstDash val="solid"/>
                          </a:ln>
                          <a:effectLst/>
                        </wps:spPr>
                        <wps:txbx>
                          <w:txbxContent>
                            <w:p w14:paraId="070AA8D6" w14:textId="77777777" w:rsidR="00D403DD" w:rsidRPr="00EE5D39" w:rsidRDefault="00D403DD" w:rsidP="00D403DD">
                              <w:pPr>
                                <w:jc w:val="center"/>
                                <w:rPr>
                                  <w:sz w:val="14"/>
                                  <w:szCs w:val="14"/>
                                </w:rPr>
                              </w:pPr>
                              <w:r w:rsidRPr="00EE5D39">
                                <w:rPr>
                                  <w:rFonts w:asciiTheme="minorHAnsi" w:hAnsi="Calibri"/>
                                  <w:color w:val="000000"/>
                                  <w:kern w:val="24"/>
                                  <w:sz w:val="14"/>
                                  <w:szCs w:val="14"/>
                                </w:rPr>
                                <w:t>Unit Type</w:t>
                              </w:r>
                            </w:p>
                          </w:txbxContent>
                        </wps:txbx>
                        <wps:bodyPr lIns="91413" tIns="45707" rIns="91413" bIns="45707" spcCol="0" rtlCol="0" anchor="ctr"/>
                      </wps:wsp>
                      <wps:wsp>
                        <wps:cNvPr id="1989079516" name="Rectangle 1989079516"/>
                        <wps:cNvSpPr/>
                        <wps:spPr>
                          <a:xfrm>
                            <a:off x="4580929" y="4052186"/>
                            <a:ext cx="770467" cy="592667"/>
                          </a:xfrm>
                          <a:prstGeom prst="rect">
                            <a:avLst/>
                          </a:prstGeom>
                          <a:solidFill>
                            <a:srgbClr val="9BBB59">
                              <a:lumMod val="20000"/>
                              <a:lumOff val="80000"/>
                            </a:srgbClr>
                          </a:solidFill>
                          <a:ln w="3175" cap="flat" cmpd="sng" algn="ctr">
                            <a:solidFill>
                              <a:sysClr val="windowText" lastClr="000000"/>
                            </a:solidFill>
                            <a:prstDash val="solid"/>
                          </a:ln>
                          <a:effectLst/>
                        </wps:spPr>
                        <wps:txbx>
                          <w:txbxContent>
                            <w:p w14:paraId="3EFBD409" w14:textId="77777777" w:rsidR="00D403DD" w:rsidRPr="00EE5D39" w:rsidRDefault="00D403DD" w:rsidP="00D403DD">
                              <w:pPr>
                                <w:jc w:val="center"/>
                                <w:rPr>
                                  <w:sz w:val="14"/>
                                  <w:szCs w:val="14"/>
                                </w:rPr>
                              </w:pPr>
                              <w:r w:rsidRPr="00EE5D39">
                                <w:rPr>
                                  <w:rFonts w:asciiTheme="minorHAnsi" w:hAnsi="Calibri"/>
                                  <w:color w:val="000000"/>
                                  <w:kern w:val="24"/>
                                  <w:sz w:val="14"/>
                                  <w:szCs w:val="14"/>
                                </w:rPr>
                                <w:t>Value Domain</w:t>
                              </w:r>
                            </w:p>
                          </w:txbxContent>
                        </wps:txbx>
                        <wps:bodyPr lIns="91413" tIns="45707" rIns="91413" bIns="45707" spcCol="0" rtlCol="0" anchor="ctr"/>
                      </wps:wsp>
                      <wps:wsp>
                        <wps:cNvPr id="1989079517" name="Rectangle 1989079517"/>
                        <wps:cNvSpPr/>
                        <wps:spPr>
                          <a:xfrm>
                            <a:off x="146174" y="4052185"/>
                            <a:ext cx="770467" cy="592667"/>
                          </a:xfrm>
                          <a:prstGeom prst="rect">
                            <a:avLst/>
                          </a:prstGeom>
                          <a:solidFill>
                            <a:srgbClr val="FFFFD1"/>
                          </a:solidFill>
                          <a:ln w="3175" cap="flat" cmpd="sng" algn="ctr">
                            <a:solidFill>
                              <a:sysClr val="windowText" lastClr="000000"/>
                            </a:solidFill>
                            <a:prstDash val="solid"/>
                          </a:ln>
                          <a:effectLst/>
                        </wps:spPr>
                        <wps:txbx>
                          <w:txbxContent>
                            <w:p w14:paraId="5E02433F" w14:textId="77777777" w:rsidR="00D403DD" w:rsidRPr="00EE5D39" w:rsidRDefault="00D403DD" w:rsidP="00D403DD">
                              <w:pPr>
                                <w:jc w:val="center"/>
                                <w:rPr>
                                  <w:sz w:val="14"/>
                                  <w:szCs w:val="14"/>
                                </w:rPr>
                              </w:pPr>
                              <w:r w:rsidRPr="00EE5D39">
                                <w:rPr>
                                  <w:rFonts w:asciiTheme="minorHAnsi" w:hAnsi="Calibri"/>
                                  <w:color w:val="000000"/>
                                  <w:kern w:val="24"/>
                                  <w:sz w:val="14"/>
                                  <w:szCs w:val="14"/>
                                </w:rPr>
                                <w:t>Data Set</w:t>
                              </w:r>
                            </w:p>
                          </w:txbxContent>
                        </wps:txbx>
                        <wps:bodyPr lIns="91413" tIns="45707" rIns="91413" bIns="45707" spcCol="0" rtlCol="0" anchor="ctr"/>
                      </wps:wsp>
                      <wps:wsp>
                        <wps:cNvPr id="1989079519" name="Rectangle 1989079519"/>
                        <wps:cNvSpPr/>
                        <wps:spPr>
                          <a:xfrm>
                            <a:off x="1844618" y="4037607"/>
                            <a:ext cx="770467" cy="592667"/>
                          </a:xfrm>
                          <a:prstGeom prst="rect">
                            <a:avLst/>
                          </a:prstGeom>
                          <a:solidFill>
                            <a:srgbClr val="FFFFD1"/>
                          </a:solidFill>
                          <a:ln w="3175" cap="flat" cmpd="sng" algn="ctr">
                            <a:solidFill>
                              <a:sysClr val="windowText" lastClr="000000"/>
                            </a:solidFill>
                            <a:prstDash val="solid"/>
                          </a:ln>
                          <a:effectLst/>
                        </wps:spPr>
                        <wps:txbx>
                          <w:txbxContent>
                            <w:p w14:paraId="17DAA9E5" w14:textId="77777777" w:rsidR="00D403DD" w:rsidRPr="00EE5D39" w:rsidRDefault="00D403DD" w:rsidP="00D403DD">
                              <w:pPr>
                                <w:jc w:val="center"/>
                                <w:rPr>
                                  <w:sz w:val="14"/>
                                  <w:szCs w:val="14"/>
                                </w:rPr>
                              </w:pPr>
                              <w:r w:rsidRPr="00EE5D39">
                                <w:rPr>
                                  <w:rFonts w:asciiTheme="minorHAnsi" w:hAnsi="Calibri"/>
                                  <w:color w:val="000000"/>
                                  <w:kern w:val="24"/>
                                  <w:sz w:val="14"/>
                                  <w:szCs w:val="14"/>
                                </w:rPr>
                                <w:t>Data Structure</w:t>
                              </w:r>
                            </w:p>
                          </w:txbxContent>
                        </wps:txbx>
                        <wps:bodyPr lIns="91413" tIns="45707" rIns="91413" bIns="45707" spcCol="0" rtlCol="0" anchor="ctr"/>
                      </wps:wsp>
                      <wps:wsp>
                        <wps:cNvPr id="1541536704" name="Rectangle 1541536704"/>
                        <wps:cNvSpPr/>
                        <wps:spPr>
                          <a:xfrm>
                            <a:off x="756040" y="4912018"/>
                            <a:ext cx="937380" cy="592667"/>
                          </a:xfrm>
                          <a:prstGeom prst="rect">
                            <a:avLst/>
                          </a:prstGeom>
                          <a:solidFill>
                            <a:srgbClr val="FFFFD1"/>
                          </a:solidFill>
                          <a:ln w="3175" cap="flat" cmpd="sng" algn="ctr">
                            <a:solidFill>
                              <a:sysClr val="windowText" lastClr="000000"/>
                            </a:solidFill>
                            <a:prstDash val="solid"/>
                          </a:ln>
                          <a:effectLst/>
                        </wps:spPr>
                        <wps:txbx>
                          <w:txbxContent>
                            <w:p w14:paraId="3AB48025"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Information Resource</w:t>
                              </w:r>
                            </w:p>
                          </w:txbxContent>
                        </wps:txbx>
                        <wps:bodyPr lIns="91413" tIns="45707" rIns="91413" bIns="45707" spcCol="0" rtlCol="0" anchor="ctr"/>
                      </wps:wsp>
                      <wps:wsp>
                        <wps:cNvPr id="1541536705" name="Rectangle 1541536705"/>
                        <wps:cNvSpPr/>
                        <wps:spPr>
                          <a:xfrm>
                            <a:off x="252277" y="5653430"/>
                            <a:ext cx="968608" cy="592667"/>
                          </a:xfrm>
                          <a:prstGeom prst="rect">
                            <a:avLst/>
                          </a:prstGeom>
                          <a:solidFill>
                            <a:srgbClr val="FFFFD1"/>
                          </a:solidFill>
                          <a:ln w="3175" cap="flat" cmpd="sng" algn="ctr">
                            <a:solidFill>
                              <a:sysClr val="windowText" lastClr="000000"/>
                            </a:solidFill>
                            <a:prstDash val="solid"/>
                          </a:ln>
                          <a:effectLst/>
                        </wps:spPr>
                        <wps:txbx>
                          <w:txbxContent>
                            <w:p w14:paraId="39A4EFFF" w14:textId="77777777" w:rsidR="00D403DD" w:rsidRPr="00EE5D39" w:rsidRDefault="00D403DD" w:rsidP="00D403DD">
                              <w:pPr>
                                <w:jc w:val="center"/>
                                <w:rPr>
                                  <w:sz w:val="14"/>
                                  <w:szCs w:val="14"/>
                                </w:rPr>
                              </w:pPr>
                              <w:r w:rsidRPr="00EE5D39">
                                <w:rPr>
                                  <w:rFonts w:asciiTheme="minorHAnsi" w:hAnsi="Calibri"/>
                                  <w:color w:val="000000"/>
                                  <w:kern w:val="24"/>
                                  <w:sz w:val="14"/>
                                  <w:szCs w:val="14"/>
                                </w:rPr>
                                <w:t>Referential Metadata Set</w:t>
                              </w:r>
                            </w:p>
                          </w:txbxContent>
                        </wps:txbx>
                        <wps:bodyPr lIns="91413" tIns="45707" rIns="91413" bIns="45707" spcCol="0" rtlCol="0" anchor="ctr"/>
                      </wps:wsp>
                      <wps:wsp>
                        <wps:cNvPr id="1541536706" name="Rectangle 1541536706"/>
                        <wps:cNvSpPr/>
                        <wps:spPr>
                          <a:xfrm>
                            <a:off x="1464638" y="5672654"/>
                            <a:ext cx="1034373" cy="592667"/>
                          </a:xfrm>
                          <a:prstGeom prst="rect">
                            <a:avLst/>
                          </a:prstGeom>
                          <a:solidFill>
                            <a:srgbClr val="FFFFD1"/>
                          </a:solidFill>
                          <a:ln w="3175" cap="flat" cmpd="sng" algn="ctr">
                            <a:solidFill>
                              <a:sysClr val="windowText" lastClr="000000"/>
                            </a:solidFill>
                            <a:prstDash val="solid"/>
                          </a:ln>
                          <a:effectLst/>
                        </wps:spPr>
                        <wps:txbx>
                          <w:txbxContent>
                            <w:p w14:paraId="0797DA57" w14:textId="77777777" w:rsidR="00D403DD" w:rsidRPr="00EE5D39" w:rsidRDefault="00D403DD" w:rsidP="00D403DD">
                              <w:pPr>
                                <w:jc w:val="center"/>
                                <w:rPr>
                                  <w:sz w:val="14"/>
                                  <w:szCs w:val="14"/>
                                </w:rPr>
                              </w:pPr>
                              <w:r w:rsidRPr="00EE5D39">
                                <w:rPr>
                                  <w:rFonts w:asciiTheme="minorHAnsi" w:hAnsi="Calibri"/>
                                  <w:color w:val="000000"/>
                                  <w:kern w:val="24"/>
                                  <w:sz w:val="14"/>
                                  <w:szCs w:val="14"/>
                                </w:rPr>
                                <w:t>Referential Metadata Structure</w:t>
                              </w:r>
                            </w:p>
                          </w:txbxContent>
                        </wps:txbx>
                        <wps:bodyPr lIns="91413" tIns="45707" rIns="91413" bIns="45707" spcCol="0" rtlCol="0" anchor="ctr"/>
                      </wps:wsp>
                      <wps:wsp>
                        <wps:cNvPr id="1541536707" name="Rectangle 1541536707"/>
                        <wps:cNvSpPr/>
                        <wps:spPr>
                          <a:xfrm>
                            <a:off x="1815154" y="1307880"/>
                            <a:ext cx="770467" cy="592667"/>
                          </a:xfrm>
                          <a:prstGeom prst="rect">
                            <a:avLst/>
                          </a:prstGeom>
                          <a:solidFill>
                            <a:srgbClr val="4BACC6">
                              <a:lumMod val="20000"/>
                              <a:lumOff val="80000"/>
                            </a:srgbClr>
                          </a:solidFill>
                          <a:ln w="3175" cap="flat" cmpd="sng" algn="ctr">
                            <a:solidFill>
                              <a:sysClr val="windowText" lastClr="000000"/>
                            </a:solidFill>
                            <a:prstDash val="solid"/>
                          </a:ln>
                          <a:effectLst/>
                        </wps:spPr>
                        <wps:txbx>
                          <w:txbxContent>
                            <w:p w14:paraId="679FE0C5"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Program</w:t>
                              </w:r>
                            </w:p>
                            <w:p w14:paraId="7B7EC300" w14:textId="77777777" w:rsidR="00D403DD" w:rsidRPr="00EE5D39" w:rsidRDefault="00D403DD" w:rsidP="00D403DD">
                              <w:pPr>
                                <w:jc w:val="center"/>
                                <w:rPr>
                                  <w:sz w:val="14"/>
                                  <w:szCs w:val="14"/>
                                </w:rPr>
                              </w:pPr>
                              <w:r w:rsidRPr="00EE5D39">
                                <w:rPr>
                                  <w:rFonts w:asciiTheme="minorHAnsi" w:hAnsi="Calibri"/>
                                  <w:color w:val="000000"/>
                                  <w:kern w:val="24"/>
                                  <w:sz w:val="14"/>
                                  <w:szCs w:val="14"/>
                                </w:rPr>
                                <w:t>Design</w:t>
                              </w:r>
                            </w:p>
                          </w:txbxContent>
                        </wps:txbx>
                        <wps:bodyPr lIns="91413" tIns="45707" rIns="91413" bIns="45707" spcCol="0" rtlCol="0" anchor="ctr"/>
                      </wps:wsp>
                      <wps:wsp>
                        <wps:cNvPr id="1541536708" name="Rectangle 1541536708"/>
                        <wps:cNvSpPr/>
                        <wps:spPr>
                          <a:xfrm>
                            <a:off x="146174" y="3029602"/>
                            <a:ext cx="770467" cy="592667"/>
                          </a:xfrm>
                          <a:prstGeom prst="rect">
                            <a:avLst/>
                          </a:prstGeom>
                          <a:solidFill>
                            <a:srgbClr val="4BACC6">
                              <a:lumMod val="20000"/>
                              <a:lumOff val="80000"/>
                            </a:srgbClr>
                          </a:solidFill>
                          <a:ln w="3175" cap="flat" cmpd="sng" algn="ctr">
                            <a:solidFill>
                              <a:sysClr val="windowText" lastClr="000000"/>
                            </a:solidFill>
                            <a:prstDash val="solid"/>
                          </a:ln>
                          <a:effectLst/>
                        </wps:spPr>
                        <wps:txbx>
                          <w:txbxContent>
                            <w:p w14:paraId="490BC43F" w14:textId="77777777" w:rsidR="00D403DD" w:rsidRPr="00EE5D39" w:rsidRDefault="00D403DD" w:rsidP="00D403DD">
                              <w:pPr>
                                <w:jc w:val="center"/>
                                <w:rPr>
                                  <w:sz w:val="14"/>
                                  <w:szCs w:val="14"/>
                                </w:rPr>
                              </w:pPr>
                              <w:r w:rsidRPr="00EE5D39">
                                <w:rPr>
                                  <w:rFonts w:asciiTheme="minorHAnsi" w:hAnsi="Calibri"/>
                                  <w:color w:val="000000"/>
                                  <w:kern w:val="24"/>
                                  <w:sz w:val="14"/>
                                  <w:szCs w:val="14"/>
                                </w:rPr>
                                <w:t>Business Process</w:t>
                              </w:r>
                            </w:p>
                          </w:txbxContent>
                        </wps:txbx>
                        <wps:bodyPr lIns="91413" tIns="45707" rIns="91413" bIns="45707" spcCol="0" rtlCol="0" anchor="ctr"/>
                      </wps:wsp>
                      <wps:wsp>
                        <wps:cNvPr id="1541536709" name="Rectangle 1541536709"/>
                        <wps:cNvSpPr/>
                        <wps:spPr>
                          <a:xfrm>
                            <a:off x="1815155" y="3044957"/>
                            <a:ext cx="770467" cy="592667"/>
                          </a:xfrm>
                          <a:prstGeom prst="rect">
                            <a:avLst/>
                          </a:prstGeom>
                          <a:solidFill>
                            <a:srgbClr val="4BACC6">
                              <a:lumMod val="20000"/>
                              <a:lumOff val="80000"/>
                            </a:srgbClr>
                          </a:solidFill>
                          <a:ln w="3175" cap="flat" cmpd="sng" algn="ctr">
                            <a:solidFill>
                              <a:sysClr val="windowText" lastClr="000000"/>
                            </a:solidFill>
                            <a:prstDash val="solid"/>
                          </a:ln>
                          <a:effectLst/>
                        </wps:spPr>
                        <wps:txbx>
                          <w:txbxContent>
                            <w:p w14:paraId="6374786E" w14:textId="77777777" w:rsidR="00D403DD" w:rsidRPr="00EE5D39" w:rsidRDefault="00D403DD" w:rsidP="00D403DD">
                              <w:pPr>
                                <w:jc w:val="center"/>
                                <w:rPr>
                                  <w:sz w:val="16"/>
                                  <w:szCs w:val="16"/>
                                </w:rPr>
                              </w:pPr>
                              <w:r w:rsidRPr="00EE5D39">
                                <w:rPr>
                                  <w:rFonts w:asciiTheme="minorHAnsi" w:hAnsi="Calibri"/>
                                  <w:color w:val="000000"/>
                                  <w:kern w:val="24"/>
                                  <w:sz w:val="14"/>
                                  <w:szCs w:val="14"/>
                                </w:rPr>
                                <w:t>Process Step</w:t>
                              </w:r>
                            </w:p>
                          </w:txbxContent>
                        </wps:txbx>
                        <wps:bodyPr lIns="91413" tIns="45707" rIns="91413" bIns="45707" spcCol="0" rtlCol="0" anchor="ctr"/>
                      </wps:wsp>
                      <wps:wsp>
                        <wps:cNvPr id="1541536710" name="Rectangle 1541536710"/>
                        <wps:cNvSpPr/>
                        <wps:spPr>
                          <a:xfrm>
                            <a:off x="146173" y="1290072"/>
                            <a:ext cx="770467" cy="592667"/>
                          </a:xfrm>
                          <a:prstGeom prst="rect">
                            <a:avLst/>
                          </a:prstGeom>
                          <a:solidFill>
                            <a:srgbClr val="4BACC6">
                              <a:lumMod val="20000"/>
                              <a:lumOff val="80000"/>
                            </a:srgbClr>
                          </a:solidFill>
                          <a:ln w="3175" cap="flat" cmpd="sng" algn="ctr">
                            <a:solidFill>
                              <a:sysClr val="windowText" lastClr="000000"/>
                            </a:solidFill>
                            <a:prstDash val="solid"/>
                          </a:ln>
                          <a:effectLst/>
                        </wps:spPr>
                        <wps:txbx>
                          <w:txbxContent>
                            <w:p w14:paraId="063D021C"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Program</w:t>
                              </w:r>
                            </w:p>
                          </w:txbxContent>
                        </wps:txbx>
                        <wps:bodyPr lIns="91413" tIns="45707" rIns="91413" bIns="45707" spcCol="0" rtlCol="0" anchor="ctr"/>
                      </wps:wsp>
                      <wps:wsp>
                        <wps:cNvPr id="1541536711" name="Rectangle 1541536711"/>
                        <wps:cNvSpPr/>
                        <wps:spPr>
                          <a:xfrm>
                            <a:off x="899973" y="2112272"/>
                            <a:ext cx="770467" cy="592667"/>
                          </a:xfrm>
                          <a:prstGeom prst="rect">
                            <a:avLst/>
                          </a:prstGeom>
                          <a:solidFill>
                            <a:srgbClr val="4BACC6">
                              <a:lumMod val="20000"/>
                              <a:lumOff val="80000"/>
                            </a:srgbClr>
                          </a:solidFill>
                          <a:ln w="3175" cap="flat" cmpd="sng" algn="ctr">
                            <a:solidFill>
                              <a:sysClr val="windowText" lastClr="000000"/>
                            </a:solidFill>
                            <a:prstDash val="solid"/>
                          </a:ln>
                          <a:effectLst/>
                        </wps:spPr>
                        <wps:txbx>
                          <w:txbxContent>
                            <w:p w14:paraId="6D86A018"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Need</w:t>
                              </w:r>
                            </w:p>
                          </w:txbxContent>
                        </wps:txbx>
                        <wps:bodyPr lIns="91413" tIns="45707" rIns="91413" bIns="45707" spcCol="0" rtlCol="0" anchor="ctr"/>
                      </wps:wsp>
                      <wpg:grpSp>
                        <wpg:cNvPr id="1541536712" name="Group 1"/>
                        <wpg:cNvGrpSpPr/>
                        <wpg:grpSpPr>
                          <a:xfrm>
                            <a:off x="0" y="1"/>
                            <a:ext cx="5562866" cy="1028461"/>
                            <a:chOff x="0" y="1"/>
                            <a:chExt cx="5562866" cy="1028461"/>
                          </a:xfrm>
                        </wpg:grpSpPr>
                        <wps:wsp>
                          <wps:cNvPr id="1541536713" name="Google Shape;419;p77"/>
                          <wps:cNvSpPr/>
                          <wps:spPr>
                            <a:xfrm>
                              <a:off x="0" y="1"/>
                              <a:ext cx="5562866" cy="1028461"/>
                            </a:xfrm>
                            <a:prstGeom prst="rect">
                              <a:avLst/>
                            </a:prstGeom>
                            <a:solidFill>
                              <a:srgbClr val="E6B9B8"/>
                            </a:solidFill>
                            <a:ln w="12700" cap="flat" cmpd="sng">
                              <a:solidFill>
                                <a:srgbClr val="31538F"/>
                              </a:solidFill>
                              <a:prstDash val="solid"/>
                              <a:miter lim="800000"/>
                              <a:headEnd type="none" w="sm" len="sm"/>
                              <a:tailEnd type="none" w="sm" len="sm"/>
                            </a:ln>
                          </wps:spPr>
                          <wps:bodyPr spcFirstLastPara="1" wrap="square" lIns="91433" tIns="45700" rIns="91433" bIns="45700" anchor="ctr" anchorCtr="0">
                            <a:noAutofit/>
                          </wps:bodyPr>
                        </wps:wsp>
                        <wps:wsp>
                          <wps:cNvPr id="1541536714" name="TextBox 37"/>
                          <wps:cNvSpPr txBox="1"/>
                          <wps:spPr>
                            <a:xfrm>
                              <a:off x="1911138" y="297448"/>
                              <a:ext cx="1740588" cy="538583"/>
                            </a:xfrm>
                            <a:prstGeom prst="rect">
                              <a:avLst/>
                            </a:prstGeom>
                            <a:noFill/>
                          </wps:spPr>
                          <wps:txbx>
                            <w:txbxContent>
                              <w:p w14:paraId="60B8B433"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Base</w:t>
                                </w:r>
                              </w:p>
                            </w:txbxContent>
                          </wps:txbx>
                          <wps:bodyPr wrap="square" lIns="91413" tIns="45707" rIns="91413" bIns="45707" rtlCol="0">
                            <a:noAutofit/>
                          </wps:bodyPr>
                        </wps:wsp>
                        <wps:wsp>
                          <wps:cNvPr id="1541536715" name="Rectangle 1541536715"/>
                          <wps:cNvSpPr/>
                          <wps:spPr>
                            <a:xfrm>
                              <a:off x="3702273" y="251214"/>
                              <a:ext cx="1092840"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28E5EF8E" w14:textId="77777777" w:rsidR="00D403DD" w:rsidRPr="00EE5D39" w:rsidRDefault="00D403DD" w:rsidP="00D403DD">
                                <w:pPr>
                                  <w:jc w:val="center"/>
                                  <w:rPr>
                                    <w:sz w:val="14"/>
                                    <w:szCs w:val="14"/>
                                  </w:rPr>
                                </w:pPr>
                                <w:r w:rsidRPr="00EE5D39">
                                  <w:rPr>
                                    <w:rFonts w:asciiTheme="minorHAnsi" w:hAnsi="Calibri"/>
                                    <w:color w:val="000000"/>
                                    <w:kern w:val="24"/>
                                    <w:sz w:val="14"/>
                                    <w:szCs w:val="14"/>
                                  </w:rPr>
                                  <w:t>Administrative Details</w:t>
                                </w:r>
                              </w:p>
                            </w:txbxContent>
                          </wps:txbx>
                          <wps:bodyPr lIns="91413" tIns="45707" rIns="91413" bIns="45707" spcCol="0" rtlCol="0" anchor="ctr"/>
                        </wps:wsp>
                        <wps:wsp>
                          <wps:cNvPr id="1541536716" name="Rectangle 1541536716"/>
                          <wps:cNvSpPr/>
                          <wps:spPr>
                            <a:xfrm>
                              <a:off x="807286" y="217897"/>
                              <a:ext cx="968608" cy="592667"/>
                            </a:xfrm>
                            <a:prstGeom prst="rect">
                              <a:avLst/>
                            </a:prstGeom>
                            <a:solidFill>
                              <a:srgbClr val="C0504D">
                                <a:lumMod val="20000"/>
                                <a:lumOff val="80000"/>
                              </a:srgbClr>
                            </a:solidFill>
                            <a:ln w="3175" cap="flat" cmpd="sng" algn="ctr">
                              <a:solidFill>
                                <a:sysClr val="windowText" lastClr="000000"/>
                              </a:solidFill>
                              <a:prstDash val="solid"/>
                            </a:ln>
                            <a:effectLst/>
                          </wps:spPr>
                          <wps:txbx>
                            <w:txbxContent>
                              <w:p w14:paraId="1823EB10" w14:textId="77777777" w:rsidR="00D403DD" w:rsidRPr="00EE5D39" w:rsidRDefault="00D403DD" w:rsidP="00D403DD">
                                <w:pPr>
                                  <w:jc w:val="center"/>
                                  <w:rPr>
                                    <w:sz w:val="14"/>
                                    <w:szCs w:val="14"/>
                                  </w:rPr>
                                </w:pPr>
                                <w:r w:rsidRPr="00EE5D39">
                                  <w:rPr>
                                    <w:rFonts w:asciiTheme="minorHAnsi" w:hAnsi="Calibri"/>
                                    <w:color w:val="000000"/>
                                    <w:kern w:val="24"/>
                                    <w:sz w:val="14"/>
                                    <w:szCs w:val="14"/>
                                  </w:rPr>
                                  <w:t>Agent</w:t>
                                </w:r>
                              </w:p>
                            </w:txbxContent>
                          </wps:txbx>
                          <wps:bodyPr lIns="91413" tIns="45707" rIns="91413" bIns="45707" spcCol="0" rtlCol="0" anchor="ctr"/>
                        </wps:wsp>
                      </wpg:grpSp>
                    </wpg:wgp>
                  </a:graphicData>
                </a:graphic>
              </wp:inline>
            </w:drawing>
          </mc:Choice>
          <mc:Fallback>
            <w:pict>
              <v:group w14:anchorId="7B753B1F" id="_x0000_s1034" style="width:314.25pt;height:348.9pt;mso-position-horizontal-relative:char;mso-position-vertical-relative:line" coordorigin="" coordsize="55737,65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5" type="#_x0000_t75" style="position:absolute;left:167;top:11143;width:55570;height:54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">
                  <v:imagedata r:id="rId23" o:title=""/>
                </v:shape>
                <v:shapetype id="_x0000_t202" coordsize="21600,21600" o:spt="202" path="m,l,21600r21600,l21600,xe">
                  <v:stroke joinstyle="miter"/>
                  <v:path gradientshapeok="t" o:connecttype="rect"/>
                </v:shapetype>
                <v:shape id="TextBox 2" o:spid="_x0000_s1036" type="#_x0000_t202" style="position:absolute;left:6445;top:32793;width:15131;height:53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" filled="f" stroked="f">
                  <v:textbox inset="2.53925mm,1.2696mm,2.53925mm,1.2696mm">
                    <w:txbxContent>
                      <w:p w14:paraId="56A1D45B"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Business</w:t>
                        </w:r>
                      </w:p>
                    </w:txbxContent>
                  </v:textbox>
                </v:shape>
                <v:shape id="TextBox 8" o:spid="_x0000_s1037" type="#_x0000_t202" style="position:absolute;left:22036;top:21662;width:17406;height:6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" filled="f" stroked="f">
                  <v:textbox inset="2.53925mm,1.2696mm,2.53925mm,1.2696mm">
                    <w:txbxContent>
                      <w:p w14:paraId="195C8FA9"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Exchange</w:t>
                        </w:r>
                      </w:p>
                    </w:txbxContent>
                  </v:textbox>
                </v:shape>
                <v:shape id="TextBox 9" o:spid="_x0000_s1038" type="#_x0000_t202" style="position:absolute;left:32668;top:37037;width:19074;height:53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" filled="f" stroked="f">
                  <v:textbox inset="2.53925mm,1.2696mm,2.53925mm,1.2696mm">
                    <w:txbxContent>
                      <w:p w14:paraId="0F000FC1" w14:textId="33DF5E41" w:rsidR="00D403DD" w:rsidRPr="00A52846" w:rsidRDefault="00D403DD" w:rsidP="00D403DD">
                        <w:pPr>
                          <w:jc w:val="center"/>
                          <w:rPr>
                            <w:sz w:val="40"/>
                            <w:szCs w:val="40"/>
                          </w:rPr>
                        </w:pPr>
                        <w:r w:rsidRPr="00A52846">
                          <w:rPr>
                            <w:rFonts w:asciiTheme="minorHAnsi" w:hAnsi="Calibri"/>
                            <w:color w:val="000000" w:themeColor="text1"/>
                            <w:kern w:val="24"/>
                            <w:sz w:val="40"/>
                            <w:szCs w:val="40"/>
                          </w:rPr>
                          <w:t>Concept</w:t>
                        </w:r>
                      </w:p>
                    </w:txbxContent>
                  </v:textbox>
                </v:shape>
                <v:shape id="TextBox 10" o:spid="_x0000_s1039" type="#_x0000_t202" style="position:absolute;left:13521;top:48206;width:22995;height: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" filled="f" stroked="f">
                  <v:textbox inset="2.53925mm,1.2696mm,2.53925mm,1.2696mm">
                    <w:txbxContent>
                      <w:p w14:paraId="10690BEC"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Structure</w:t>
                        </w:r>
                      </w:p>
                    </w:txbxContent>
                  </v:textbox>
                </v:shape>
                <v:rect id="Rectangle 1989079507" o:spid="_x0000_s1040" style="position:absolute;left:38040;top:21333;width:1026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" fillcolor="#f2dcdb" strokecolor="windowText" strokeweight=".25pt">
                  <v:textbox inset="2.53925mm,1.2696mm,2.53925mm,1.2696mm">
                    <w:txbxContent>
                      <w:p w14:paraId="28FB280A" w14:textId="571CC0AF" w:rsidR="00D403DD" w:rsidRPr="00EE5D39" w:rsidRDefault="00D403DD" w:rsidP="00D403DD">
                        <w:pPr>
                          <w:jc w:val="center"/>
                          <w:rPr>
                            <w:sz w:val="14"/>
                            <w:szCs w:val="14"/>
                          </w:rPr>
                        </w:pPr>
                        <w:del w:id="68" w:author="Inkyung Choi" w:date="2023-03-15T11:46:00Z">
                          <w:r w:rsidRPr="00EE5D39" w:rsidDel="00DD4159">
                            <w:rPr>
                              <w:rFonts w:asciiTheme="minorHAnsi" w:hAnsi="Calibri"/>
                              <w:color w:val="000000"/>
                              <w:kern w:val="24"/>
                              <w:sz w:val="14"/>
                              <w:szCs w:val="14"/>
                            </w:rPr>
                            <w:delText xml:space="preserve">Administrative </w:delText>
                          </w:r>
                        </w:del>
                        <w:r w:rsidRPr="00EE5D39">
                          <w:rPr>
                            <w:rFonts w:asciiTheme="minorHAnsi" w:hAnsi="Calibri"/>
                            <w:color w:val="000000"/>
                            <w:kern w:val="24"/>
                            <w:sz w:val="14"/>
                            <w:szCs w:val="14"/>
                          </w:rPr>
                          <w:t>Register</w:t>
                        </w:r>
                      </w:p>
                    </w:txbxContent>
                  </v:textbox>
                </v:rect>
                <v:rect id="Rectangle 1989079508" o:spid="_x0000_s1041" style="position:absolute;left:46430;top:30363;width:7704;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" fillcolor="#f2dcdb" strokecolor="windowText" strokeweight=".25pt">
                  <v:textbox inset="2.53925mm,1.2696mm,2.53925mm,1.2696mm">
                    <w:txbxContent>
                      <w:p w14:paraId="463BD02A" w14:textId="1E88F393" w:rsidR="00D403DD" w:rsidRPr="00EE5D39" w:rsidRDefault="00D403DD" w:rsidP="00D403DD">
                        <w:pPr>
                          <w:jc w:val="center"/>
                          <w:rPr>
                            <w:sz w:val="14"/>
                            <w:szCs w:val="14"/>
                          </w:rPr>
                        </w:pPr>
                        <w:r w:rsidRPr="00EE5D39">
                          <w:rPr>
                            <w:rFonts w:asciiTheme="minorHAnsi" w:hAnsi="Calibri"/>
                            <w:color w:val="000000"/>
                            <w:kern w:val="24"/>
                            <w:sz w:val="14"/>
                            <w:szCs w:val="14"/>
                          </w:rPr>
                          <w:t xml:space="preserve">Exchange </w:t>
                        </w:r>
                        <w:del w:id="69" w:author="Inkyung Choi" w:date="2023-03-15T11:46:00Z">
                          <w:r w:rsidRPr="00EE5D39" w:rsidDel="00DD4159">
                            <w:rPr>
                              <w:rFonts w:asciiTheme="minorHAnsi" w:hAnsi="Calibri"/>
                              <w:color w:val="000000"/>
                              <w:kern w:val="24"/>
                              <w:sz w:val="14"/>
                              <w:szCs w:val="14"/>
                            </w:rPr>
                            <w:delText>Channel</w:delText>
                          </w:r>
                        </w:del>
                        <w:ins w:id="70" w:author="Inkyung Choi" w:date="2023-03-15T11:46:00Z">
                          <w:r w:rsidR="00DD4159">
                            <w:rPr>
                              <w:rFonts w:asciiTheme="minorHAnsi" w:hAnsi="Calibri"/>
                              <w:color w:val="000000"/>
                              <w:kern w:val="24"/>
                              <w:sz w:val="14"/>
                              <w:szCs w:val="14"/>
                            </w:rPr>
                            <w:t>Instrument</w:t>
                          </w:r>
                        </w:ins>
                      </w:p>
                    </w:txbxContent>
                  </v:textbox>
                </v:rect>
                <v:rect id="Rectangle 1989079509" o:spid="_x0000_s1042" style="position:absolute;left:28386;top:30363;width:863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" fillcolor="#f2dcdb" strokecolor="windowText" strokeweight=".25pt">
                  <v:textbox inset="2.53925mm,1.2696mm,2.53925mm,1.2696mm">
                    <w:txbxContent>
                      <w:p w14:paraId="7FADAE80"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Information Provider</w:t>
                        </w:r>
                      </w:p>
                    </w:txbxContent>
                  </v:textbox>
                </v:rect>
                <v:rect id="Rectangle 1989079510" o:spid="_x0000_s1043" style="position:absolute;left:28386;top:13461;width:10088;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" fillcolor="#f2dcdb" strokecolor="windowText" strokeweight=".25pt">
                  <v:textbox inset="2.53925mm,1.2696mm,2.53925mm,1.2696mm">
                    <w:txbxContent>
                      <w:p w14:paraId="450C5D22" w14:textId="77777777" w:rsidR="00D403DD" w:rsidRPr="00EE5D39" w:rsidRDefault="00D403DD" w:rsidP="00D403DD">
                        <w:pPr>
                          <w:jc w:val="center"/>
                          <w:rPr>
                            <w:sz w:val="14"/>
                            <w:szCs w:val="14"/>
                          </w:rPr>
                        </w:pPr>
                        <w:r w:rsidRPr="00EE5D39">
                          <w:rPr>
                            <w:rFonts w:asciiTheme="minorHAnsi" w:hAnsi="Calibri"/>
                            <w:color w:val="000000"/>
                            <w:kern w:val="24"/>
                            <w:sz w:val="14"/>
                            <w:szCs w:val="14"/>
                          </w:rPr>
                          <w:t>Questionnaire</w:t>
                        </w:r>
                      </w:p>
                    </w:txbxContent>
                  </v:textbox>
                </v:rect>
                <v:rect id="Rectangle 1989079511" o:spid="_x0000_s1044" style="position:absolute;left:45520;top:13369;width:8614;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" fillcolor="#f2dcdb" strokecolor="windowText" strokeweight=".25pt">
                  <v:textbox inset="2.53925mm,1.2696mm,2.53925mm,1.2696mm">
                    <w:txbxContent>
                      <w:p w14:paraId="065DCC47" w14:textId="77777777" w:rsidR="00D403DD" w:rsidRPr="00EE5D39" w:rsidRDefault="00D403DD" w:rsidP="00D403DD">
                        <w:pPr>
                          <w:jc w:val="center"/>
                          <w:rPr>
                            <w:sz w:val="14"/>
                            <w:szCs w:val="14"/>
                          </w:rPr>
                        </w:pPr>
                        <w:r w:rsidRPr="00EE5D39">
                          <w:rPr>
                            <w:rFonts w:asciiTheme="minorHAnsi" w:hAnsi="Calibri"/>
                            <w:color w:val="000000"/>
                            <w:kern w:val="24"/>
                            <w:sz w:val="14"/>
                            <w:szCs w:val="14"/>
                          </w:rPr>
                          <w:t>Provision Agreement</w:t>
                        </w:r>
                      </w:p>
                    </w:txbxContent>
                  </v:textbox>
                </v:rect>
                <v:rect id="Rectangle 1989079512" o:spid="_x0000_s1045" style="position:absolute;left:30422;top:40521;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" fillcolor="#ebf1de" strokecolor="windowText" strokeweight=".25pt">
                  <v:textbox inset="2.53925mm,1.2696mm,2.53925mm,1.2696mm">
                    <w:txbxContent>
                      <w:p w14:paraId="57727AFC"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Instance Variable</w:t>
                        </w:r>
                      </w:p>
                    </w:txbxContent>
                  </v:textbox>
                </v:rect>
                <v:rect id="Rectangle 1989079513" o:spid="_x0000_s1046" style="position:absolute;left:39235;top:49120;width:7704;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" fillcolor="#ebf1de" strokecolor="windowText" strokeweight=".25pt">
                  <v:textbox inset="2.53925mm,1.2696mm,2.53925mm,1.2696mm">
                    <w:txbxContent>
                      <w:p w14:paraId="5DE5026B" w14:textId="77777777" w:rsidR="00D403DD" w:rsidRPr="00EE5D39" w:rsidRDefault="00D403DD" w:rsidP="00D403DD">
                        <w:pPr>
                          <w:jc w:val="center"/>
                          <w:rPr>
                            <w:sz w:val="14"/>
                            <w:szCs w:val="14"/>
                          </w:rPr>
                        </w:pPr>
                        <w:r w:rsidRPr="00EE5D39">
                          <w:rPr>
                            <w:rFonts w:asciiTheme="minorHAnsi" w:hAnsi="Calibri"/>
                            <w:color w:val="000000"/>
                            <w:kern w:val="24"/>
                            <w:sz w:val="14"/>
                            <w:szCs w:val="14"/>
                          </w:rPr>
                          <w:t>Variable</w:t>
                        </w:r>
                      </w:p>
                    </w:txbxContent>
                  </v:textbox>
                </v:rect>
                <v:rect id="Rectangle 1989079514" o:spid="_x0000_s1047" style="position:absolute;left:43396;top:56534;width:9327;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" fillcolor="#ebf1de" strokecolor="windowText" strokeweight=".25pt">
                  <v:textbox inset="2.53925mm,1.2696mm,2.53925mm,1.2696mm">
                    <w:txbxContent>
                      <w:p w14:paraId="359A99CA"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Classification</w:t>
                        </w:r>
                      </w:p>
                    </w:txbxContent>
                  </v:textbox>
                </v:rect>
                <v:rect id="Rectangle 1989079515" o:spid="_x0000_s1048" style="position:absolute;left:32270;top:56429;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" fillcolor="#ebf1de" strokecolor="windowText" strokeweight=".25pt">
                  <v:textbox inset="2.53925mm,1.2696mm,2.53925mm,1.2696mm">
                    <w:txbxContent>
                      <w:p w14:paraId="070AA8D6" w14:textId="77777777" w:rsidR="00D403DD" w:rsidRPr="00EE5D39" w:rsidRDefault="00D403DD" w:rsidP="00D403DD">
                        <w:pPr>
                          <w:jc w:val="center"/>
                          <w:rPr>
                            <w:sz w:val="14"/>
                            <w:szCs w:val="14"/>
                          </w:rPr>
                        </w:pPr>
                        <w:r w:rsidRPr="00EE5D39">
                          <w:rPr>
                            <w:rFonts w:asciiTheme="minorHAnsi" w:hAnsi="Calibri"/>
                            <w:color w:val="000000"/>
                            <w:kern w:val="24"/>
                            <w:sz w:val="14"/>
                            <w:szCs w:val="14"/>
                          </w:rPr>
                          <w:t>Unit Type</w:t>
                        </w:r>
                      </w:p>
                    </w:txbxContent>
                  </v:textbox>
                </v:rect>
                <v:rect id="Rectangle 1989079516" o:spid="_x0000_s1049" style="position:absolute;left:45809;top:40521;width:7704;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" fillcolor="#ebf1de" strokecolor="windowText" strokeweight=".25pt">
                  <v:textbox inset="2.53925mm,1.2696mm,2.53925mm,1.2696mm">
                    <w:txbxContent>
                      <w:p w14:paraId="3EFBD409" w14:textId="77777777" w:rsidR="00D403DD" w:rsidRPr="00EE5D39" w:rsidRDefault="00D403DD" w:rsidP="00D403DD">
                        <w:pPr>
                          <w:jc w:val="center"/>
                          <w:rPr>
                            <w:sz w:val="14"/>
                            <w:szCs w:val="14"/>
                          </w:rPr>
                        </w:pPr>
                        <w:r w:rsidRPr="00EE5D39">
                          <w:rPr>
                            <w:rFonts w:asciiTheme="minorHAnsi" w:hAnsi="Calibri"/>
                            <w:color w:val="000000"/>
                            <w:kern w:val="24"/>
                            <w:sz w:val="14"/>
                            <w:szCs w:val="14"/>
                          </w:rPr>
                          <w:t>Value Domain</w:t>
                        </w:r>
                      </w:p>
                    </w:txbxContent>
                  </v:textbox>
                </v:rect>
                <v:rect id="Rectangle 1989079517" o:spid="_x0000_s1050" style="position:absolute;left:1461;top:40521;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" fillcolor="#ffffd1" strokecolor="windowText" strokeweight=".25pt">
                  <v:textbox inset="2.53925mm,1.2696mm,2.53925mm,1.2696mm">
                    <w:txbxContent>
                      <w:p w14:paraId="5E02433F" w14:textId="77777777" w:rsidR="00D403DD" w:rsidRPr="00EE5D39" w:rsidRDefault="00D403DD" w:rsidP="00D403DD">
                        <w:pPr>
                          <w:jc w:val="center"/>
                          <w:rPr>
                            <w:sz w:val="14"/>
                            <w:szCs w:val="14"/>
                          </w:rPr>
                        </w:pPr>
                        <w:r w:rsidRPr="00EE5D39">
                          <w:rPr>
                            <w:rFonts w:asciiTheme="minorHAnsi" w:hAnsi="Calibri"/>
                            <w:color w:val="000000"/>
                            <w:kern w:val="24"/>
                            <w:sz w:val="14"/>
                            <w:szCs w:val="14"/>
                          </w:rPr>
                          <w:t>Data Set</w:t>
                        </w:r>
                      </w:p>
                    </w:txbxContent>
                  </v:textbox>
                </v:rect>
                <v:rect id="Rectangle 1989079519" o:spid="_x0000_s1051" style="position:absolute;left:18446;top:40376;width:7704;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" fillcolor="#ffffd1" strokecolor="windowText" strokeweight=".25pt">
                  <v:textbox inset="2.53925mm,1.2696mm,2.53925mm,1.2696mm">
                    <w:txbxContent>
                      <w:p w14:paraId="17DAA9E5" w14:textId="77777777" w:rsidR="00D403DD" w:rsidRPr="00EE5D39" w:rsidRDefault="00D403DD" w:rsidP="00D403DD">
                        <w:pPr>
                          <w:jc w:val="center"/>
                          <w:rPr>
                            <w:sz w:val="14"/>
                            <w:szCs w:val="14"/>
                          </w:rPr>
                        </w:pPr>
                        <w:r w:rsidRPr="00EE5D39">
                          <w:rPr>
                            <w:rFonts w:asciiTheme="minorHAnsi" w:hAnsi="Calibri"/>
                            <w:color w:val="000000"/>
                            <w:kern w:val="24"/>
                            <w:sz w:val="14"/>
                            <w:szCs w:val="14"/>
                          </w:rPr>
                          <w:t>Data Structure</w:t>
                        </w:r>
                      </w:p>
                    </w:txbxContent>
                  </v:textbox>
                </v:rect>
                <v:rect id="Rectangle 1541536704" o:spid="_x0000_s1052" style="position:absolute;left:7560;top:49120;width:9374;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" fillcolor="#ffffd1" strokecolor="windowText" strokeweight=".25pt">
                  <v:textbox inset="2.53925mm,1.2696mm,2.53925mm,1.2696mm">
                    <w:txbxContent>
                      <w:p w14:paraId="3AB48025" w14:textId="77777777" w:rsidR="00D403DD" w:rsidRPr="00EE5D39" w:rsidRDefault="00D403DD" w:rsidP="00D403DD">
                        <w:pPr>
                          <w:jc w:val="center"/>
                          <w:rPr>
                            <w:sz w:val="14"/>
                            <w:szCs w:val="14"/>
                          </w:rPr>
                        </w:pPr>
                        <w:r w:rsidRPr="00EE5D39">
                          <w:rPr>
                            <w:rFonts w:asciiTheme="minorHAnsi" w:hAnsi="Calibri"/>
                            <w:color w:val="000000"/>
                            <w:kern w:val="24"/>
                            <w:sz w:val="14"/>
                            <w:szCs w:val="14"/>
                          </w:rPr>
                          <w:t>Information Resource</w:t>
                        </w:r>
                      </w:p>
                    </w:txbxContent>
                  </v:textbox>
                </v:rect>
                <v:rect id="Rectangle 1541536705" o:spid="_x0000_s1053" style="position:absolute;left:2522;top:56534;width:9686;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" fillcolor="#ffffd1" strokecolor="windowText" strokeweight=".25pt">
                  <v:textbox inset="2.53925mm,1.2696mm,2.53925mm,1.2696mm">
                    <w:txbxContent>
                      <w:p w14:paraId="39A4EFFF" w14:textId="77777777" w:rsidR="00D403DD" w:rsidRPr="00EE5D39" w:rsidRDefault="00D403DD" w:rsidP="00D403DD">
                        <w:pPr>
                          <w:jc w:val="center"/>
                          <w:rPr>
                            <w:sz w:val="14"/>
                            <w:szCs w:val="14"/>
                          </w:rPr>
                        </w:pPr>
                        <w:r w:rsidRPr="00EE5D39">
                          <w:rPr>
                            <w:rFonts w:asciiTheme="minorHAnsi" w:hAnsi="Calibri"/>
                            <w:color w:val="000000"/>
                            <w:kern w:val="24"/>
                            <w:sz w:val="14"/>
                            <w:szCs w:val="14"/>
                          </w:rPr>
                          <w:t>Referential Metadata Set</w:t>
                        </w:r>
                      </w:p>
                    </w:txbxContent>
                  </v:textbox>
                </v:rect>
                <v:rect id="Rectangle 1541536706" o:spid="_x0000_s1054" style="position:absolute;left:14646;top:56726;width:10344;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" fillcolor="#ffffd1" strokecolor="windowText" strokeweight=".25pt">
                  <v:textbox inset="2.53925mm,1.2696mm,2.53925mm,1.2696mm">
                    <w:txbxContent>
                      <w:p w14:paraId="0797DA57" w14:textId="77777777" w:rsidR="00D403DD" w:rsidRPr="00EE5D39" w:rsidRDefault="00D403DD" w:rsidP="00D403DD">
                        <w:pPr>
                          <w:jc w:val="center"/>
                          <w:rPr>
                            <w:sz w:val="14"/>
                            <w:szCs w:val="14"/>
                          </w:rPr>
                        </w:pPr>
                        <w:r w:rsidRPr="00EE5D39">
                          <w:rPr>
                            <w:rFonts w:asciiTheme="minorHAnsi" w:hAnsi="Calibri"/>
                            <w:color w:val="000000"/>
                            <w:kern w:val="24"/>
                            <w:sz w:val="14"/>
                            <w:szCs w:val="14"/>
                          </w:rPr>
                          <w:t>Referential Metadata Structure</w:t>
                        </w:r>
                      </w:p>
                    </w:txbxContent>
                  </v:textbox>
                </v:rect>
                <v:rect id="Rectangle 1541536707" o:spid="_x0000_s1055" style="position:absolute;left:18151;top:13078;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" fillcolor="#dbeef4" strokecolor="windowText" strokeweight=".25pt">
                  <v:textbox inset="2.53925mm,1.2696mm,2.53925mm,1.2696mm">
                    <w:txbxContent>
                      <w:p w14:paraId="679FE0C5"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Program</w:t>
                        </w:r>
                      </w:p>
                      <w:p w14:paraId="7B7EC300" w14:textId="77777777" w:rsidR="00D403DD" w:rsidRPr="00EE5D39" w:rsidRDefault="00D403DD" w:rsidP="00D403DD">
                        <w:pPr>
                          <w:jc w:val="center"/>
                          <w:rPr>
                            <w:sz w:val="14"/>
                            <w:szCs w:val="14"/>
                          </w:rPr>
                        </w:pPr>
                        <w:r w:rsidRPr="00EE5D39">
                          <w:rPr>
                            <w:rFonts w:asciiTheme="minorHAnsi" w:hAnsi="Calibri"/>
                            <w:color w:val="000000"/>
                            <w:kern w:val="24"/>
                            <w:sz w:val="14"/>
                            <w:szCs w:val="14"/>
                          </w:rPr>
                          <w:t>Design</w:t>
                        </w:r>
                      </w:p>
                    </w:txbxContent>
                  </v:textbox>
                </v:rect>
                <v:rect id="Rectangle 1541536708" o:spid="_x0000_s1056" style="position:absolute;left:1461;top:30296;width:7705;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" fillcolor="#dbeef4" strokecolor="windowText" strokeweight=".25pt">
                  <v:textbox inset="2.53925mm,1.2696mm,2.53925mm,1.2696mm">
                    <w:txbxContent>
                      <w:p w14:paraId="490BC43F" w14:textId="77777777" w:rsidR="00D403DD" w:rsidRPr="00EE5D39" w:rsidRDefault="00D403DD" w:rsidP="00D403DD">
                        <w:pPr>
                          <w:jc w:val="center"/>
                          <w:rPr>
                            <w:sz w:val="14"/>
                            <w:szCs w:val="14"/>
                          </w:rPr>
                        </w:pPr>
                        <w:r w:rsidRPr="00EE5D39">
                          <w:rPr>
                            <w:rFonts w:asciiTheme="minorHAnsi" w:hAnsi="Calibri"/>
                            <w:color w:val="000000"/>
                            <w:kern w:val="24"/>
                            <w:sz w:val="14"/>
                            <w:szCs w:val="14"/>
                          </w:rPr>
                          <w:t>Business Process</w:t>
                        </w:r>
                      </w:p>
                    </w:txbxContent>
                  </v:textbox>
                </v:rect>
                <v:rect id="Rectangle 1541536709" o:spid="_x0000_s1057" style="position:absolute;left:18151;top:30449;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" fillcolor="#dbeef4" strokecolor="windowText" strokeweight=".25pt">
                  <v:textbox inset="2.53925mm,1.2696mm,2.53925mm,1.2696mm">
                    <w:txbxContent>
                      <w:p w14:paraId="6374786E" w14:textId="77777777" w:rsidR="00D403DD" w:rsidRPr="00EE5D39" w:rsidRDefault="00D403DD" w:rsidP="00D403DD">
                        <w:pPr>
                          <w:jc w:val="center"/>
                          <w:rPr>
                            <w:sz w:val="16"/>
                            <w:szCs w:val="16"/>
                          </w:rPr>
                        </w:pPr>
                        <w:r w:rsidRPr="00EE5D39">
                          <w:rPr>
                            <w:rFonts w:asciiTheme="minorHAnsi" w:hAnsi="Calibri"/>
                            <w:color w:val="000000"/>
                            <w:kern w:val="24"/>
                            <w:sz w:val="14"/>
                            <w:szCs w:val="14"/>
                          </w:rPr>
                          <w:t>Process Step</w:t>
                        </w:r>
                      </w:p>
                    </w:txbxContent>
                  </v:textbox>
                </v:rect>
                <v:rect id="Rectangle 1541536710" o:spid="_x0000_s1058" style="position:absolute;left:1461;top:12900;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" fillcolor="#dbeef4" strokecolor="windowText" strokeweight=".25pt">
                  <v:textbox inset="2.53925mm,1.2696mm,2.53925mm,1.2696mm">
                    <w:txbxContent>
                      <w:p w14:paraId="063D021C"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Program</w:t>
                        </w:r>
                      </w:p>
                    </w:txbxContent>
                  </v:textbox>
                </v:rect>
                <v:rect id="Rectangle 1541536711" o:spid="_x0000_s1059" style="position:absolute;left:8999;top:21122;width:7705;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" fillcolor="#dbeef4" strokecolor="windowText" strokeweight=".25pt">
                  <v:textbox inset="2.53925mm,1.2696mm,2.53925mm,1.2696mm">
                    <w:txbxContent>
                      <w:p w14:paraId="6D86A018" w14:textId="77777777" w:rsidR="00D403DD" w:rsidRPr="00EE5D39" w:rsidRDefault="00D403DD" w:rsidP="00D403DD">
                        <w:pPr>
                          <w:jc w:val="center"/>
                          <w:rPr>
                            <w:sz w:val="14"/>
                            <w:szCs w:val="14"/>
                          </w:rPr>
                        </w:pPr>
                        <w:r w:rsidRPr="00EE5D39">
                          <w:rPr>
                            <w:rFonts w:asciiTheme="minorHAnsi" w:hAnsi="Calibri"/>
                            <w:color w:val="000000"/>
                            <w:kern w:val="24"/>
                            <w:sz w:val="14"/>
                            <w:szCs w:val="14"/>
                          </w:rPr>
                          <w:t>Statistical Need</w:t>
                        </w:r>
                      </w:p>
                    </w:txbxContent>
                  </v:textbox>
                </v:rect>
                <v:group id="_x0000_s1060" style="position:absolute;width:55628;height:10284" coordorigin="" coordsize="55628,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">
                  <v:rect id="Google Shape;419;p77" o:spid="_x0000_s1061" style="position:absolute;width:55628;height:10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" fillcolor="#e6b9b8" strokecolor="#31538f" strokeweight="1pt">
                    <v:stroke startarrowwidth="narrow" startarrowlength="short" endarrowwidth="narrow" endarrowlength="short"/>
                    <v:textbox inset="2.53981mm,1.2694mm,2.53981mm,1.2694mm"/>
                  </v:rect>
                  <v:shape id="TextBox 37" o:spid="_x0000_s1062" type="#_x0000_t202" style="position:absolute;left:19111;top:2974;width:17406;height: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" filled="f" stroked="f">
                    <v:textbox inset="2.53925mm,1.2696mm,2.53925mm,1.2696mm">
                      <w:txbxContent>
                        <w:p w14:paraId="60B8B433" w14:textId="77777777" w:rsidR="00D403DD" w:rsidRPr="00A52846" w:rsidRDefault="00D403DD" w:rsidP="00D403DD">
                          <w:pPr>
                            <w:jc w:val="center"/>
                            <w:rPr>
                              <w:sz w:val="40"/>
                              <w:szCs w:val="40"/>
                            </w:rPr>
                          </w:pPr>
                          <w:r w:rsidRPr="00A52846">
                            <w:rPr>
                              <w:rFonts w:asciiTheme="minorHAnsi" w:hAnsi="Calibri"/>
                              <w:color w:val="000000" w:themeColor="text1"/>
                              <w:kern w:val="24"/>
                              <w:sz w:val="40"/>
                              <w:szCs w:val="40"/>
                            </w:rPr>
                            <w:t>Base</w:t>
                          </w:r>
                        </w:p>
                      </w:txbxContent>
                    </v:textbox>
                  </v:shape>
                  <v:rect id="Rectangle 1541536715" o:spid="_x0000_s1063" style="position:absolute;left:37022;top:2512;width:10929;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" fillcolor="#f2dcdb" strokecolor="windowText" strokeweight=".25pt">
                    <v:textbox inset="2.53925mm,1.2696mm,2.53925mm,1.2696mm">
                      <w:txbxContent>
                        <w:p w14:paraId="28E5EF8E" w14:textId="77777777" w:rsidR="00D403DD" w:rsidRPr="00EE5D39" w:rsidRDefault="00D403DD" w:rsidP="00D403DD">
                          <w:pPr>
                            <w:jc w:val="center"/>
                            <w:rPr>
                              <w:sz w:val="14"/>
                              <w:szCs w:val="14"/>
                            </w:rPr>
                          </w:pPr>
                          <w:r w:rsidRPr="00EE5D39">
                            <w:rPr>
                              <w:rFonts w:asciiTheme="minorHAnsi" w:hAnsi="Calibri"/>
                              <w:color w:val="000000"/>
                              <w:kern w:val="24"/>
                              <w:sz w:val="14"/>
                              <w:szCs w:val="14"/>
                            </w:rPr>
                            <w:t>Administrative Details</w:t>
                          </w:r>
                        </w:p>
                      </w:txbxContent>
                    </v:textbox>
                  </v:rect>
                  <v:rect id="Rectangle 1541536716" o:spid="_x0000_s1064" style="position:absolute;left:8072;top:2178;width:968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" fillcolor="#f2dcdb" strokecolor="windowText" strokeweight=".25pt">
                    <v:textbox inset="2.53925mm,1.2696mm,2.53925mm,1.2696mm">
                      <w:txbxContent>
                        <w:p w14:paraId="1823EB10" w14:textId="77777777" w:rsidR="00D403DD" w:rsidRPr="00EE5D39" w:rsidRDefault="00D403DD" w:rsidP="00D403DD">
                          <w:pPr>
                            <w:jc w:val="center"/>
                            <w:rPr>
                              <w:sz w:val="14"/>
                              <w:szCs w:val="14"/>
                            </w:rPr>
                          </w:pPr>
                          <w:r w:rsidRPr="00EE5D39">
                            <w:rPr>
                              <w:rFonts w:asciiTheme="minorHAnsi" w:hAnsi="Calibri"/>
                              <w:color w:val="000000"/>
                              <w:kern w:val="24"/>
                              <w:sz w:val="14"/>
                              <w:szCs w:val="14"/>
                            </w:rPr>
                            <w:t>Agent</w:t>
                          </w:r>
                        </w:p>
                      </w:txbxContent>
                    </v:textbox>
                  </v:rect>
                </v:group>
                <w10:anchorlock/>
              </v:group>
            </w:pict>
          </mc:Fallback>
        </mc:AlternateContent>
      </w:r>
    </w:p>
    <w:p w14:paraId="769963F3" w14:textId="77777777" w:rsidR="00A52846" w:rsidRDefault="00A52846" w:rsidP="00E01F8C">
      <w:pPr>
        <w:pStyle w:val="Caption"/>
        <w:rPr>
          <w:b w:val="0"/>
          <w:bCs w:val="0"/>
          <w:i w:val="0"/>
          <w:iCs/>
        </w:rPr>
      </w:pPr>
      <w:bookmarkStart w:id="71" w:name="_Toc343259838"/>
      <w:bookmarkStart w:id="72" w:name="_Toc324357976"/>
      <w:bookmarkStart w:id="73" w:name="_Toc324360462"/>
      <w:bookmarkStart w:id="74" w:name="_Toc335952269"/>
      <w:bookmarkEnd w:id="31"/>
      <w:bookmarkEnd w:id="32"/>
    </w:p>
    <w:p w14:paraId="6785EA94" w14:textId="341C3B2B" w:rsidR="003E589B" w:rsidRPr="00B20470" w:rsidRDefault="001B24F6" w:rsidP="00E01F8C">
      <w:pPr>
        <w:pStyle w:val="Caption"/>
        <w:rPr>
          <w:rFonts w:eastAsia="Arial Unicode MS"/>
          <w:b w:val="0"/>
          <w:bCs w:val="0"/>
          <w:i w:val="0"/>
          <w:iCs/>
          <w:lang w:val="en-GB"/>
        </w:rPr>
      </w:pPr>
      <w:r w:rsidRPr="00B20470">
        <w:rPr>
          <w:b w:val="0"/>
          <w:bCs w:val="0"/>
          <w:i w:val="0"/>
          <w:iCs/>
        </w:rPr>
        <w:t xml:space="preserve">Figure </w:t>
      </w:r>
      <w:r w:rsidR="00F84C89" w:rsidRPr="00B20470">
        <w:rPr>
          <w:b w:val="0"/>
          <w:bCs w:val="0"/>
          <w:i w:val="0"/>
          <w:iCs/>
        </w:rPr>
        <w:fldChar w:fldCharType="begin"/>
      </w:r>
      <w:r w:rsidRPr="00B20470">
        <w:rPr>
          <w:b w:val="0"/>
          <w:bCs w:val="0"/>
          <w:i w:val="0"/>
          <w:iCs/>
        </w:rPr>
        <w:instrText xml:space="preserve"> SEQ Figure \* ARABIC </w:instrText>
      </w:r>
      <w:r w:rsidR="00F84C89" w:rsidRPr="00B20470">
        <w:rPr>
          <w:b w:val="0"/>
          <w:bCs w:val="0"/>
          <w:i w:val="0"/>
          <w:iCs/>
        </w:rPr>
        <w:fldChar w:fldCharType="separate"/>
      </w:r>
      <w:r w:rsidR="009B43CE" w:rsidRPr="00B20470">
        <w:rPr>
          <w:b w:val="0"/>
          <w:bCs w:val="0"/>
          <w:i w:val="0"/>
          <w:iCs/>
          <w:noProof/>
        </w:rPr>
        <w:t>2</w:t>
      </w:r>
      <w:r w:rsidR="00F84C89" w:rsidRPr="00B20470">
        <w:rPr>
          <w:b w:val="0"/>
          <w:bCs w:val="0"/>
          <w:i w:val="0"/>
          <w:iCs/>
        </w:rPr>
        <w:fldChar w:fldCharType="end"/>
      </w:r>
      <w:r w:rsidRPr="00B20470">
        <w:rPr>
          <w:b w:val="0"/>
          <w:bCs w:val="0"/>
          <w:i w:val="0"/>
          <w:iCs/>
          <w:noProof/>
        </w:rPr>
        <w:t xml:space="preserve">. </w:t>
      </w:r>
      <w:r w:rsidR="00826082" w:rsidRPr="00B20470">
        <w:rPr>
          <w:b w:val="0"/>
          <w:bCs w:val="0"/>
          <w:i w:val="0"/>
          <w:iCs/>
          <w:noProof/>
        </w:rPr>
        <w:t>S</w:t>
      </w:r>
      <w:r w:rsidRPr="00B20470">
        <w:rPr>
          <w:b w:val="0"/>
          <w:bCs w:val="0"/>
          <w:i w:val="0"/>
          <w:iCs/>
          <w:noProof/>
        </w:rPr>
        <w:t xml:space="preserve">implified view of GSIM information </w:t>
      </w:r>
      <w:del w:id="75" w:author="Inkyung Choi" w:date="2023-03-14T12:03:00Z">
        <w:r w:rsidRPr="00B20470" w:rsidDel="00404A6C">
          <w:rPr>
            <w:b w:val="0"/>
            <w:bCs w:val="0"/>
            <w:i w:val="0"/>
            <w:iCs/>
            <w:noProof/>
          </w:rPr>
          <w:delText>objects</w:delText>
        </w:r>
      </w:del>
      <w:bookmarkEnd w:id="71"/>
      <w:ins w:id="76" w:author="Inkyung Choi" w:date="2023-03-14T12:03:00Z">
        <w:r w:rsidR="00404A6C">
          <w:rPr>
            <w:b w:val="0"/>
            <w:bCs w:val="0"/>
            <w:i w:val="0"/>
            <w:iCs/>
            <w:noProof/>
          </w:rPr>
          <w:t>classes</w:t>
        </w:r>
      </w:ins>
    </w:p>
    <w:p w14:paraId="1785166C" w14:textId="77777777" w:rsidR="001B24F6" w:rsidRDefault="001B24F6" w:rsidP="00E01F8C">
      <w:pPr>
        <w:rPr>
          <w:rFonts w:cs="Times New Roman"/>
          <w:szCs w:val="24"/>
          <w:lang w:val="en-GB"/>
        </w:rPr>
      </w:pPr>
    </w:p>
    <w:p w14:paraId="600E41E0" w14:textId="5E3043CD" w:rsidR="00626B79" w:rsidRPr="00EE5D39" w:rsidRDefault="00486B5E" w:rsidP="00EE5D39">
      <w:pPr>
        <w:pStyle w:val="ListParagraph"/>
        <w:numPr>
          <w:ilvl w:val="0"/>
          <w:numId w:val="44"/>
        </w:numPr>
        <w:ind w:left="0" w:firstLine="0"/>
        <w:contextualSpacing w:val="0"/>
        <w:rPr>
          <w:rFonts w:cs="Times New Roman"/>
          <w:szCs w:val="24"/>
          <w:lang w:val="en-GB"/>
        </w:rPr>
      </w:pPr>
      <w:r w:rsidRPr="0015054A">
        <w:rPr>
          <w:rFonts w:cs="Times New Roman"/>
          <w:szCs w:val="24"/>
          <w:lang w:val="en-GB"/>
        </w:rPr>
        <w:t xml:space="preserve">Figure 3 shows another view of </w:t>
      </w:r>
      <w:r w:rsidR="00A002FE" w:rsidRPr="0015054A">
        <w:rPr>
          <w:rFonts w:cs="Times New Roman"/>
          <w:szCs w:val="24"/>
          <w:lang w:val="en-GB"/>
        </w:rPr>
        <w:t xml:space="preserve">one part of </w:t>
      </w:r>
      <w:r w:rsidRPr="0015054A">
        <w:rPr>
          <w:rFonts w:cs="Times New Roman"/>
          <w:szCs w:val="24"/>
          <w:lang w:val="en-GB"/>
        </w:rPr>
        <w:t>GSIM. This is a slightly more technical view</w:t>
      </w:r>
      <w:r w:rsidR="00A002FE" w:rsidRPr="0015054A">
        <w:rPr>
          <w:rFonts w:cs="Times New Roman"/>
          <w:szCs w:val="24"/>
          <w:lang w:val="en-GB"/>
        </w:rPr>
        <w:t xml:space="preserve"> but still intended to be accessible by a relatively wide audience. </w:t>
      </w:r>
      <w:r w:rsidRPr="0015054A">
        <w:rPr>
          <w:rFonts w:cs="Times New Roman"/>
          <w:szCs w:val="24"/>
          <w:lang w:val="en-GB"/>
        </w:rPr>
        <w:t xml:space="preserve">Both </w:t>
      </w:r>
      <w:r w:rsidR="0018579C" w:rsidRPr="0015054A">
        <w:rPr>
          <w:rFonts w:cs="Times New Roman"/>
          <w:szCs w:val="24"/>
          <w:lang w:val="en-GB"/>
        </w:rPr>
        <w:t xml:space="preserve">Figure </w:t>
      </w:r>
      <w:r w:rsidRPr="0015054A">
        <w:rPr>
          <w:rFonts w:cs="Times New Roman"/>
          <w:szCs w:val="24"/>
          <w:lang w:val="en-GB"/>
        </w:rPr>
        <w:t xml:space="preserve">2 and </w:t>
      </w:r>
      <w:r w:rsidR="0018579C" w:rsidRPr="0015054A">
        <w:rPr>
          <w:rFonts w:cs="Times New Roman"/>
          <w:szCs w:val="24"/>
          <w:lang w:val="en-GB"/>
        </w:rPr>
        <w:t xml:space="preserve">Figure </w:t>
      </w:r>
      <w:r w:rsidRPr="0015054A">
        <w:rPr>
          <w:rFonts w:cs="Times New Roman"/>
          <w:szCs w:val="24"/>
          <w:lang w:val="en-GB"/>
        </w:rPr>
        <w:t xml:space="preserve">3 can be used as a means for communication with users who are interested in examples of the </w:t>
      </w:r>
      <w:ins w:id="77" w:author="Inkyung Choi" w:date="2023-03-14T11:04:00Z">
        <w:r w:rsidR="003847A1">
          <w:rPr>
            <w:rFonts w:eastAsia="Arial"/>
            <w:lang w:val="en-GB" w:eastAsia="en-GB" w:bidi="ar-SA"/>
          </w:rPr>
          <w:t xml:space="preserve">classes </w:t>
        </w:r>
      </w:ins>
      <w:del w:id="78" w:author="Inkyung Choi" w:date="2023-03-14T11:04:00Z">
        <w:r w:rsidRPr="0015054A" w:rsidDel="003847A1">
          <w:rPr>
            <w:rFonts w:cs="Times New Roman"/>
            <w:szCs w:val="24"/>
            <w:lang w:val="en-GB"/>
          </w:rPr>
          <w:delText xml:space="preserve">objects </w:delText>
        </w:r>
      </w:del>
      <w:r w:rsidRPr="0015054A">
        <w:rPr>
          <w:rFonts w:cs="Times New Roman"/>
          <w:szCs w:val="24"/>
          <w:lang w:val="en-GB"/>
        </w:rPr>
        <w:t>and relationships in GSIM.</w:t>
      </w:r>
    </w:p>
    <w:p w14:paraId="35365B88" w14:textId="2A7AFA6B" w:rsidR="00E278BA" w:rsidRPr="00E278BA" w:rsidRDefault="002A2881" w:rsidP="00E278BA">
      <w:pPr>
        <w:jc w:val="center"/>
      </w:pPr>
      <w:ins w:id="79" w:author="Inkyung Choi" w:date="2023-03-14T11:19:00Z">
        <w:r>
          <w:rPr>
            <w:noProof/>
          </w:rPr>
          <w:lastRenderedPageBreak/>
          <mc:AlternateContent>
            <mc:Choice Requires="wps">
              <w:drawing>
                <wp:anchor distT="0" distB="0" distL="114300" distR="114300" simplePos="0" relativeHeight="251660291" behindDoc="0" locked="0" layoutInCell="1" allowOverlap="1" wp14:anchorId="4AE5B383" wp14:editId="7CEDE202">
                  <wp:simplePos x="0" y="0"/>
                  <wp:positionH relativeFrom="column">
                    <wp:posOffset>4649655</wp:posOffset>
                  </wp:positionH>
                  <wp:positionV relativeFrom="paragraph">
                    <wp:posOffset>1222710</wp:posOffset>
                  </wp:positionV>
                  <wp:extent cx="526258" cy="228577"/>
                  <wp:effectExtent l="0" t="0" r="0" b="0"/>
                  <wp:wrapNone/>
                  <wp:docPr id="1989079518" name="TextBox 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26258" cy="228577"/>
                          </a:xfrm>
                          <a:prstGeom prst="rect">
                            <a:avLst/>
                          </a:prstGeom>
                          <a:noFill/>
                        </wps:spPr>
                        <wps:txbx>
                          <w:txbxContent>
                            <w:p w14:paraId="3AD57875" w14:textId="0ED8492B" w:rsidR="002A2881" w:rsidRPr="00E278BA" w:rsidRDefault="002A2881" w:rsidP="002A2881">
                              <w:pPr>
                                <w:rPr>
                                  <w:sz w:val="18"/>
                                  <w:szCs w:val="18"/>
                                </w:rPr>
                              </w:pPr>
                              <w:del w:id="80" w:author="Inkyung Choi" w:date="2023-03-15T12:09:00Z">
                                <w:r w:rsidRPr="00E278BA" w:rsidDel="0035328A">
                                  <w:rPr>
                                    <w:rFonts w:asciiTheme="minorHAnsi" w:hAnsi="Calibri"/>
                                    <w:color w:val="000000" w:themeColor="text1"/>
                                    <w:kern w:val="24"/>
                                    <w:sz w:val="10"/>
                                    <w:szCs w:val="10"/>
                                    <w:lang w:val="en-NZ"/>
                                  </w:rPr>
                                  <w:delText>agrees to</w:delText>
                                </w:r>
                              </w:del>
                              <w:ins w:id="81" w:author="Inkyung Choi" w:date="2023-03-15T12:09:00Z">
                                <w:r w:rsidR="0035328A">
                                  <w:rPr>
                                    <w:rFonts w:asciiTheme="minorHAnsi" w:hAnsi="Calibri"/>
                                    <w:color w:val="000000" w:themeColor="text1"/>
                                    <w:kern w:val="24"/>
                                    <w:sz w:val="10"/>
                                    <w:szCs w:val="10"/>
                                    <w:lang w:val="en-NZ"/>
                                  </w:rPr>
                                  <w:t>informs</w:t>
                                </w:r>
                              </w:ins>
                            </w:p>
                          </w:txbxContent>
                        </wps:txbx>
                        <wps:bodyPr wrap="square" rtlCol="0">
                          <a:noAutofit/>
                        </wps:bodyPr>
                      </wps:wsp>
                    </a:graphicData>
                  </a:graphic>
                </wp:anchor>
              </w:drawing>
            </mc:Choice>
            <mc:Fallback>
              <w:pict>
                <v:shape w14:anchorId="4AE5B383" id="TextBox 388" o:spid="_x0000_s1065" type="#_x0000_t202" style="position:absolute;left:0;text-align:left;margin-left:366.1pt;margin-top:96.3pt;width:41.45pt;height:18pt;z-index:2516602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" filled="f" stroked="f">
                  <o:lock v:ext="edit" aspectratio="t"/>
                  <v:textbox>
                    <w:txbxContent>
                      <w:p w14:paraId="3AD57875" w14:textId="0ED8492B" w:rsidR="002A2881" w:rsidRPr="00E278BA" w:rsidRDefault="002A2881" w:rsidP="002A2881">
                        <w:pPr>
                          <w:rPr>
                            <w:sz w:val="18"/>
                            <w:szCs w:val="18"/>
                          </w:rPr>
                        </w:pPr>
                        <w:del w:id="82" w:author="Inkyung Choi" w:date="2023-03-15T12:09:00Z">
                          <w:r w:rsidRPr="00E278BA" w:rsidDel="0035328A">
                            <w:rPr>
                              <w:rFonts w:asciiTheme="minorHAnsi" w:hAnsi="Calibri"/>
                              <w:color w:val="000000" w:themeColor="text1"/>
                              <w:kern w:val="24"/>
                              <w:sz w:val="10"/>
                              <w:szCs w:val="10"/>
                              <w:lang w:val="en-NZ"/>
                            </w:rPr>
                            <w:delText>agrees to</w:delText>
                          </w:r>
                        </w:del>
                        <w:ins w:id="83" w:author="Inkyung Choi" w:date="2023-03-15T12:09:00Z">
                          <w:r w:rsidR="0035328A">
                            <w:rPr>
                              <w:rFonts w:asciiTheme="minorHAnsi" w:hAnsi="Calibri"/>
                              <w:color w:val="000000" w:themeColor="text1"/>
                              <w:kern w:val="24"/>
                              <w:sz w:val="10"/>
                              <w:szCs w:val="10"/>
                              <w:lang w:val="en-NZ"/>
                            </w:rPr>
                            <w:t>informs</w:t>
                          </w:r>
                        </w:ins>
                      </w:p>
                    </w:txbxContent>
                  </v:textbox>
                </v:shape>
              </w:pict>
            </mc:Fallback>
          </mc:AlternateContent>
        </w:r>
      </w:ins>
      <w:r w:rsidR="00E278BA" w:rsidRPr="00A52846">
        <w:rPr>
          <w:noProof/>
        </w:rPr>
        <mc:AlternateContent>
          <mc:Choice Requires="wpg">
            <w:drawing>
              <wp:anchor distT="0" distB="0" distL="114300" distR="114300" simplePos="0" relativeHeight="251658241" behindDoc="0" locked="0" layoutInCell="1" allowOverlap="1" wp14:anchorId="0662A312" wp14:editId="28D300B6">
                <wp:simplePos x="0" y="0"/>
                <wp:positionH relativeFrom="column">
                  <wp:posOffset>0</wp:posOffset>
                </wp:positionH>
                <wp:positionV relativeFrom="paragraph">
                  <wp:posOffset>172720</wp:posOffset>
                </wp:positionV>
                <wp:extent cx="6081395" cy="3863340"/>
                <wp:effectExtent l="0" t="0" r="14605" b="3810"/>
                <wp:wrapTopAndBottom/>
                <wp:docPr id="1541536717" name="Group 435"/>
                <wp:cNvGraphicFramePr/>
                <a:graphic xmlns:a="http://schemas.openxmlformats.org/drawingml/2006/main">
                  <a:graphicData uri="http://schemas.microsoft.com/office/word/2010/wordprocessingGroup">
                    <wpg:wgp>
                      <wpg:cNvGrpSpPr/>
                      <wpg:grpSpPr>
                        <a:xfrm>
                          <a:off x="0" y="0"/>
                          <a:ext cx="6081395" cy="3863340"/>
                          <a:chOff x="0" y="0"/>
                          <a:chExt cx="9147578" cy="5811397"/>
                        </a:xfrm>
                      </wpg:grpSpPr>
                      <wps:wsp>
                        <wps:cNvPr id="1541536718" name="Rectangle 1541536718"/>
                        <wps:cNvSpPr/>
                        <wps:spPr>
                          <a:xfrm>
                            <a:off x="4799786" y="3233252"/>
                            <a:ext cx="4327518" cy="2548531"/>
                          </a:xfrm>
                          <a:prstGeom prst="rect">
                            <a:avLst/>
                          </a:prstGeom>
                          <a:solidFill>
                            <a:srgbClr val="FFFFCC"/>
                          </a:solidFill>
                          <a:ln>
                            <a:solidFill>
                              <a:srgbClr val="FFFF99"/>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1536719" name="Rectangle 1541536719"/>
                        <wps:cNvSpPr/>
                        <wps:spPr>
                          <a:xfrm>
                            <a:off x="0" y="15844"/>
                            <a:ext cx="4719596" cy="3171480"/>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1536720" name="Rectangle 1541536720"/>
                        <wps:cNvSpPr/>
                        <wps:spPr>
                          <a:xfrm>
                            <a:off x="14298" y="3252196"/>
                            <a:ext cx="4719596" cy="2548531"/>
                          </a:xfrm>
                          <a:prstGeom prst="rect">
                            <a:avLst/>
                          </a:prstGeom>
                          <a:solidFill>
                            <a:schemeClr val="accent3">
                              <a:lumMod val="20000"/>
                              <a:lumOff val="80000"/>
                              <a:alpha val="2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1536721" name="Snip Same Side Corner Rectangle 84"/>
                        <wps:cNvSpPr/>
                        <wps:spPr>
                          <a:xfrm rot="5400000">
                            <a:off x="5397159" y="-581530"/>
                            <a:ext cx="3153045" cy="4347793"/>
                          </a:xfrm>
                          <a:prstGeom prst="rect">
                            <a:avLst/>
                          </a:prstGeom>
                          <a:solidFill>
                            <a:schemeClr val="accent2">
                              <a:lumMod val="40000"/>
                              <a:lumOff val="60000"/>
                              <a:alpha val="2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1536722" name="Rectangle 1541536722"/>
                        <wps:cNvSpPr/>
                        <wps:spPr>
                          <a:xfrm>
                            <a:off x="173060" y="5127502"/>
                            <a:ext cx="1915795" cy="683895"/>
                          </a:xfrm>
                          <a:prstGeom prst="rect">
                            <a:avLst/>
                          </a:prstGeom>
                          <a:noFill/>
                        </wps:spPr>
                        <wps:txbx>
                          <w:txbxContent>
                            <w:p w14:paraId="7B06D958"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CONCEPT</w:t>
                              </w:r>
                            </w:p>
                          </w:txbxContent>
                        </wps:txbx>
                        <wps:bodyPr wrap="square" lIns="91440" tIns="45720" rIns="91440" bIns="45720">
                          <a:noAutofit/>
                        </wps:bodyPr>
                      </wps:wsp>
                      <wps:wsp>
                        <wps:cNvPr id="1541536723" name="Rectangle 1541536723"/>
                        <wps:cNvSpPr/>
                        <wps:spPr>
                          <a:xfrm>
                            <a:off x="5862506" y="0"/>
                            <a:ext cx="2207260" cy="683895"/>
                          </a:xfrm>
                          <a:prstGeom prst="rect">
                            <a:avLst/>
                          </a:prstGeom>
                          <a:noFill/>
                        </wps:spPr>
                        <wps:txbx>
                          <w:txbxContent>
                            <w:p w14:paraId="50CCF85C"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EXCHANGE</w:t>
                              </w:r>
                            </w:p>
                          </w:txbxContent>
                        </wps:txbx>
                        <wps:bodyPr wrap="square" lIns="91440" tIns="45720" rIns="91440" bIns="45720">
                          <a:noAutofit/>
                        </wps:bodyPr>
                      </wps:wsp>
                      <wps:wsp>
                        <wps:cNvPr id="1541536724" name="Rectangle 1541536724"/>
                        <wps:cNvSpPr/>
                        <wps:spPr>
                          <a:xfrm>
                            <a:off x="1777399" y="15843"/>
                            <a:ext cx="1976755" cy="683895"/>
                          </a:xfrm>
                          <a:prstGeom prst="rect">
                            <a:avLst/>
                          </a:prstGeom>
                          <a:noFill/>
                          <a:ln>
                            <a:noFill/>
                          </a:ln>
                        </wps:spPr>
                        <wps:txbx>
                          <w:txbxContent>
                            <w:p w14:paraId="6260B0C5"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BUSINESS</w:t>
                              </w:r>
                            </w:p>
                          </w:txbxContent>
                        </wps:txbx>
                        <wps:bodyPr wrap="square" lIns="91440" tIns="45720" rIns="91440" bIns="45720">
                          <a:noAutofit/>
                        </wps:bodyPr>
                      </wps:wsp>
                      <wps:wsp>
                        <wps:cNvPr id="1541536725" name="Rectangle 1541536725"/>
                        <wps:cNvSpPr/>
                        <wps:spPr>
                          <a:xfrm>
                            <a:off x="4909647" y="5110540"/>
                            <a:ext cx="2364105" cy="683895"/>
                          </a:xfrm>
                          <a:prstGeom prst="rect">
                            <a:avLst/>
                          </a:prstGeom>
                          <a:noFill/>
                        </wps:spPr>
                        <wps:txbx>
                          <w:txbxContent>
                            <w:p w14:paraId="326A5D1E"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65000"/>
                                        <w14:lumMod w14:val="95000"/>
                                        <w14:lumOff w14:val="5000"/>
                                      </w14:schemeClr>
                                    </w14:solidFill>
                                  </w14:textFill>
                                </w:rPr>
                                <w:t>STRUCTURE</w:t>
                              </w:r>
                            </w:p>
                          </w:txbxContent>
                        </wps:txbx>
                        <wps:bodyPr wrap="square" lIns="91440" tIns="45720" rIns="91440" bIns="45720">
                          <a:noAutofit/>
                        </wps:bodyPr>
                      </wps:wsp>
                      <wps:wsp>
                        <wps:cNvPr id="1541536726" name="Rectangle 1541536726"/>
                        <wps:cNvSpPr>
                          <a:spLocks noChangeAspect="1"/>
                        </wps:cNvSpPr>
                        <wps:spPr>
                          <a:xfrm>
                            <a:off x="3754049" y="3900824"/>
                            <a:ext cx="770770" cy="468052"/>
                          </a:xfrm>
                          <a:prstGeom prst="rect">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322CA"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Population</w:t>
                              </w:r>
                            </w:p>
                          </w:txbxContent>
                        </wps:txbx>
                        <wps:bodyPr rtlCol="0" anchor="ctr"/>
                      </wps:wsp>
                      <wps:wsp>
                        <wps:cNvPr id="1541536727" name="Rectangle 1541536727"/>
                        <wps:cNvSpPr>
                          <a:spLocks noChangeAspect="1"/>
                        </wps:cNvSpPr>
                        <wps:spPr>
                          <a:xfrm>
                            <a:off x="2204609" y="3900824"/>
                            <a:ext cx="770770" cy="468052"/>
                          </a:xfrm>
                          <a:prstGeom prst="rect">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A5F87"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Concept</w:t>
                              </w:r>
                            </w:p>
                          </w:txbxContent>
                        </wps:txbx>
                        <wps:bodyPr rtlCol="0" anchor="ctr"/>
                      </wps:wsp>
                      <wps:wsp>
                        <wps:cNvPr id="1541536728" name="Rectangle 1541536728"/>
                        <wps:cNvSpPr>
                          <a:spLocks noChangeAspect="1"/>
                        </wps:cNvSpPr>
                        <wps:spPr>
                          <a:xfrm>
                            <a:off x="7548006" y="5195506"/>
                            <a:ext cx="770770" cy="468052"/>
                          </a:xfrm>
                          <a:prstGeom prst="rect">
                            <a:avLst/>
                          </a:prstGeom>
                          <a:solidFill>
                            <a:srgbClr val="FFFF9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F5DB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w:t>
                              </w:r>
                            </w:p>
                            <w:p w14:paraId="2D0BEF22" w14:textId="77777777" w:rsidR="000C027D" w:rsidRPr="00E278BA" w:rsidRDefault="000C027D" w:rsidP="00E278BA">
                              <w:pPr>
                                <w:jc w:val="center"/>
                                <w:rPr>
                                  <w:sz w:val="18"/>
                                  <w:szCs w:val="16"/>
                                </w:rPr>
                              </w:pPr>
                              <w:r w:rsidRPr="00E278BA">
                                <w:rPr>
                                  <w:rFonts w:asciiTheme="minorHAnsi" w:hAnsi="Calibri"/>
                                  <w:color w:val="000000" w:themeColor="text1"/>
                                  <w:kern w:val="24"/>
                                  <w:sz w:val="10"/>
                                  <w:szCs w:val="10"/>
                                  <w:lang w:val="en-NZ"/>
                                </w:rPr>
                                <w:t>Resource</w:t>
                              </w:r>
                            </w:p>
                          </w:txbxContent>
                        </wps:txbx>
                        <wps:bodyPr rtlCol="0" anchor="ctr"/>
                      </wps:wsp>
                      <wps:wsp>
                        <wps:cNvPr id="1541536729" name="Rectangle 1541536729"/>
                        <wps:cNvSpPr>
                          <a:spLocks noChangeAspect="1"/>
                        </wps:cNvSpPr>
                        <wps:spPr>
                          <a:xfrm>
                            <a:off x="2948527" y="842732"/>
                            <a:ext cx="798955"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1C32B"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Step</w:t>
                              </w:r>
                            </w:p>
                          </w:txbxContent>
                        </wps:txbx>
                        <wps:bodyPr rtlCol="0" anchor="ctr"/>
                      </wps:wsp>
                      <wps:wsp>
                        <wps:cNvPr id="1541536730" name="Rectangle 1541536730"/>
                        <wps:cNvSpPr>
                          <a:spLocks noChangeAspect="1"/>
                        </wps:cNvSpPr>
                        <wps:spPr>
                          <a:xfrm>
                            <a:off x="7548006" y="4131335"/>
                            <a:ext cx="770770" cy="468052"/>
                          </a:xfrm>
                          <a:prstGeom prst="rect">
                            <a:avLst/>
                          </a:prstGeom>
                          <a:solidFill>
                            <a:srgbClr val="FFFF9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DF8"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 Set</w:t>
                              </w:r>
                            </w:p>
                          </w:txbxContent>
                        </wps:txbx>
                        <wps:bodyPr rtlCol="0" anchor="ctr"/>
                      </wps:wsp>
                      <wps:wsp>
                        <wps:cNvPr id="1541536731" name="TextBox 31"/>
                        <wps:cNvSpPr txBox="1">
                          <a:spLocks noChangeAspect="1"/>
                        </wps:cNvSpPr>
                        <wps:spPr>
                          <a:xfrm>
                            <a:off x="7901476" y="4771602"/>
                            <a:ext cx="722398" cy="355899"/>
                          </a:xfrm>
                          <a:prstGeom prst="rect">
                            <a:avLst/>
                          </a:prstGeom>
                          <a:noFill/>
                        </wps:spPr>
                        <wps:txbx>
                          <w:txbxContent>
                            <w:p w14:paraId="0DCF624D"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groups</w:t>
                              </w:r>
                            </w:p>
                          </w:txbxContent>
                        </wps:txbx>
                        <wps:bodyPr wrap="square" rtlCol="0">
                          <a:noAutofit/>
                        </wps:bodyPr>
                      </wps:wsp>
                      <wps:wsp>
                        <wps:cNvPr id="1541536732" name="Rectangle 1541536732"/>
                        <wps:cNvSpPr>
                          <a:spLocks noChangeAspect="1"/>
                        </wps:cNvSpPr>
                        <wps:spPr>
                          <a:xfrm>
                            <a:off x="335717" y="3901955"/>
                            <a:ext cx="831370" cy="468052"/>
                          </a:xfrm>
                          <a:prstGeom prst="rect">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AE815"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Classification</w:t>
                              </w:r>
                            </w:p>
                          </w:txbxContent>
                        </wps:txbx>
                        <wps:bodyPr rtlCol="0" anchor="ctr"/>
                      </wps:wsp>
                      <wps:wsp>
                        <wps:cNvPr id="1541536734" name="Rectangle 1541536734"/>
                        <wps:cNvSpPr>
                          <a:spLocks noChangeAspect="1"/>
                        </wps:cNvSpPr>
                        <wps:spPr>
                          <a:xfrm>
                            <a:off x="2211511" y="4802422"/>
                            <a:ext cx="763868" cy="468052"/>
                          </a:xfrm>
                          <a:prstGeom prst="rect">
                            <a:avLst/>
                          </a:prstGeom>
                          <a:solidFill>
                            <a:schemeClr val="accent3">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A64BB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Variable</w:t>
                              </w:r>
                            </w:p>
                          </w:txbxContent>
                        </wps:txbx>
                        <wps:bodyPr rtlCol="0" anchor="ctr"/>
                      </wps:wsp>
                      <wps:wsp>
                        <wps:cNvPr id="1541536735" name="Straight Arrow Connector 36"/>
                        <wps:cNvCnPr>
                          <a:cxnSpLocks noChangeAspect="1"/>
                        </wps:cNvCnPr>
                        <wps:spPr>
                          <a:xfrm flipH="1">
                            <a:off x="2975379" y="4134850"/>
                            <a:ext cx="778670"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327740128" name="Rectangle 1327740128"/>
                        <wps:cNvSpPr>
                          <a:spLocks noChangeAspect="1"/>
                        </wps:cNvSpPr>
                        <wps:spPr>
                          <a:xfrm>
                            <a:off x="5816990" y="4128742"/>
                            <a:ext cx="770770" cy="468052"/>
                          </a:xfrm>
                          <a:prstGeom prst="rect">
                            <a:avLst/>
                          </a:prstGeom>
                          <a:solidFill>
                            <a:srgbClr val="FFFF9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470E5"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 Structure</w:t>
                              </w:r>
                            </w:p>
                          </w:txbxContent>
                        </wps:txbx>
                        <wps:bodyPr rtlCol="0" anchor="ctr"/>
                      </wps:wsp>
                      <wps:wsp>
                        <wps:cNvPr id="1327740129" name="Straight Arrow Connector 39"/>
                        <wps:cNvCnPr/>
                        <wps:spPr>
                          <a:xfrm flipH="1" flipV="1">
                            <a:off x="6587760" y="4362768"/>
                            <a:ext cx="960246" cy="25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30" name="TextBox 41"/>
                        <wps:cNvSpPr txBox="1">
                          <a:spLocks noChangeAspect="1"/>
                        </wps:cNvSpPr>
                        <wps:spPr>
                          <a:xfrm>
                            <a:off x="2576563" y="2292577"/>
                            <a:ext cx="501381" cy="271672"/>
                          </a:xfrm>
                          <a:prstGeom prst="rect">
                            <a:avLst/>
                          </a:prstGeom>
                          <a:noFill/>
                        </wps:spPr>
                        <wps:txbx>
                          <w:txbxContent>
                            <w:p w14:paraId="2A5BD5DD"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wps:txbx>
                        <wps:bodyPr wrap="square" rtlCol="0">
                          <a:noAutofit/>
                        </wps:bodyPr>
                      </wps:wsp>
                      <wps:wsp>
                        <wps:cNvPr id="1327740131" name="Rectangle 1327740131"/>
                        <wps:cNvSpPr>
                          <a:spLocks noChangeAspect="1"/>
                        </wps:cNvSpPr>
                        <wps:spPr>
                          <a:xfrm>
                            <a:off x="3754153" y="2542657"/>
                            <a:ext cx="821425"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83C81"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Output Specification</w:t>
                              </w:r>
                            </w:p>
                          </w:txbxContent>
                        </wps:txbx>
                        <wps:bodyPr rtlCol="0" anchor="ctr"/>
                      </wps:wsp>
                      <wps:wsp>
                        <wps:cNvPr id="1327740132" name="Rectangle 1327740132"/>
                        <wps:cNvSpPr>
                          <a:spLocks noChangeAspect="1"/>
                        </wps:cNvSpPr>
                        <wps:spPr>
                          <a:xfrm>
                            <a:off x="2128409" y="2542657"/>
                            <a:ext cx="846971"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5E3B3"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Input Specification</w:t>
                              </w:r>
                            </w:p>
                          </w:txbxContent>
                        </wps:txbx>
                        <wps:bodyPr rtlCol="0" anchor="ctr"/>
                      </wps:wsp>
                      <wps:wsp>
                        <wps:cNvPr id="1327740134" name="TextBox 45"/>
                        <wps:cNvSpPr txBox="1">
                          <a:spLocks noChangeAspect="1"/>
                        </wps:cNvSpPr>
                        <wps:spPr>
                          <a:xfrm>
                            <a:off x="6669553" y="4111864"/>
                            <a:ext cx="878452" cy="344635"/>
                          </a:xfrm>
                          <a:prstGeom prst="rect">
                            <a:avLst/>
                          </a:prstGeom>
                          <a:noFill/>
                        </wps:spPr>
                        <wps:txbx>
                          <w:txbxContent>
                            <w:p w14:paraId="06184BC6"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is structured by</w:t>
                              </w:r>
                            </w:p>
                          </w:txbxContent>
                        </wps:txbx>
                        <wps:bodyPr wrap="square" rtlCol="0">
                          <a:noAutofit/>
                        </wps:bodyPr>
                      </wps:wsp>
                      <wps:wsp>
                        <wps:cNvPr id="1327740135" name="TextBox 47"/>
                        <wps:cNvSpPr txBox="1">
                          <a:spLocks noChangeAspect="1"/>
                        </wps:cNvSpPr>
                        <wps:spPr>
                          <a:xfrm>
                            <a:off x="2975380" y="3844401"/>
                            <a:ext cx="771196" cy="292178"/>
                          </a:xfrm>
                          <a:prstGeom prst="rect">
                            <a:avLst/>
                          </a:prstGeom>
                          <a:noFill/>
                        </wps:spPr>
                        <wps:txbx>
                          <w:txbxContent>
                            <w:p w14:paraId="6D1F9304"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 xml:space="preserve">is type of </w:t>
                              </w:r>
                            </w:p>
                          </w:txbxContent>
                        </wps:txbx>
                        <wps:bodyPr wrap="square" rtlCol="0">
                          <a:noAutofit/>
                        </wps:bodyPr>
                      </wps:wsp>
                      <wps:wsp>
                        <wps:cNvPr id="1327740136" name="TextBox 51"/>
                        <wps:cNvSpPr txBox="1"/>
                        <wps:spPr>
                          <a:xfrm>
                            <a:off x="2576563" y="4464636"/>
                            <a:ext cx="764320" cy="306968"/>
                          </a:xfrm>
                          <a:prstGeom prst="rect">
                            <a:avLst/>
                          </a:prstGeom>
                          <a:noFill/>
                        </wps:spPr>
                        <wps:txbx>
                          <w:txbxContent>
                            <w:p w14:paraId="6F57E11C"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measures</w:t>
                              </w:r>
                            </w:p>
                          </w:txbxContent>
                        </wps:txbx>
                        <wps:bodyPr wrap="square" rtlCol="0">
                          <a:noAutofit/>
                        </wps:bodyPr>
                      </wps:wsp>
                      <wps:wsp>
                        <wps:cNvPr id="1327740137" name="Elbow Connector 58"/>
                        <wps:cNvCnPr/>
                        <wps:spPr>
                          <a:xfrm rot="5400000">
                            <a:off x="2743228" y="1931314"/>
                            <a:ext cx="381911" cy="84077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38" name="Elbow Connector 59"/>
                        <wps:cNvCnPr/>
                        <wps:spPr>
                          <a:xfrm rot="16200000" flipH="1">
                            <a:off x="3581427" y="1933890"/>
                            <a:ext cx="381911" cy="83562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39" name="Elbow Connector 61"/>
                        <wps:cNvCnPr/>
                        <wps:spPr>
                          <a:xfrm rot="5400000">
                            <a:off x="1977551" y="2999693"/>
                            <a:ext cx="525226" cy="547261"/>
                          </a:xfrm>
                          <a:prstGeom prst="bentConnector3">
                            <a:avLst>
                              <a:gd name="adj1" fmla="val 50000"/>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27740140" name="Elbow Connector 62"/>
                        <wps:cNvCnPr/>
                        <wps:spPr>
                          <a:xfrm rot="16200000" flipH="1">
                            <a:off x="4689515" y="2511389"/>
                            <a:ext cx="525226" cy="1523868"/>
                          </a:xfrm>
                          <a:prstGeom prst="bentConnector3">
                            <a:avLst>
                              <a:gd name="adj1" fmla="val 50000"/>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27740141" name="Straight Connector 63"/>
                        <wps:cNvCnPr/>
                        <wps:spPr>
                          <a:xfrm>
                            <a:off x="2513794" y="3265925"/>
                            <a:ext cx="1676400" cy="739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27740142" name="TextBox 66"/>
                        <wps:cNvSpPr txBox="1">
                          <a:spLocks noChangeAspect="1"/>
                        </wps:cNvSpPr>
                        <wps:spPr>
                          <a:xfrm>
                            <a:off x="2975380" y="2835344"/>
                            <a:ext cx="916248" cy="294970"/>
                          </a:xfrm>
                          <a:prstGeom prst="rect">
                            <a:avLst/>
                          </a:prstGeom>
                          <a:noFill/>
                        </wps:spPr>
                        <wps:txbx>
                          <w:txbxContent>
                            <w:p w14:paraId="1963D54D"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may include</w:t>
                              </w:r>
                            </w:p>
                          </w:txbxContent>
                        </wps:txbx>
                        <wps:bodyPr wrap="square" rtlCol="0">
                          <a:noAutofit/>
                        </wps:bodyPr>
                      </wps:wsp>
                      <wps:wsp>
                        <wps:cNvPr id="1327740143" name="Elbow Connector 169"/>
                        <wps:cNvCnPr/>
                        <wps:spPr>
                          <a:xfrm flipV="1">
                            <a:off x="1167087" y="4134850"/>
                            <a:ext cx="1037522" cy="113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44" name="Straight Arrow Connector 88"/>
                        <wps:cNvCnPr/>
                        <wps:spPr>
                          <a:xfrm flipV="1">
                            <a:off x="7933391" y="4599387"/>
                            <a:ext cx="0" cy="5961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45" name="Elbow Connector 164"/>
                        <wps:cNvCnPr/>
                        <wps:spPr>
                          <a:xfrm rot="16200000" flipV="1">
                            <a:off x="2374947" y="4583923"/>
                            <a:ext cx="433546" cy="345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46" name="Straight Arrow Connector 40"/>
                        <wps:cNvCnPr/>
                        <wps:spPr>
                          <a:xfrm flipV="1">
                            <a:off x="2501509" y="1076758"/>
                            <a:ext cx="447018" cy="2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47" name="Rectangle 1327740147"/>
                        <wps:cNvSpPr>
                          <a:spLocks noChangeAspect="1"/>
                        </wps:cNvSpPr>
                        <wps:spPr>
                          <a:xfrm>
                            <a:off x="321280" y="108379"/>
                            <a:ext cx="770770"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AB4A1"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Program</w:t>
                              </w:r>
                            </w:p>
                          </w:txbxContent>
                        </wps:txbx>
                        <wps:bodyPr rtlCol="0" anchor="ctr"/>
                      </wps:wsp>
                      <wps:wsp>
                        <wps:cNvPr id="1327740148" name="Rectangle 1327740148"/>
                        <wps:cNvSpPr>
                          <a:spLocks noChangeAspect="1"/>
                        </wps:cNvSpPr>
                        <wps:spPr>
                          <a:xfrm>
                            <a:off x="1702554" y="844749"/>
                            <a:ext cx="798955"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F04D2C"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Business Process</w:t>
                              </w:r>
                            </w:p>
                          </w:txbxContent>
                        </wps:txbx>
                        <wps:bodyPr rtlCol="0" anchor="ctr"/>
                      </wps:wsp>
                      <wps:wsp>
                        <wps:cNvPr id="1327740149" name="Rectangle 1327740149"/>
                        <wps:cNvSpPr>
                          <a:spLocks noChangeAspect="1"/>
                        </wps:cNvSpPr>
                        <wps:spPr>
                          <a:xfrm>
                            <a:off x="305268" y="844749"/>
                            <a:ext cx="798955"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D4BC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Program Cycle</w:t>
                              </w:r>
                            </w:p>
                          </w:txbxContent>
                        </wps:txbx>
                        <wps:bodyPr rtlCol="0" anchor="ctr"/>
                      </wps:wsp>
                      <wps:wsp>
                        <wps:cNvPr id="1327740150" name="Straight Arrow Connector 152"/>
                        <wps:cNvCnPr/>
                        <wps:spPr>
                          <a:xfrm flipH="1">
                            <a:off x="704746" y="576431"/>
                            <a:ext cx="1919" cy="2683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7740151" name="Rectangle 1327740151"/>
                        <wps:cNvSpPr>
                          <a:spLocks noChangeAspect="1"/>
                        </wps:cNvSpPr>
                        <wps:spPr>
                          <a:xfrm>
                            <a:off x="2955093" y="1692695"/>
                            <a:ext cx="798955" cy="468052"/>
                          </a:xfrm>
                          <a:prstGeom prst="rect">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E7DE"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Design</w:t>
                              </w:r>
                            </w:p>
                          </w:txbxContent>
                        </wps:txbx>
                        <wps:bodyPr rtlCol="0" anchor="ctr"/>
                      </wps:wsp>
                      <wps:wsp>
                        <wps:cNvPr id="1327740152" name="Rectangle 1327740152"/>
                        <wps:cNvSpPr>
                          <a:spLocks noChangeAspect="1"/>
                        </wps:cNvSpPr>
                        <wps:spPr>
                          <a:xfrm>
                            <a:off x="5802898" y="2041081"/>
                            <a:ext cx="798955" cy="468052"/>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8F4C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Provision Agreement</w:t>
                              </w:r>
                            </w:p>
                          </w:txbxContent>
                        </wps:txbx>
                        <wps:bodyPr rtlCol="0" anchor="ctr"/>
                      </wps:wsp>
                      <wps:wsp>
                        <wps:cNvPr id="1327740154" name="Rectangle 1327740154"/>
                        <wps:cNvSpPr>
                          <a:spLocks noChangeAspect="1"/>
                        </wps:cNvSpPr>
                        <wps:spPr>
                          <a:xfrm>
                            <a:off x="5802898" y="933455"/>
                            <a:ext cx="798955" cy="468052"/>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475C7"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Information Provider</w:t>
                              </w:r>
                            </w:p>
                          </w:txbxContent>
                        </wps:txbx>
                        <wps:bodyPr rtlCol="0" anchor="ctr"/>
                      </wps:wsp>
                      <wps:wsp>
                        <wps:cNvPr id="1327740155" name="Rectangle 1327740155"/>
                        <wps:cNvSpPr>
                          <a:spLocks noChangeAspect="1"/>
                        </wps:cNvSpPr>
                        <wps:spPr>
                          <a:xfrm>
                            <a:off x="7519821" y="929122"/>
                            <a:ext cx="798955" cy="468052"/>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9F3B5" w14:textId="77777777" w:rsidR="00512408" w:rsidRDefault="000C027D" w:rsidP="00E278BA">
                              <w:pPr>
                                <w:jc w:val="center"/>
                                <w:rPr>
                                  <w:ins w:id="84" w:author="Inkyung Choi" w:date="2023-03-14T11:18:00Z"/>
                                  <w:rFonts w:asciiTheme="minorHAnsi" w:hAnsi="Calibri"/>
                                  <w:color w:val="000000" w:themeColor="text1"/>
                                  <w:kern w:val="24"/>
                                  <w:sz w:val="10"/>
                                  <w:szCs w:val="10"/>
                                  <w:lang w:val="en-NZ"/>
                                </w:rPr>
                              </w:pPr>
                              <w:del w:id="85" w:author="Inkyung Choi" w:date="2023-03-14T11:07:00Z">
                                <w:r w:rsidRPr="00E278BA" w:rsidDel="00DF5156">
                                  <w:rPr>
                                    <w:rFonts w:asciiTheme="minorHAnsi" w:hAnsi="Calibri"/>
                                    <w:color w:val="000000" w:themeColor="text1"/>
                                    <w:kern w:val="24"/>
                                    <w:sz w:val="10"/>
                                    <w:szCs w:val="10"/>
                                    <w:lang w:val="en-NZ"/>
                                  </w:rPr>
                                  <w:delText>Protocol</w:delText>
                                </w:r>
                              </w:del>
                            </w:p>
                            <w:p w14:paraId="351CB34D" w14:textId="77777777" w:rsidR="00512408" w:rsidRDefault="00DF5156" w:rsidP="00E278BA">
                              <w:pPr>
                                <w:jc w:val="center"/>
                                <w:rPr>
                                  <w:ins w:id="86" w:author="Inkyung Choi" w:date="2023-03-14T11:18:00Z"/>
                                  <w:rFonts w:asciiTheme="minorHAnsi" w:hAnsi="Calibri"/>
                                  <w:color w:val="000000" w:themeColor="text1"/>
                                  <w:kern w:val="24"/>
                                  <w:sz w:val="10"/>
                                  <w:szCs w:val="10"/>
                                  <w:lang w:val="en-NZ"/>
                                </w:rPr>
                              </w:pPr>
                              <w:ins w:id="87" w:author="Inkyung Choi" w:date="2023-03-14T11:07:00Z">
                                <w:r>
                                  <w:rPr>
                                    <w:rFonts w:asciiTheme="minorHAnsi" w:hAnsi="Calibri"/>
                                    <w:color w:val="000000" w:themeColor="text1"/>
                                    <w:kern w:val="24"/>
                                    <w:sz w:val="10"/>
                                    <w:szCs w:val="10"/>
                                    <w:lang w:val="en-NZ"/>
                                  </w:rPr>
                                  <w:t>Exchange</w:t>
                                </w:r>
                              </w:ins>
                            </w:p>
                            <w:p w14:paraId="47C71F58" w14:textId="0EEB5BE2" w:rsidR="000C027D" w:rsidRPr="00E278BA" w:rsidRDefault="00512408" w:rsidP="00E278BA">
                              <w:pPr>
                                <w:jc w:val="center"/>
                                <w:rPr>
                                  <w:sz w:val="18"/>
                                  <w:szCs w:val="18"/>
                                </w:rPr>
                              </w:pPr>
                              <w:ins w:id="88" w:author="Inkyung Choi" w:date="2023-03-14T11:18:00Z">
                                <w:r>
                                  <w:rPr>
                                    <w:rFonts w:asciiTheme="minorHAnsi" w:hAnsi="Calibri"/>
                                    <w:color w:val="000000" w:themeColor="text1"/>
                                    <w:kern w:val="24"/>
                                    <w:sz w:val="10"/>
                                    <w:szCs w:val="10"/>
                                    <w:lang w:val="en-NZ"/>
                                  </w:rPr>
                                  <w:t>Specification</w:t>
                                </w:r>
                              </w:ins>
                              <w:ins w:id="89" w:author="Inkyung Choi" w:date="2023-03-14T11:07:00Z">
                                <w:r w:rsidR="00DF5156">
                                  <w:rPr>
                                    <w:rFonts w:asciiTheme="minorHAnsi" w:hAnsi="Calibri"/>
                                    <w:color w:val="000000" w:themeColor="text1"/>
                                    <w:kern w:val="24"/>
                                    <w:sz w:val="10"/>
                                    <w:szCs w:val="10"/>
                                    <w:lang w:val="en-NZ"/>
                                  </w:rPr>
                                  <w:t xml:space="preserve"> </w:t>
                                </w:r>
                              </w:ins>
                            </w:p>
                          </w:txbxContent>
                        </wps:txbx>
                        <wps:bodyPr rtlCol="0" anchor="ctr"/>
                      </wps:wsp>
                      <wps:wsp>
                        <wps:cNvPr id="1327740156" name="Rectangle 1327740156"/>
                        <wps:cNvSpPr>
                          <a:spLocks noChangeAspect="1"/>
                        </wps:cNvSpPr>
                        <wps:spPr>
                          <a:xfrm>
                            <a:off x="7522450" y="2047389"/>
                            <a:ext cx="798955" cy="468052"/>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4A50E" w14:textId="77777777" w:rsidR="00EB6F6F" w:rsidRDefault="000C027D" w:rsidP="00E278BA">
                              <w:pPr>
                                <w:jc w:val="center"/>
                                <w:rPr>
                                  <w:ins w:id="90" w:author="Inkyung Choi" w:date="2023-03-14T11:17:00Z"/>
                                  <w:rFonts w:asciiTheme="minorHAnsi" w:hAnsi="Calibri"/>
                                  <w:color w:val="000000" w:themeColor="text1"/>
                                  <w:kern w:val="24"/>
                                  <w:sz w:val="10"/>
                                  <w:szCs w:val="10"/>
                                  <w:lang w:val="en-NZ"/>
                                </w:rPr>
                              </w:pPr>
                              <w:r w:rsidRPr="00E278BA">
                                <w:rPr>
                                  <w:rFonts w:asciiTheme="minorHAnsi" w:hAnsi="Calibri"/>
                                  <w:color w:val="000000" w:themeColor="text1"/>
                                  <w:kern w:val="24"/>
                                  <w:sz w:val="10"/>
                                  <w:szCs w:val="10"/>
                                  <w:lang w:val="en-NZ"/>
                                </w:rPr>
                                <w:t xml:space="preserve">Exchange </w:t>
                              </w:r>
                              <w:del w:id="91" w:author="Inkyung Choi" w:date="2023-03-14T11:16:00Z">
                                <w:r w:rsidRPr="00E278BA" w:rsidDel="00EA1B5F">
                                  <w:rPr>
                                    <w:rFonts w:asciiTheme="minorHAnsi" w:hAnsi="Calibri"/>
                                    <w:color w:val="000000" w:themeColor="text1"/>
                                    <w:kern w:val="24"/>
                                    <w:sz w:val="10"/>
                                    <w:szCs w:val="10"/>
                                    <w:lang w:val="en-NZ"/>
                                  </w:rPr>
                                  <w:delText>Channel</w:delText>
                                </w:r>
                              </w:del>
                            </w:p>
                            <w:p w14:paraId="3D0A5AD2" w14:textId="4BD04645" w:rsidR="000C027D" w:rsidRPr="00E278BA" w:rsidRDefault="00EA1B5F" w:rsidP="00E278BA">
                              <w:pPr>
                                <w:jc w:val="center"/>
                                <w:rPr>
                                  <w:sz w:val="18"/>
                                  <w:szCs w:val="18"/>
                                </w:rPr>
                              </w:pPr>
                              <w:ins w:id="92" w:author="Inkyung Choi" w:date="2023-03-14T11:16:00Z">
                                <w:r>
                                  <w:rPr>
                                    <w:rFonts w:asciiTheme="minorHAnsi" w:hAnsi="Calibri"/>
                                    <w:color w:val="000000" w:themeColor="text1"/>
                                    <w:kern w:val="24"/>
                                    <w:sz w:val="10"/>
                                    <w:szCs w:val="10"/>
                                    <w:lang w:val="en-NZ"/>
                                  </w:rPr>
                                  <w:t>Instrument</w:t>
                                </w:r>
                              </w:ins>
                            </w:p>
                          </w:txbxContent>
                        </wps:txbx>
                        <wps:bodyPr rtlCol="0" anchor="ctr"/>
                      </wps:wsp>
                      <wps:wsp>
                        <wps:cNvPr id="1327740157" name="Straight Arrow Connector 300"/>
                        <wps:cNvCnPr/>
                        <wps:spPr>
                          <a:xfrm>
                            <a:off x="1104223" y="1078775"/>
                            <a:ext cx="598331" cy="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27740158" name="TextBox 301"/>
                        <wps:cNvSpPr txBox="1">
                          <a:spLocks noChangeAspect="1"/>
                        </wps:cNvSpPr>
                        <wps:spPr>
                          <a:xfrm>
                            <a:off x="743579" y="593196"/>
                            <a:ext cx="555910" cy="280886"/>
                          </a:xfrm>
                          <a:prstGeom prst="rect">
                            <a:avLst/>
                          </a:prstGeom>
                          <a:noFill/>
                        </wps:spPr>
                        <wps:txbx>
                          <w:txbxContent>
                            <w:p w14:paraId="514AFAB0"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wps:txbx>
                        <wps:bodyPr wrap="square" rtlCol="0">
                          <a:noAutofit/>
                        </wps:bodyPr>
                      </wps:wsp>
                      <wps:wsp>
                        <wps:cNvPr id="1327740159" name="TextBox 302"/>
                        <wps:cNvSpPr txBox="1">
                          <a:spLocks noChangeAspect="1"/>
                        </wps:cNvSpPr>
                        <wps:spPr>
                          <a:xfrm>
                            <a:off x="1092050" y="800851"/>
                            <a:ext cx="621010" cy="288676"/>
                          </a:xfrm>
                          <a:prstGeom prst="rect">
                            <a:avLst/>
                          </a:prstGeom>
                          <a:noFill/>
                        </wps:spPr>
                        <wps:txbx>
                          <w:txbxContent>
                            <w:p w14:paraId="448007F5"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includes</w:t>
                              </w:r>
                            </w:p>
                          </w:txbxContent>
                        </wps:txbx>
                        <wps:bodyPr wrap="square" rtlCol="0">
                          <a:noAutofit/>
                        </wps:bodyPr>
                      </wps:wsp>
                      <wps:wsp>
                        <wps:cNvPr id="211206528" name="TextBox 303"/>
                        <wps:cNvSpPr txBox="1">
                          <a:spLocks noChangeAspect="1"/>
                        </wps:cNvSpPr>
                        <wps:spPr>
                          <a:xfrm>
                            <a:off x="2489215" y="800851"/>
                            <a:ext cx="560507" cy="288676"/>
                          </a:xfrm>
                          <a:prstGeom prst="rect">
                            <a:avLst/>
                          </a:prstGeom>
                          <a:noFill/>
                        </wps:spPr>
                        <wps:txbx>
                          <w:txbxContent>
                            <w:p w14:paraId="7EBE098F"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has</w:t>
                              </w:r>
                            </w:p>
                          </w:txbxContent>
                        </wps:txbx>
                        <wps:bodyPr wrap="square" rtlCol="0">
                          <a:noAutofit/>
                        </wps:bodyPr>
                      </wps:wsp>
                      <wps:wsp>
                        <wps:cNvPr id="211206529" name="Straight Arrow Connector 305"/>
                        <wps:cNvCnPr/>
                        <wps:spPr>
                          <a:xfrm flipH="1" flipV="1">
                            <a:off x="3348005" y="1310784"/>
                            <a:ext cx="6566" cy="381911"/>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1206530" name="Straight Arrow Connector 321"/>
                        <wps:cNvCnPr/>
                        <wps:spPr>
                          <a:xfrm>
                            <a:off x="7921928" y="2515441"/>
                            <a:ext cx="11463" cy="16158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206531" name="Straight Arrow Connector 325"/>
                        <wps:cNvCnPr/>
                        <wps:spPr>
                          <a:xfrm flipH="1">
                            <a:off x="6202375" y="2509133"/>
                            <a:ext cx="1" cy="1619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206532" name="Straight Arrow Connector 330"/>
                        <wps:cNvCnPr>
                          <a:endCxn id="1327740155" idx="1"/>
                        </wps:cNvCnPr>
                        <wps:spPr>
                          <a:xfrm flipV="1">
                            <a:off x="6601854" y="1163149"/>
                            <a:ext cx="917967" cy="11294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206533" name="Straight Arrow Connector 333"/>
                        <wps:cNvCnPr>
                          <a:stCxn id="1327740156" idx="0"/>
                          <a:endCxn id="1327740155" idx="2"/>
                        </wps:cNvCnPr>
                        <wps:spPr>
                          <a:xfrm flipH="1" flipV="1">
                            <a:off x="7919299" y="1397174"/>
                            <a:ext cx="2629" cy="6502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206534" name="Straight Arrow Connector 336"/>
                        <wps:cNvCnPr/>
                        <wps:spPr>
                          <a:xfrm>
                            <a:off x="6202376" y="1401507"/>
                            <a:ext cx="0" cy="639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206535" name="Oval 379"/>
                        <wps:cNvSpPr/>
                        <wps:spPr>
                          <a:xfrm>
                            <a:off x="5625226" y="3535936"/>
                            <a:ext cx="177672" cy="208562"/>
                          </a:xfrm>
                          <a:prstGeom prst="ellips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206536" name="TextBox 382"/>
                        <wps:cNvSpPr txBox="1">
                          <a:spLocks noChangeAspect="1"/>
                        </wps:cNvSpPr>
                        <wps:spPr>
                          <a:xfrm>
                            <a:off x="7901476" y="3356711"/>
                            <a:ext cx="752926" cy="357122"/>
                          </a:xfrm>
                          <a:prstGeom prst="rect">
                            <a:avLst/>
                          </a:prstGeom>
                          <a:noFill/>
                        </wps:spPr>
                        <wps:txbx>
                          <w:txbxContent>
                            <w:p w14:paraId="5B819EB2"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produces</w:t>
                              </w:r>
                            </w:p>
                          </w:txbxContent>
                        </wps:txbx>
                        <wps:bodyPr wrap="square" rtlCol="0">
                          <a:noAutofit/>
                        </wps:bodyPr>
                      </wps:wsp>
                      <wps:wsp>
                        <wps:cNvPr id="211206537" name="TextBox 383"/>
                        <wps:cNvSpPr txBox="1">
                          <a:spLocks noChangeAspect="1"/>
                        </wps:cNvSpPr>
                        <wps:spPr>
                          <a:xfrm>
                            <a:off x="7901476" y="1574585"/>
                            <a:ext cx="722398" cy="338603"/>
                          </a:xfrm>
                          <a:prstGeom prst="rect">
                            <a:avLst/>
                          </a:prstGeom>
                          <a:noFill/>
                        </wps:spPr>
                        <wps:txbx>
                          <w:txbxContent>
                            <w:p w14:paraId="16B1F44C" w14:textId="620A9394" w:rsidR="000C027D" w:rsidRPr="00E278BA" w:rsidRDefault="000C027D" w:rsidP="00E278BA">
                              <w:pPr>
                                <w:rPr>
                                  <w:sz w:val="18"/>
                                  <w:szCs w:val="18"/>
                                </w:rPr>
                              </w:pPr>
                              <w:del w:id="93" w:author="Inkyung Choi" w:date="2023-03-14T11:08:00Z">
                                <w:r w:rsidRPr="00E278BA" w:rsidDel="00F1456A">
                                  <w:rPr>
                                    <w:rFonts w:asciiTheme="minorHAnsi" w:hAnsi="Calibri"/>
                                    <w:color w:val="000000" w:themeColor="text1"/>
                                    <w:kern w:val="24"/>
                                    <w:sz w:val="10"/>
                                    <w:szCs w:val="10"/>
                                    <w:lang w:val="en-NZ"/>
                                  </w:rPr>
                                  <w:delText>has</w:delText>
                                </w:r>
                              </w:del>
                              <w:ins w:id="94" w:author="Inkyung Choi" w:date="2023-03-14T11:08:00Z">
                                <w:r w:rsidR="00F1456A">
                                  <w:rPr>
                                    <w:rFonts w:asciiTheme="minorHAnsi" w:hAnsi="Calibri"/>
                                    <w:color w:val="000000" w:themeColor="text1"/>
                                    <w:kern w:val="24"/>
                                    <w:sz w:val="10"/>
                                    <w:szCs w:val="10"/>
                                    <w:lang w:val="en-NZ"/>
                                  </w:rPr>
                                  <w:t>uses</w:t>
                                </w:r>
                              </w:ins>
                            </w:p>
                          </w:txbxContent>
                        </wps:txbx>
                        <wps:bodyPr wrap="square" rtlCol="0">
                          <a:noAutofit/>
                        </wps:bodyPr>
                      </wps:wsp>
                      <wps:wsp>
                        <wps:cNvPr id="211206539" name="TextBox 388"/>
                        <wps:cNvSpPr txBox="1">
                          <a:spLocks noChangeAspect="1"/>
                        </wps:cNvSpPr>
                        <wps:spPr>
                          <a:xfrm>
                            <a:off x="6202376" y="1574585"/>
                            <a:ext cx="791592" cy="343835"/>
                          </a:xfrm>
                          <a:prstGeom prst="rect">
                            <a:avLst/>
                          </a:prstGeom>
                          <a:noFill/>
                        </wps:spPr>
                        <wps:txbx>
                          <w:txbxContent>
                            <w:p w14:paraId="48FC7FCA" w14:textId="39462A89" w:rsidR="000C027D" w:rsidRPr="00E278BA" w:rsidRDefault="000C027D" w:rsidP="00E278BA">
                              <w:pPr>
                                <w:rPr>
                                  <w:sz w:val="18"/>
                                  <w:szCs w:val="18"/>
                                </w:rPr>
                              </w:pPr>
                              <w:del w:id="95" w:author="Inkyung Choi" w:date="2023-03-15T12:09:00Z">
                                <w:r w:rsidRPr="00E278BA" w:rsidDel="0035328A">
                                  <w:rPr>
                                    <w:rFonts w:asciiTheme="minorHAnsi" w:hAnsi="Calibri"/>
                                    <w:color w:val="000000" w:themeColor="text1"/>
                                    <w:kern w:val="24"/>
                                    <w:sz w:val="10"/>
                                    <w:szCs w:val="10"/>
                                    <w:lang w:val="en-NZ"/>
                                  </w:rPr>
                                  <w:delText xml:space="preserve">agrees </w:delText>
                                </w:r>
                              </w:del>
                              <w:ins w:id="96" w:author="Inkyung Choi" w:date="2023-03-15T12:09:00Z">
                                <w:r w:rsidR="0035328A">
                                  <w:rPr>
                                    <w:rFonts w:asciiTheme="minorHAnsi" w:hAnsi="Calibri"/>
                                    <w:color w:val="000000" w:themeColor="text1"/>
                                    <w:kern w:val="24"/>
                                    <w:sz w:val="10"/>
                                    <w:szCs w:val="10"/>
                                    <w:lang w:val="en-NZ"/>
                                  </w:rPr>
                                  <w:t>subscribes</w:t>
                                </w:r>
                                <w:r w:rsidR="0035328A" w:rsidRPr="00E278BA">
                                  <w:rPr>
                                    <w:rFonts w:asciiTheme="minorHAnsi" w:hAnsi="Calibri"/>
                                    <w:color w:val="000000" w:themeColor="text1"/>
                                    <w:kern w:val="24"/>
                                    <w:sz w:val="10"/>
                                    <w:szCs w:val="10"/>
                                    <w:lang w:val="en-NZ"/>
                                  </w:rPr>
                                  <w:t xml:space="preserve"> </w:t>
                                </w:r>
                              </w:ins>
                              <w:r w:rsidRPr="00E278BA">
                                <w:rPr>
                                  <w:rFonts w:asciiTheme="minorHAnsi" w:hAnsi="Calibri"/>
                                  <w:color w:val="000000" w:themeColor="text1"/>
                                  <w:kern w:val="24"/>
                                  <w:sz w:val="10"/>
                                  <w:szCs w:val="10"/>
                                  <w:lang w:val="en-NZ"/>
                                </w:rPr>
                                <w:t>to</w:t>
                              </w:r>
                            </w:p>
                          </w:txbxContent>
                        </wps:txbx>
                        <wps:bodyPr wrap="square" rtlCol="0">
                          <a:noAutofit/>
                        </wps:bodyPr>
                      </wps:wsp>
                      <wps:wsp>
                        <wps:cNvPr id="211206541" name="TextBox 389"/>
                        <wps:cNvSpPr txBox="1">
                          <a:spLocks noChangeAspect="1"/>
                        </wps:cNvSpPr>
                        <wps:spPr>
                          <a:xfrm>
                            <a:off x="6146878" y="3357535"/>
                            <a:ext cx="1042496" cy="486864"/>
                          </a:xfrm>
                          <a:prstGeom prst="rect">
                            <a:avLst/>
                          </a:prstGeom>
                          <a:noFill/>
                        </wps:spPr>
                        <wps:txbx>
                          <w:txbxContent>
                            <w:p w14:paraId="19BF3736"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specifies agreed</w:t>
                              </w:r>
                            </w:p>
                          </w:txbxContent>
                        </wps:txbx>
                        <wps:bodyPr wrap="square" rtlCol="0">
                          <a:noAutofit/>
                        </wps:bodyPr>
                      </wps:wsp>
                      <wps:wsp>
                        <wps:cNvPr id="211206542" name="Oval 392"/>
                        <wps:cNvSpPr/>
                        <wps:spPr>
                          <a:xfrm>
                            <a:off x="1877697" y="3535936"/>
                            <a:ext cx="177672" cy="208562"/>
                          </a:xfrm>
                          <a:prstGeom prst="ellipse">
                            <a:avLst/>
                          </a:prstGeom>
                          <a:solidFill>
                            <a:schemeClr val="accent3">
                              <a:lumMod val="20000"/>
                              <a:lumOff val="80000"/>
                              <a:alpha val="1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206543" name="TextBox 406"/>
                        <wps:cNvSpPr txBox="1"/>
                        <wps:spPr>
                          <a:xfrm>
                            <a:off x="1337650" y="3844399"/>
                            <a:ext cx="831556" cy="301709"/>
                          </a:xfrm>
                          <a:prstGeom prst="rect">
                            <a:avLst/>
                          </a:prstGeom>
                          <a:noFill/>
                        </wps:spPr>
                        <wps:txbx>
                          <w:txbxContent>
                            <w:p w14:paraId="57B5C963"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Is based on</w:t>
                              </w:r>
                            </w:p>
                          </w:txbxContent>
                        </wps:txbx>
                        <wps:bodyPr wrap="square" rtlCol="0">
                          <a:noAutofit/>
                        </wps:bodyPr>
                      </wps:wsp>
                      <wps:wsp>
                        <wps:cNvPr id="211206544" name="TextBox 426"/>
                        <wps:cNvSpPr txBox="1">
                          <a:spLocks noChangeAspect="1"/>
                        </wps:cNvSpPr>
                        <wps:spPr>
                          <a:xfrm>
                            <a:off x="3372242" y="1389263"/>
                            <a:ext cx="669670" cy="303431"/>
                          </a:xfrm>
                          <a:prstGeom prst="rect">
                            <a:avLst/>
                          </a:prstGeom>
                          <a:noFill/>
                        </wps:spPr>
                        <wps:txbx>
                          <w:txbxContent>
                            <w:p w14:paraId="73FBD2B3"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specifies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662A312" id="Group 435" o:spid="_x0000_s1066" style="position:absolute;left:0;text-align:left;margin-left:0;margin-top:13.6pt;width:478.85pt;height:304.2pt;z-index:251658241;mso-position-horizontal-relative:text;mso-position-vertical-relative:text;mso-width-relative:margin;mso-height-relative:margin" coordsize="91475,5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">
                <v:rect id="Rectangle 1541536718" o:spid="_x0000_s1067" style="position:absolute;left:47997;top:32332;width:43276;height:2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" fillcolor="#ffc" strokecolor="#ff9" strokeweight="2pt"/>
                <v:rect id="Rectangle 1541536719" o:spid="_x0000_s1068" style="position:absolute;top:158;width:47195;height:3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" fillcolor="#dbe5f1 [660]" strokecolor="#8db3e2 [1311]" strokeweight="2pt"/>
                <v:rect id="Rectangle 1541536720" o:spid="_x0000_s1069" style="position:absolute;left:142;top:32521;width:47196;height:2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" fillcolor="#eaf1dd [662]" strokecolor="#c2d69b [1942]" strokeweight="2pt">
                  <v:fill opacity="13107f"/>
                </v:rect>
                <v:rect id="Snip Same Side Corner Rectangle 84" o:spid="_x0000_s1070" style="position:absolute;left:53971;top:-5816;width:31530;height:434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" fillcolor="#e5b8b7 [1301]" strokecolor="#e5b8b7 [1301]" strokeweight="2pt">
                  <v:fill opacity="13107f"/>
                </v:rect>
                <v:rect id="Rectangle 1541536722" o:spid="_x0000_s1071" style="position:absolute;left:1730;top:51275;width:19158;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" filled="f" stroked="f">
                  <v:textbox>
                    <w:txbxContent>
                      <w:p w14:paraId="7B06D958"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CONCEPT</w:t>
                        </w:r>
                      </w:p>
                    </w:txbxContent>
                  </v:textbox>
                </v:rect>
                <v:rect id="Rectangle 1541536723" o:spid="_x0000_s1072" style="position:absolute;left:58625;width:22072;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" filled="f" stroked="f">
                  <v:textbox>
                    <w:txbxContent>
                      <w:p w14:paraId="50CCF85C"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EXCHANGE</w:t>
                        </w:r>
                      </w:p>
                    </w:txbxContent>
                  </v:textbox>
                </v:rect>
                <v:rect id="Rectangle 1541536724" o:spid="_x0000_s1073" style="position:absolute;left:17773;top:158;width:19768;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" filled="f" stroked="f">
                  <v:textbox>
                    <w:txbxContent>
                      <w:p w14:paraId="6260B0C5"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75000"/>
                                  <w14:lumMod w14:val="95000"/>
                                  <w14:lumOff w14:val="5000"/>
                                </w14:schemeClr>
                              </w14:solidFill>
                            </w14:textFill>
                          </w:rPr>
                          <w:t>BUSINESS</w:t>
                        </w:r>
                      </w:p>
                    </w:txbxContent>
                  </v:textbox>
                </v:rect>
                <v:rect id="Rectangle 1541536725" o:spid="_x0000_s1074" style="position:absolute;left:49096;top:51105;width:23641;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" filled="f" stroked="f">
                  <v:textbox>
                    <w:txbxContent>
                      <w:p w14:paraId="326A5D1E" w14:textId="77777777" w:rsidR="000C027D" w:rsidRPr="00A52846" w:rsidRDefault="000C027D" w:rsidP="00E278BA">
                        <w:pPr>
                          <w:jc w:val="center"/>
                          <w:rPr>
                            <w:sz w:val="40"/>
                            <w:szCs w:val="40"/>
                          </w:rPr>
                        </w:pPr>
                        <w:r w:rsidRPr="00A52846">
                          <w:rPr>
                            <w:rFonts w:asciiTheme="minorHAnsi" w:hAnsi="Calibri"/>
                            <w:b/>
                            <w:bCs/>
                            <w:color w:val="0D0D0D" w:themeColor="text1" w:themeTint="F2"/>
                            <w:kern w:val="24"/>
                            <w:sz w:val="40"/>
                            <w:szCs w:val="40"/>
                            <w14:shadow w14:blurRad="41275" w14:dist="20320" w14:dir="1800000" w14:sx="100000" w14:sy="100000" w14:kx="0" w14:ky="0" w14:algn="tl">
                              <w14:srgbClr w14:val="000000">
                                <w14:alpha w14:val="60000"/>
                              </w14:srgbClr>
                            </w14:shadow>
                            <w14:textFill>
                              <w14:solidFill>
                                <w14:schemeClr w14:val="tx1">
                                  <w14:alpha w14:val="65000"/>
                                  <w14:lumMod w14:val="95000"/>
                                  <w14:lumOff w14:val="5000"/>
                                </w14:schemeClr>
                              </w14:solidFill>
                            </w14:textFill>
                          </w:rPr>
                          <w:t>STRUCTURE</w:t>
                        </w:r>
                      </w:p>
                    </w:txbxContent>
                  </v:textbox>
                </v:rect>
                <v:rect id="Rectangle 1541536726" o:spid="_x0000_s1075" style="position:absolute;left:37540;top:39008;width:770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" fillcolor="#d6e3bc [1302]" strokecolor="black [3213]" strokeweight=".25pt">
                  <v:path arrowok="t"/>
                  <o:lock v:ext="edit" aspectratio="t"/>
                  <v:textbox>
                    <w:txbxContent>
                      <w:p w14:paraId="358322CA"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Population</w:t>
                        </w:r>
                      </w:p>
                    </w:txbxContent>
                  </v:textbox>
                </v:rect>
                <v:rect id="Rectangle 1541536727" o:spid="_x0000_s1076" style="position:absolute;left:22046;top:39008;width:770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" fillcolor="#d6e3bc [1302]" strokecolor="black [3213]" strokeweight=".25pt">
                  <v:path arrowok="t"/>
                  <o:lock v:ext="edit" aspectratio="t"/>
                  <v:textbox>
                    <w:txbxContent>
                      <w:p w14:paraId="02DA5F87"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Concept</w:t>
                        </w:r>
                      </w:p>
                    </w:txbxContent>
                  </v:textbox>
                </v:rect>
                <v:rect id="Rectangle 1541536728" o:spid="_x0000_s1077" style="position:absolute;left:75480;top:51955;width:770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" fillcolor="#ff9" strokecolor="black [3213]" strokeweight=".25pt">
                  <v:path arrowok="t"/>
                  <o:lock v:ext="edit" aspectratio="t"/>
                  <v:textbox>
                    <w:txbxContent>
                      <w:p w14:paraId="0E8F5DB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w:t>
                        </w:r>
                      </w:p>
                      <w:p w14:paraId="2D0BEF22" w14:textId="77777777" w:rsidR="000C027D" w:rsidRPr="00E278BA" w:rsidRDefault="000C027D" w:rsidP="00E278BA">
                        <w:pPr>
                          <w:jc w:val="center"/>
                          <w:rPr>
                            <w:sz w:val="18"/>
                            <w:szCs w:val="16"/>
                          </w:rPr>
                        </w:pPr>
                        <w:r w:rsidRPr="00E278BA">
                          <w:rPr>
                            <w:rFonts w:asciiTheme="minorHAnsi" w:hAnsi="Calibri"/>
                            <w:color w:val="000000" w:themeColor="text1"/>
                            <w:kern w:val="24"/>
                            <w:sz w:val="10"/>
                            <w:szCs w:val="10"/>
                            <w:lang w:val="en-NZ"/>
                          </w:rPr>
                          <w:t>Resource</w:t>
                        </w:r>
                      </w:p>
                    </w:txbxContent>
                  </v:textbox>
                </v:rect>
                <v:rect id="Rectangle 1541536729" o:spid="_x0000_s1078" style="position:absolute;left:29485;top:8427;width:798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" fillcolor="#8db3e2 [1311]" strokecolor="black [3213]" strokeweight=".25pt">
                  <v:path arrowok="t"/>
                  <o:lock v:ext="edit" aspectratio="t"/>
                  <v:textbox>
                    <w:txbxContent>
                      <w:p w14:paraId="3DE1C32B"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Step</w:t>
                        </w:r>
                      </w:p>
                    </w:txbxContent>
                  </v:textbox>
                </v:rect>
                <v:rect id="Rectangle 1541536730" o:spid="_x0000_s1079" style="position:absolute;left:75480;top:41313;width:770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" fillcolor="#ff9" strokecolor="black [3213]" strokeweight=".25pt">
                  <v:path arrowok="t"/>
                  <o:lock v:ext="edit" aspectratio="t"/>
                  <v:textbox>
                    <w:txbxContent>
                      <w:p w14:paraId="19091DF8"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 Set</w:t>
                        </w:r>
                      </w:p>
                    </w:txbxContent>
                  </v:textbox>
                </v:rect>
                <v:shape id="TextBox 31" o:spid="_x0000_s1080" type="#_x0000_t202" style="position:absolute;left:79014;top:47716;width:7224;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" filled="f" stroked="f">
                  <o:lock v:ext="edit" aspectratio="t"/>
                  <v:textbox>
                    <w:txbxContent>
                      <w:p w14:paraId="0DCF624D"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groups</w:t>
                        </w:r>
                      </w:p>
                    </w:txbxContent>
                  </v:textbox>
                </v:shape>
                <v:rect id="Rectangle 1541536732" o:spid="_x0000_s1081" style="position:absolute;left:3357;top:39019;width:8313;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" fillcolor="#d6e3bc [1302]" strokecolor="black [3213]" strokeweight=".25pt">
                  <v:path arrowok="t"/>
                  <o:lock v:ext="edit" aspectratio="t"/>
                  <v:textbox>
                    <w:txbxContent>
                      <w:p w14:paraId="67FAE815"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Classification</w:t>
                        </w:r>
                      </w:p>
                    </w:txbxContent>
                  </v:textbox>
                </v:rect>
                <v:rect id="Rectangle 1541536734" o:spid="_x0000_s1082" style="position:absolute;left:22115;top:48024;width:763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" fillcolor="#d6e3bc [1302]" strokecolor="black [3213]" strokeweight=".25pt">
                  <v:path arrowok="t"/>
                  <o:lock v:ext="edit" aspectratio="t"/>
                  <v:textbox>
                    <w:txbxContent>
                      <w:p w14:paraId="1FA64BB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Variable</w:t>
                        </w:r>
                      </w:p>
                    </w:txbxContent>
                  </v:textbox>
                </v:rect>
                <v:shapetype id="_x0000_t32" coordsize="21600,21600" o:spt="32" o:oned="t" path="m,l21600,21600e" filled="f">
                  <v:path arrowok="t" fillok="f" o:connecttype="none"/>
                  <o:lock v:ext="edit" shapetype="t"/>
                </v:shapetype>
                <v:shape id="Straight Arrow Connector 36" o:spid="_x0000_s1083" type="#_x0000_t32" style="position:absolute;left:29753;top:41348;width:77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" strokecolor="#4579b8 [3044]">
                  <v:stroke startarrow="open"/>
                  <o:lock v:ext="edit" aspectratio="t" shapetype="f"/>
                </v:shape>
                <v:rect id="Rectangle 1327740128" o:spid="_x0000_s1084" style="position:absolute;left:58169;top:41287;width:770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" fillcolor="#ff9" strokecolor="black [3213]" strokeweight=".25pt">
                  <v:path arrowok="t"/>
                  <o:lock v:ext="edit" aspectratio="t"/>
                  <v:textbox>
                    <w:txbxContent>
                      <w:p w14:paraId="49B470E5"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Data Structure</w:t>
                        </w:r>
                      </w:p>
                    </w:txbxContent>
                  </v:textbox>
                </v:rect>
                <v:shape id="Straight Arrow Connector 39" o:spid="_x0000_s1085" type="#_x0000_t32" style="position:absolute;left:65877;top:43627;width:9603;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" strokecolor="#4579b8 [3044]">
                  <v:stroke endarrow="open"/>
                </v:shape>
                <v:shape id="_x0000_s1086" type="#_x0000_t202" style="position:absolute;left:25765;top:22925;width:501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" filled="f" stroked="f">
                  <o:lock v:ext="edit" aspectratio="t"/>
                  <v:textbox>
                    <w:txbxContent>
                      <w:p w14:paraId="2A5BD5DD"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v:textbox>
                </v:shape>
                <v:rect id="Rectangle 1327740131" o:spid="_x0000_s1087" style="position:absolute;left:37541;top:25426;width:8214;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" fillcolor="#8db3e2 [1311]" strokecolor="black [3213]" strokeweight=".25pt">
                  <v:path arrowok="t"/>
                  <o:lock v:ext="edit" aspectratio="t"/>
                  <v:textbox>
                    <w:txbxContent>
                      <w:p w14:paraId="20283C81"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Output Specification</w:t>
                        </w:r>
                      </w:p>
                    </w:txbxContent>
                  </v:textbox>
                </v:rect>
                <v:rect id="Rectangle 1327740132" o:spid="_x0000_s1088" style="position:absolute;left:21284;top:25426;width:8469;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" fillcolor="#8db3e2 [1311]" strokecolor="black [3213]" strokeweight=".25pt">
                  <v:path arrowok="t"/>
                  <o:lock v:ext="edit" aspectratio="t"/>
                  <v:textbox>
                    <w:txbxContent>
                      <w:p w14:paraId="42A5E3B3"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Input Specification</w:t>
                        </w:r>
                      </w:p>
                    </w:txbxContent>
                  </v:textbox>
                </v:rect>
                <v:shape id="TextBox 45" o:spid="_x0000_s1089" type="#_x0000_t202" style="position:absolute;left:66695;top:41118;width:8785;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" filled="f" stroked="f">
                  <o:lock v:ext="edit" aspectratio="t"/>
                  <v:textbox>
                    <w:txbxContent>
                      <w:p w14:paraId="06184BC6"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is structured by</w:t>
                        </w:r>
                      </w:p>
                    </w:txbxContent>
                  </v:textbox>
                </v:shape>
                <v:shape id="TextBox 47" o:spid="_x0000_s1090" type="#_x0000_t202" style="position:absolute;left:29753;top:38444;width:771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" filled="f" stroked="f">
                  <o:lock v:ext="edit" aspectratio="t"/>
                  <v:textbox>
                    <w:txbxContent>
                      <w:p w14:paraId="6D1F9304"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 xml:space="preserve">is type of </w:t>
                        </w:r>
                      </w:p>
                    </w:txbxContent>
                  </v:textbox>
                </v:shape>
                <v:shape id="TextBox 51" o:spid="_x0000_s1091" type="#_x0000_t202" style="position:absolute;left:25765;top:44646;width:7643;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" filled="f" stroked="f">
                  <v:textbox>
                    <w:txbxContent>
                      <w:p w14:paraId="6F57E11C"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measures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 o:spid="_x0000_s1092" type="#_x0000_t34" style="position:absolute;left:27431;top:19313;width:3819;height:840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" strokecolor="#4579b8 [3044]">
                  <v:stroke endarrow="open"/>
                </v:shape>
                <v:shape id="Elbow Connector 59" o:spid="_x0000_s1093" type="#_x0000_t34" style="position:absolute;left:35813;top:19339;width:3819;height:83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" strokecolor="#4579b8 [3044]">
                  <v:stroke endarrow="open"/>
                </v:shape>
                <v:shape id="Elbow Connector 61" o:spid="_x0000_s1094" type="#_x0000_t34" style="position:absolute;left:19775;top:29997;width:5252;height:54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" strokecolor="#4579b8 [3044]">
                  <v:stroke dashstyle="dash" endarrow="open"/>
                </v:shape>
                <v:shape id="Elbow Connector 62" o:spid="_x0000_s1095" type="#_x0000_t34" style="position:absolute;left:46895;top:25113;width:5252;height:15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" strokecolor="#4579b8 [3044]">
                  <v:stroke dashstyle="dash" endarrow="open"/>
                </v:shape>
                <v:line id="Straight Connector 63" o:spid="_x0000_s1096" style="position:absolute;visibility:visible;mso-wrap-style:square" from="25137,32659" to="41901,3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" strokecolor="#4579b8 [3044]">
                  <v:stroke dashstyle="dash"/>
                </v:line>
                <v:shape id="TextBox 66" o:spid="_x0000_s1097" type="#_x0000_t202" style="position:absolute;left:29753;top:28353;width:916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" filled="f" stroked="f">
                  <o:lock v:ext="edit" aspectratio="t"/>
                  <v:textbox>
                    <w:txbxContent>
                      <w:p w14:paraId="1963D54D"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may include</w:t>
                        </w:r>
                      </w:p>
                    </w:txbxContent>
                  </v:textbox>
                </v:shape>
                <v:shape id="Elbow Connector 169" o:spid="_x0000_s1098" type="#_x0000_t34" style="position:absolute;left:11670;top:41348;width:10376;height: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" strokecolor="#4579b8 [3044]">
                  <v:stroke endarrow="open"/>
                </v:shape>
                <v:shape id="Straight Arrow Connector 88" o:spid="_x0000_s1099" type="#_x0000_t32" style="position:absolute;left:79333;top:45993;width:0;height:5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" strokecolor="#4579b8 [3044]">
                  <v:stroke endarrow="open"/>
                </v:shape>
                <v:shape id="Elbow Connector 164" o:spid="_x0000_s1100" type="#_x0000_t34" style="position:absolute;left:23749;top:45838;width:4336;height:3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" strokecolor="#4579b8 [3044]">
                  <v:stroke endarrow="open"/>
                </v:shape>
                <v:shape id="Straight Arrow Connector 40" o:spid="_x0000_s1101" type="#_x0000_t32" style="position:absolute;left:25015;top:10767;width:4470;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" strokecolor="#4579b8 [3044]">
                  <v:stroke endarrow="open"/>
                </v:shape>
                <v:rect id="Rectangle 1327740147" o:spid="_x0000_s1102" style="position:absolute;left:3212;top:1083;width:7708;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" fillcolor="#8db3e2 [1311]" strokecolor="black [3213]" strokeweight=".25pt">
                  <v:path arrowok="t"/>
                  <o:lock v:ext="edit" aspectratio="t"/>
                  <v:textbox>
                    <w:txbxContent>
                      <w:p w14:paraId="25FAB4A1"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Program</w:t>
                        </w:r>
                      </w:p>
                    </w:txbxContent>
                  </v:textbox>
                </v:rect>
                <v:rect id="Rectangle 1327740148" o:spid="_x0000_s1103" style="position:absolute;left:17025;top:8447;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" fillcolor="#8db3e2 [1311]" strokecolor="black [3213]" strokeweight=".25pt">
                  <v:path arrowok="t"/>
                  <o:lock v:ext="edit" aspectratio="t"/>
                  <v:textbox>
                    <w:txbxContent>
                      <w:p w14:paraId="1DF04D2C"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Business Process</w:t>
                        </w:r>
                      </w:p>
                    </w:txbxContent>
                  </v:textbox>
                </v:rect>
                <v:rect id="Rectangle 1327740149" o:spid="_x0000_s1104" style="position:absolute;left:3052;top:8447;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" fillcolor="#8db3e2 [1311]" strokecolor="black [3213]" strokeweight=".25pt">
                  <v:path arrowok="t"/>
                  <o:lock v:ext="edit" aspectratio="t"/>
                  <v:textbox>
                    <w:txbxContent>
                      <w:p w14:paraId="26CD4BC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Statistical Program Cycle</w:t>
                        </w:r>
                      </w:p>
                    </w:txbxContent>
                  </v:textbox>
                </v:rect>
                <v:shape id="Straight Arrow Connector 152" o:spid="_x0000_s1105" type="#_x0000_t32" style="position:absolute;left:7047;top:5764;width:19;height:2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" strokecolor="#4579b8 [3044]">
                  <v:stroke endarrow="open"/>
                </v:shape>
                <v:rect id="Rectangle 1327740151" o:spid="_x0000_s1106" style="position:absolute;left:29550;top:16926;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" fillcolor="#8db3e2 [1311]" strokecolor="black [3213]" strokeweight=".25pt">
                  <v:path arrowok="t"/>
                  <o:lock v:ext="edit" aspectratio="t"/>
                  <v:textbox>
                    <w:txbxContent>
                      <w:p w14:paraId="2CE1E7DE" w14:textId="77777777" w:rsidR="000C027D" w:rsidRPr="00E278BA" w:rsidRDefault="000C027D" w:rsidP="00E278BA">
                        <w:pPr>
                          <w:jc w:val="center"/>
                          <w:rPr>
                            <w:sz w:val="10"/>
                            <w:szCs w:val="10"/>
                          </w:rPr>
                        </w:pPr>
                        <w:r w:rsidRPr="00E278BA">
                          <w:rPr>
                            <w:rFonts w:asciiTheme="minorHAnsi" w:hAnsi="Calibri"/>
                            <w:color w:val="000000" w:themeColor="text1"/>
                            <w:kern w:val="24"/>
                            <w:sz w:val="10"/>
                            <w:szCs w:val="10"/>
                            <w:lang w:val="en-NZ"/>
                          </w:rPr>
                          <w:t>Process Design</w:t>
                        </w:r>
                      </w:p>
                    </w:txbxContent>
                  </v:textbox>
                </v:rect>
                <v:rect id="Rectangle 1327740152" o:spid="_x0000_s1107" style="position:absolute;left:58028;top:20410;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" fillcolor="#e5b8b7 [1301]" strokecolor="black [3213]" strokeweight=".25pt">
                  <v:path arrowok="t"/>
                  <o:lock v:ext="edit" aspectratio="t"/>
                  <v:textbox>
                    <w:txbxContent>
                      <w:p w14:paraId="7188F4CE"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Provision Agreement</w:t>
                        </w:r>
                      </w:p>
                    </w:txbxContent>
                  </v:textbox>
                </v:rect>
                <v:rect id="Rectangle 1327740154" o:spid="_x0000_s1108" style="position:absolute;left:58028;top:9334;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" fillcolor="#e5b8b7 [1301]" strokecolor="black [3213]" strokeweight=".25pt">
                  <v:path arrowok="t"/>
                  <o:lock v:ext="edit" aspectratio="t"/>
                  <v:textbox>
                    <w:txbxContent>
                      <w:p w14:paraId="2E2475C7" w14:textId="77777777" w:rsidR="000C027D" w:rsidRPr="00E278BA" w:rsidRDefault="000C027D" w:rsidP="00E278BA">
                        <w:pPr>
                          <w:jc w:val="center"/>
                          <w:rPr>
                            <w:sz w:val="18"/>
                            <w:szCs w:val="18"/>
                          </w:rPr>
                        </w:pPr>
                        <w:r w:rsidRPr="00E278BA">
                          <w:rPr>
                            <w:rFonts w:asciiTheme="minorHAnsi" w:hAnsi="Calibri"/>
                            <w:color w:val="000000" w:themeColor="text1"/>
                            <w:kern w:val="24"/>
                            <w:sz w:val="10"/>
                            <w:szCs w:val="10"/>
                            <w:lang w:val="en-NZ"/>
                          </w:rPr>
                          <w:t>Information Provider</w:t>
                        </w:r>
                      </w:p>
                    </w:txbxContent>
                  </v:textbox>
                </v:rect>
                <v:rect id="Rectangle 1327740155" o:spid="_x0000_s1109" style="position:absolute;left:75198;top:9291;width:798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" fillcolor="#e5b8b7 [1301]" strokecolor="black [3213]" strokeweight=".25pt">
                  <v:path arrowok="t"/>
                  <o:lock v:ext="edit" aspectratio="t"/>
                  <v:textbox>
                    <w:txbxContent>
                      <w:p w14:paraId="2C49F3B5" w14:textId="77777777" w:rsidR="00512408" w:rsidRDefault="000C027D" w:rsidP="00E278BA">
                        <w:pPr>
                          <w:jc w:val="center"/>
                          <w:rPr>
                            <w:ins w:id="97" w:author="Inkyung Choi" w:date="2023-03-14T11:18:00Z"/>
                            <w:rFonts w:asciiTheme="minorHAnsi" w:hAnsi="Calibri"/>
                            <w:color w:val="000000" w:themeColor="text1"/>
                            <w:kern w:val="24"/>
                            <w:sz w:val="10"/>
                            <w:szCs w:val="10"/>
                            <w:lang w:val="en-NZ"/>
                          </w:rPr>
                        </w:pPr>
                        <w:del w:id="98" w:author="Inkyung Choi" w:date="2023-03-14T11:07:00Z">
                          <w:r w:rsidRPr="00E278BA" w:rsidDel="00DF5156">
                            <w:rPr>
                              <w:rFonts w:asciiTheme="minorHAnsi" w:hAnsi="Calibri"/>
                              <w:color w:val="000000" w:themeColor="text1"/>
                              <w:kern w:val="24"/>
                              <w:sz w:val="10"/>
                              <w:szCs w:val="10"/>
                              <w:lang w:val="en-NZ"/>
                            </w:rPr>
                            <w:delText>Protocol</w:delText>
                          </w:r>
                        </w:del>
                      </w:p>
                      <w:p w14:paraId="351CB34D" w14:textId="77777777" w:rsidR="00512408" w:rsidRDefault="00DF5156" w:rsidP="00E278BA">
                        <w:pPr>
                          <w:jc w:val="center"/>
                          <w:rPr>
                            <w:ins w:id="99" w:author="Inkyung Choi" w:date="2023-03-14T11:18:00Z"/>
                            <w:rFonts w:asciiTheme="minorHAnsi" w:hAnsi="Calibri"/>
                            <w:color w:val="000000" w:themeColor="text1"/>
                            <w:kern w:val="24"/>
                            <w:sz w:val="10"/>
                            <w:szCs w:val="10"/>
                            <w:lang w:val="en-NZ"/>
                          </w:rPr>
                        </w:pPr>
                        <w:ins w:id="100" w:author="Inkyung Choi" w:date="2023-03-14T11:07:00Z">
                          <w:r>
                            <w:rPr>
                              <w:rFonts w:asciiTheme="minorHAnsi" w:hAnsi="Calibri"/>
                              <w:color w:val="000000" w:themeColor="text1"/>
                              <w:kern w:val="24"/>
                              <w:sz w:val="10"/>
                              <w:szCs w:val="10"/>
                              <w:lang w:val="en-NZ"/>
                            </w:rPr>
                            <w:t>Exchange</w:t>
                          </w:r>
                        </w:ins>
                      </w:p>
                      <w:p w14:paraId="47C71F58" w14:textId="0EEB5BE2" w:rsidR="000C027D" w:rsidRPr="00E278BA" w:rsidRDefault="00512408" w:rsidP="00E278BA">
                        <w:pPr>
                          <w:jc w:val="center"/>
                          <w:rPr>
                            <w:sz w:val="18"/>
                            <w:szCs w:val="18"/>
                          </w:rPr>
                        </w:pPr>
                        <w:ins w:id="101" w:author="Inkyung Choi" w:date="2023-03-14T11:18:00Z">
                          <w:r>
                            <w:rPr>
                              <w:rFonts w:asciiTheme="minorHAnsi" w:hAnsi="Calibri"/>
                              <w:color w:val="000000" w:themeColor="text1"/>
                              <w:kern w:val="24"/>
                              <w:sz w:val="10"/>
                              <w:szCs w:val="10"/>
                              <w:lang w:val="en-NZ"/>
                            </w:rPr>
                            <w:t>Specification</w:t>
                          </w:r>
                        </w:ins>
                        <w:ins w:id="102" w:author="Inkyung Choi" w:date="2023-03-14T11:07:00Z">
                          <w:r w:rsidR="00DF5156">
                            <w:rPr>
                              <w:rFonts w:asciiTheme="minorHAnsi" w:hAnsi="Calibri"/>
                              <w:color w:val="000000" w:themeColor="text1"/>
                              <w:kern w:val="24"/>
                              <w:sz w:val="10"/>
                              <w:szCs w:val="10"/>
                              <w:lang w:val="en-NZ"/>
                            </w:rPr>
                            <w:t xml:space="preserve"> </w:t>
                          </w:r>
                        </w:ins>
                      </w:p>
                    </w:txbxContent>
                  </v:textbox>
                </v:rect>
                <v:rect id="Rectangle 1327740156" o:spid="_x0000_s1110" style="position:absolute;left:75224;top:20473;width:799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" fillcolor="#e5b8b7 [1301]" strokecolor="black [3213]" strokeweight=".25pt">
                  <v:path arrowok="t"/>
                  <o:lock v:ext="edit" aspectratio="t"/>
                  <v:textbox>
                    <w:txbxContent>
                      <w:p w14:paraId="1024A50E" w14:textId="77777777" w:rsidR="00EB6F6F" w:rsidRDefault="000C027D" w:rsidP="00E278BA">
                        <w:pPr>
                          <w:jc w:val="center"/>
                          <w:rPr>
                            <w:ins w:id="103" w:author="Inkyung Choi" w:date="2023-03-14T11:17:00Z"/>
                            <w:rFonts w:asciiTheme="minorHAnsi" w:hAnsi="Calibri"/>
                            <w:color w:val="000000" w:themeColor="text1"/>
                            <w:kern w:val="24"/>
                            <w:sz w:val="10"/>
                            <w:szCs w:val="10"/>
                            <w:lang w:val="en-NZ"/>
                          </w:rPr>
                        </w:pPr>
                        <w:r w:rsidRPr="00E278BA">
                          <w:rPr>
                            <w:rFonts w:asciiTheme="minorHAnsi" w:hAnsi="Calibri"/>
                            <w:color w:val="000000" w:themeColor="text1"/>
                            <w:kern w:val="24"/>
                            <w:sz w:val="10"/>
                            <w:szCs w:val="10"/>
                            <w:lang w:val="en-NZ"/>
                          </w:rPr>
                          <w:t xml:space="preserve">Exchange </w:t>
                        </w:r>
                        <w:del w:id="104" w:author="Inkyung Choi" w:date="2023-03-14T11:16:00Z">
                          <w:r w:rsidRPr="00E278BA" w:rsidDel="00EA1B5F">
                            <w:rPr>
                              <w:rFonts w:asciiTheme="minorHAnsi" w:hAnsi="Calibri"/>
                              <w:color w:val="000000" w:themeColor="text1"/>
                              <w:kern w:val="24"/>
                              <w:sz w:val="10"/>
                              <w:szCs w:val="10"/>
                              <w:lang w:val="en-NZ"/>
                            </w:rPr>
                            <w:delText>Channel</w:delText>
                          </w:r>
                        </w:del>
                      </w:p>
                      <w:p w14:paraId="3D0A5AD2" w14:textId="4BD04645" w:rsidR="000C027D" w:rsidRPr="00E278BA" w:rsidRDefault="00EA1B5F" w:rsidP="00E278BA">
                        <w:pPr>
                          <w:jc w:val="center"/>
                          <w:rPr>
                            <w:sz w:val="18"/>
                            <w:szCs w:val="18"/>
                          </w:rPr>
                        </w:pPr>
                        <w:ins w:id="105" w:author="Inkyung Choi" w:date="2023-03-14T11:16:00Z">
                          <w:r>
                            <w:rPr>
                              <w:rFonts w:asciiTheme="minorHAnsi" w:hAnsi="Calibri"/>
                              <w:color w:val="000000" w:themeColor="text1"/>
                              <w:kern w:val="24"/>
                              <w:sz w:val="10"/>
                              <w:szCs w:val="10"/>
                              <w:lang w:val="en-NZ"/>
                            </w:rPr>
                            <w:t>Instrument</w:t>
                          </w:r>
                        </w:ins>
                      </w:p>
                    </w:txbxContent>
                  </v:textbox>
                </v:rect>
                <v:shape id="Straight Arrow Connector 300" o:spid="_x0000_s1111" type="#_x0000_t32" style="position:absolute;left:11042;top:10787;width:5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" strokecolor="#4579b8 [3044]">
                  <v:stroke endarrow="open"/>
                </v:shape>
                <v:shape id="TextBox 301" o:spid="_x0000_s1112" type="#_x0000_t202" style="position:absolute;left:7435;top:5931;width:5559;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" filled="f" stroked="f">
                  <o:lock v:ext="edit" aspectratio="t"/>
                  <v:textbox>
                    <w:txbxContent>
                      <w:p w14:paraId="514AFAB0"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v:textbox>
                </v:shape>
                <v:shape id="TextBox 302" o:spid="_x0000_s1113" type="#_x0000_t202" style="position:absolute;left:10920;top:8008;width:6210;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" filled="f" stroked="f">
                  <o:lock v:ext="edit" aspectratio="t"/>
                  <v:textbox>
                    <w:txbxContent>
                      <w:p w14:paraId="448007F5"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includes</w:t>
                        </w:r>
                      </w:p>
                    </w:txbxContent>
                  </v:textbox>
                </v:shape>
                <v:shape id="TextBox 303" o:spid="_x0000_s1114" type="#_x0000_t202" style="position:absolute;left:24892;top:8008;width:5605;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" filled="f" stroked="f">
                  <o:lock v:ext="edit" aspectratio="t"/>
                  <v:textbox>
                    <w:txbxContent>
                      <w:p w14:paraId="7EBE098F"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has</w:t>
                        </w:r>
                      </w:p>
                    </w:txbxContent>
                  </v:textbox>
                </v:shape>
                <v:shape id="Straight Arrow Connector 305" o:spid="_x0000_s1115" type="#_x0000_t32" style="position:absolute;left:33480;top:13107;width:65;height:3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" strokecolor="#4579b8 [3044]">
                  <v:stroke endarrow="open"/>
                </v:shape>
                <v:shape id="Straight Arrow Connector 321" o:spid="_x0000_s1116" type="#_x0000_t32" style="position:absolute;left:79219;top:25154;width:114;height:16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" strokecolor="#4579b8 [3044]">
                  <v:stroke endarrow="open"/>
                </v:shape>
                <v:shape id="Straight Arrow Connector 325" o:spid="_x0000_s1117" type="#_x0000_t32" style="position:absolute;left:62023;top:25091;width:0;height:16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" strokecolor="#4579b8 [3044]">
                  <v:stroke endarrow="open"/>
                </v:shape>
                <v:shape id="Straight Arrow Connector 330" o:spid="_x0000_s1118" type="#_x0000_t32" style="position:absolute;left:66018;top:11631;width:9180;height:1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" strokecolor="#4579b8 [3044]">
                  <v:stroke endarrow="open"/>
                </v:shape>
                <v:shape id="Straight Arrow Connector 333" o:spid="_x0000_s1119" type="#_x0000_t32" style="position:absolute;left:79192;top:13971;width:27;height:65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" strokecolor="#4579b8 [3044]">
                  <v:stroke endarrow="open"/>
                </v:shape>
                <v:shape id="Straight Arrow Connector 336" o:spid="_x0000_s1120" type="#_x0000_t32" style="position:absolute;left:62023;top:14015;width:0;height:6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" strokecolor="#4579b8 [3044]">
                  <v:stroke endarrow="open"/>
                </v:shape>
                <v:oval id="Oval 379" o:spid="_x0000_s1121" style="position:absolute;left:56252;top:35359;width:1776;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" fillcolor="#ffc" stroked="f" strokeweight="2pt"/>
                <v:shape id="TextBox 382" o:spid="_x0000_s1122" type="#_x0000_t202" style="position:absolute;left:79014;top:33567;width:7530;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" filled="f" stroked="f">
                  <o:lock v:ext="edit" aspectratio="t"/>
                  <v:textbox>
                    <w:txbxContent>
                      <w:p w14:paraId="5B819EB2"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produces</w:t>
                        </w:r>
                      </w:p>
                    </w:txbxContent>
                  </v:textbox>
                </v:shape>
                <v:shape id="TextBox 383" o:spid="_x0000_s1123" type="#_x0000_t202" style="position:absolute;left:79014;top:15745;width:7224;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" filled="f" stroked="f">
                  <o:lock v:ext="edit" aspectratio="t"/>
                  <v:textbox>
                    <w:txbxContent>
                      <w:p w14:paraId="16B1F44C" w14:textId="620A9394" w:rsidR="000C027D" w:rsidRPr="00E278BA" w:rsidRDefault="000C027D" w:rsidP="00E278BA">
                        <w:pPr>
                          <w:rPr>
                            <w:sz w:val="18"/>
                            <w:szCs w:val="18"/>
                          </w:rPr>
                        </w:pPr>
                        <w:del w:id="106" w:author="Inkyung Choi" w:date="2023-03-14T11:08:00Z">
                          <w:r w:rsidRPr="00E278BA" w:rsidDel="00F1456A">
                            <w:rPr>
                              <w:rFonts w:asciiTheme="minorHAnsi" w:hAnsi="Calibri"/>
                              <w:color w:val="000000" w:themeColor="text1"/>
                              <w:kern w:val="24"/>
                              <w:sz w:val="10"/>
                              <w:szCs w:val="10"/>
                              <w:lang w:val="en-NZ"/>
                            </w:rPr>
                            <w:delText>has</w:delText>
                          </w:r>
                        </w:del>
                        <w:ins w:id="107" w:author="Inkyung Choi" w:date="2023-03-14T11:08:00Z">
                          <w:r w:rsidR="00F1456A">
                            <w:rPr>
                              <w:rFonts w:asciiTheme="minorHAnsi" w:hAnsi="Calibri"/>
                              <w:color w:val="000000" w:themeColor="text1"/>
                              <w:kern w:val="24"/>
                              <w:sz w:val="10"/>
                              <w:szCs w:val="10"/>
                              <w:lang w:val="en-NZ"/>
                            </w:rPr>
                            <w:t>uses</w:t>
                          </w:r>
                        </w:ins>
                      </w:p>
                    </w:txbxContent>
                  </v:textbox>
                </v:shape>
                <v:shape id="_x0000_s1124" type="#_x0000_t202" style="position:absolute;left:62023;top:15745;width:7916;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" filled="f" stroked="f">
                  <o:lock v:ext="edit" aspectratio="t"/>
                  <v:textbox>
                    <w:txbxContent>
                      <w:p w14:paraId="48FC7FCA" w14:textId="39462A89" w:rsidR="000C027D" w:rsidRPr="00E278BA" w:rsidRDefault="000C027D" w:rsidP="00E278BA">
                        <w:pPr>
                          <w:rPr>
                            <w:sz w:val="18"/>
                            <w:szCs w:val="18"/>
                          </w:rPr>
                        </w:pPr>
                        <w:del w:id="108" w:author="Inkyung Choi" w:date="2023-03-15T12:09:00Z">
                          <w:r w:rsidRPr="00E278BA" w:rsidDel="0035328A">
                            <w:rPr>
                              <w:rFonts w:asciiTheme="minorHAnsi" w:hAnsi="Calibri"/>
                              <w:color w:val="000000" w:themeColor="text1"/>
                              <w:kern w:val="24"/>
                              <w:sz w:val="10"/>
                              <w:szCs w:val="10"/>
                              <w:lang w:val="en-NZ"/>
                            </w:rPr>
                            <w:delText xml:space="preserve">agrees </w:delText>
                          </w:r>
                        </w:del>
                        <w:ins w:id="109" w:author="Inkyung Choi" w:date="2023-03-15T12:09:00Z">
                          <w:r w:rsidR="0035328A">
                            <w:rPr>
                              <w:rFonts w:asciiTheme="minorHAnsi" w:hAnsi="Calibri"/>
                              <w:color w:val="000000" w:themeColor="text1"/>
                              <w:kern w:val="24"/>
                              <w:sz w:val="10"/>
                              <w:szCs w:val="10"/>
                              <w:lang w:val="en-NZ"/>
                            </w:rPr>
                            <w:t>subscribes</w:t>
                          </w:r>
                          <w:r w:rsidR="0035328A" w:rsidRPr="00E278BA">
                            <w:rPr>
                              <w:rFonts w:asciiTheme="minorHAnsi" w:hAnsi="Calibri"/>
                              <w:color w:val="000000" w:themeColor="text1"/>
                              <w:kern w:val="24"/>
                              <w:sz w:val="10"/>
                              <w:szCs w:val="10"/>
                              <w:lang w:val="en-NZ"/>
                            </w:rPr>
                            <w:t xml:space="preserve"> </w:t>
                          </w:r>
                        </w:ins>
                        <w:r w:rsidRPr="00E278BA">
                          <w:rPr>
                            <w:rFonts w:asciiTheme="minorHAnsi" w:hAnsi="Calibri"/>
                            <w:color w:val="000000" w:themeColor="text1"/>
                            <w:kern w:val="24"/>
                            <w:sz w:val="10"/>
                            <w:szCs w:val="10"/>
                            <w:lang w:val="en-NZ"/>
                          </w:rPr>
                          <w:t>to</w:t>
                        </w:r>
                      </w:p>
                    </w:txbxContent>
                  </v:textbox>
                </v:shape>
                <v:shape id="TextBox 389" o:spid="_x0000_s1125" type="#_x0000_t202" style="position:absolute;left:61468;top:33575;width:10425;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" filled="f" stroked="f">
                  <o:lock v:ext="edit" aspectratio="t"/>
                  <v:textbox>
                    <w:txbxContent>
                      <w:p w14:paraId="19BF3736"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specifies agreed</w:t>
                        </w:r>
                      </w:p>
                    </w:txbxContent>
                  </v:textbox>
                </v:shape>
                <v:oval id="Oval 392" o:spid="_x0000_s1126" style="position:absolute;left:18776;top:35359;width:1777;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" fillcolor="#eaf1dd [662]" stroked="f" strokeweight="2pt">
                  <v:fill opacity="12336f"/>
                </v:oval>
                <v:shape id="TextBox 406" o:spid="_x0000_s1127" type="#_x0000_t202" style="position:absolute;left:13376;top:38443;width:8316;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" filled="f" stroked="f">
                  <v:textbox>
                    <w:txbxContent>
                      <w:p w14:paraId="57B5C963"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Is based on</w:t>
                        </w:r>
                      </w:p>
                    </w:txbxContent>
                  </v:textbox>
                </v:shape>
                <v:shape id="TextBox 426" o:spid="_x0000_s1128" type="#_x0000_t202" style="position:absolute;left:33722;top:13892;width:6697;height: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" filled="f" stroked="f">
                  <o:lock v:ext="edit" aspectratio="t"/>
                  <v:textbox>
                    <w:txbxContent>
                      <w:p w14:paraId="73FBD2B3" w14:textId="77777777" w:rsidR="000C027D" w:rsidRPr="00E278BA" w:rsidRDefault="000C027D" w:rsidP="00E278BA">
                        <w:pPr>
                          <w:rPr>
                            <w:sz w:val="10"/>
                            <w:szCs w:val="10"/>
                          </w:rPr>
                        </w:pPr>
                        <w:r w:rsidRPr="00E278BA">
                          <w:rPr>
                            <w:rFonts w:asciiTheme="minorHAnsi" w:hAnsi="Calibri"/>
                            <w:color w:val="000000" w:themeColor="text1"/>
                            <w:kern w:val="24"/>
                            <w:sz w:val="10"/>
                            <w:szCs w:val="10"/>
                            <w:lang w:val="en-NZ"/>
                          </w:rPr>
                          <w:t>specifies</w:t>
                        </w:r>
                      </w:p>
                    </w:txbxContent>
                  </v:textbox>
                </v:shape>
                <w10:wrap type="topAndBottom"/>
              </v:group>
            </w:pict>
          </mc:Fallback>
        </mc:AlternateContent>
      </w:r>
      <w:r w:rsidR="00E278BA">
        <w:rPr>
          <w:noProof/>
        </w:rPr>
        <mc:AlternateContent>
          <mc:Choice Requires="wps">
            <w:drawing>
              <wp:anchor distT="0" distB="0" distL="114300" distR="114300" simplePos="0" relativeHeight="251658242" behindDoc="0" locked="0" layoutInCell="1" allowOverlap="1" wp14:anchorId="10F1E50C" wp14:editId="2A5589B8">
                <wp:simplePos x="0" y="0"/>
                <wp:positionH relativeFrom="column">
                  <wp:posOffset>2491361</wp:posOffset>
                </wp:positionH>
                <wp:positionV relativeFrom="paragraph">
                  <wp:posOffset>1702616</wp:posOffset>
                </wp:positionV>
                <wp:extent cx="333323" cy="180604"/>
                <wp:effectExtent l="0" t="0" r="0" b="0"/>
                <wp:wrapNone/>
                <wp:docPr id="211206545" name="TextBox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33323" cy="180604"/>
                        </a:xfrm>
                        <a:prstGeom prst="rect">
                          <a:avLst/>
                        </a:prstGeom>
                        <a:noFill/>
                      </wps:spPr>
                      <wps:txbx>
                        <w:txbxContent>
                          <w:p w14:paraId="4820630E"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wps:txbx>
                      <wps:bodyPr wrap="square" rtlCol="0">
                        <a:noAutofit/>
                      </wps:bodyPr>
                    </wps:wsp>
                  </a:graphicData>
                </a:graphic>
              </wp:anchor>
            </w:drawing>
          </mc:Choice>
          <mc:Fallback>
            <w:pict>
              <v:shape w14:anchorId="10F1E50C" id="TextBox 41" o:spid="_x0000_s1129" type="#_x0000_t202" style="position:absolute;left:0;text-align:left;margin-left:196.15pt;margin-top:134.05pt;width:26.25pt;height:14.2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" filled="f" stroked="f">
                <o:lock v:ext="edit" aspectratio="t"/>
                <v:textbox>
                  <w:txbxContent>
                    <w:p w14:paraId="4820630E" w14:textId="77777777" w:rsidR="000C027D" w:rsidRPr="00E278BA" w:rsidRDefault="000C027D" w:rsidP="00E278BA">
                      <w:pPr>
                        <w:rPr>
                          <w:sz w:val="18"/>
                          <w:szCs w:val="18"/>
                        </w:rPr>
                      </w:pPr>
                      <w:r w:rsidRPr="00E278BA">
                        <w:rPr>
                          <w:rFonts w:asciiTheme="minorHAnsi" w:hAnsi="Calibri"/>
                          <w:color w:val="000000" w:themeColor="text1"/>
                          <w:kern w:val="24"/>
                          <w:sz w:val="10"/>
                          <w:szCs w:val="10"/>
                          <w:lang w:val="en-NZ"/>
                        </w:rPr>
                        <w:t>has</w:t>
                      </w:r>
                    </w:p>
                  </w:txbxContent>
                </v:textbox>
              </v:shape>
            </w:pict>
          </mc:Fallback>
        </mc:AlternateContent>
      </w:r>
      <w:bookmarkStart w:id="110" w:name="_Toc343259839"/>
    </w:p>
    <w:p w14:paraId="511E5F57" w14:textId="239E324E" w:rsidR="0086076E" w:rsidRPr="00B20470" w:rsidRDefault="001B24F6" w:rsidP="00E01F8C">
      <w:pPr>
        <w:pStyle w:val="Caption"/>
        <w:rPr>
          <w:rFonts w:eastAsia="Arial Unicode MS"/>
          <w:b w:val="0"/>
          <w:bCs w:val="0"/>
          <w:i w:val="0"/>
          <w:iCs/>
          <w:lang w:val="en-GB"/>
        </w:rPr>
      </w:pPr>
      <w:commentRangeStart w:id="111"/>
      <w:r w:rsidRPr="00B20470">
        <w:rPr>
          <w:b w:val="0"/>
          <w:bCs w:val="0"/>
          <w:i w:val="0"/>
          <w:iCs/>
        </w:rPr>
        <w:t xml:space="preserve">Figure </w:t>
      </w:r>
      <w:r w:rsidR="00F84C89" w:rsidRPr="00B20470">
        <w:rPr>
          <w:b w:val="0"/>
          <w:bCs w:val="0"/>
          <w:i w:val="0"/>
          <w:iCs/>
        </w:rPr>
        <w:fldChar w:fldCharType="begin"/>
      </w:r>
      <w:r w:rsidRPr="00B20470">
        <w:rPr>
          <w:b w:val="0"/>
          <w:bCs w:val="0"/>
          <w:i w:val="0"/>
          <w:iCs/>
        </w:rPr>
        <w:instrText xml:space="preserve"> SEQ Figure \* ARABIC </w:instrText>
      </w:r>
      <w:r w:rsidR="00F84C89" w:rsidRPr="00B20470">
        <w:rPr>
          <w:b w:val="0"/>
          <w:bCs w:val="0"/>
          <w:i w:val="0"/>
          <w:iCs/>
        </w:rPr>
        <w:fldChar w:fldCharType="separate"/>
      </w:r>
      <w:r w:rsidR="009B43CE" w:rsidRPr="00B20470">
        <w:rPr>
          <w:b w:val="0"/>
          <w:bCs w:val="0"/>
          <w:i w:val="0"/>
          <w:iCs/>
          <w:noProof/>
        </w:rPr>
        <w:t>3</w:t>
      </w:r>
      <w:r w:rsidR="00F84C89" w:rsidRPr="00B20470">
        <w:rPr>
          <w:b w:val="0"/>
          <w:bCs w:val="0"/>
          <w:i w:val="0"/>
          <w:iCs/>
        </w:rPr>
        <w:fldChar w:fldCharType="end"/>
      </w:r>
      <w:r w:rsidRPr="00B20470">
        <w:rPr>
          <w:b w:val="0"/>
          <w:bCs w:val="0"/>
          <w:i w:val="0"/>
          <w:iCs/>
          <w:noProof/>
        </w:rPr>
        <w:t xml:space="preserve">. </w:t>
      </w:r>
      <w:r w:rsidR="00826082" w:rsidRPr="00B20470">
        <w:rPr>
          <w:b w:val="0"/>
          <w:bCs w:val="0"/>
          <w:i w:val="0"/>
          <w:iCs/>
          <w:noProof/>
        </w:rPr>
        <w:t>A</w:t>
      </w:r>
      <w:r w:rsidRPr="00B20470">
        <w:rPr>
          <w:b w:val="0"/>
          <w:bCs w:val="0"/>
          <w:i w:val="0"/>
          <w:iCs/>
          <w:noProof/>
        </w:rPr>
        <w:t xml:space="preserve">lternate simplified view of GSIM information </w:t>
      </w:r>
      <w:ins w:id="112" w:author="Inkyung Choi" w:date="2023-03-14T11:05:00Z">
        <w:r w:rsidR="000409F2" w:rsidRPr="000409F2">
          <w:rPr>
            <w:rFonts w:eastAsia="Arial"/>
            <w:b w:val="0"/>
            <w:bCs w:val="0"/>
            <w:i w:val="0"/>
            <w:iCs/>
            <w:lang w:val="en-GB" w:eastAsia="en-GB" w:bidi="ar-SA"/>
          </w:rPr>
          <w:t>classes</w:t>
        </w:r>
      </w:ins>
      <w:del w:id="113" w:author="Inkyung Choi" w:date="2023-03-14T11:05:00Z">
        <w:r w:rsidRPr="00B20470" w:rsidDel="000409F2">
          <w:rPr>
            <w:b w:val="0"/>
            <w:bCs w:val="0"/>
            <w:i w:val="0"/>
            <w:iCs/>
            <w:noProof/>
          </w:rPr>
          <w:delText>objects</w:delText>
        </w:r>
      </w:del>
      <w:bookmarkEnd w:id="110"/>
      <w:commentRangeEnd w:id="111"/>
      <w:r w:rsidR="000409F2">
        <w:rPr>
          <w:rStyle w:val="CommentReference"/>
          <w:b w:val="0"/>
          <w:bCs w:val="0"/>
          <w:i w:val="0"/>
        </w:rPr>
        <w:commentReference w:id="111"/>
      </w:r>
    </w:p>
    <w:p w14:paraId="153C5E81" w14:textId="77777777" w:rsidR="001B24F6" w:rsidRDefault="001B24F6" w:rsidP="00E01F8C">
      <w:pPr>
        <w:rPr>
          <w:rFonts w:eastAsia="Arial Unicode MS"/>
          <w:szCs w:val="24"/>
          <w:lang w:val="en-GB"/>
        </w:rPr>
      </w:pPr>
    </w:p>
    <w:p w14:paraId="480242CB" w14:textId="78AE5E0E" w:rsidR="00DB540D" w:rsidRPr="0015054A" w:rsidRDefault="001D6D11" w:rsidP="0015054A">
      <w:pPr>
        <w:pStyle w:val="ListParagraph"/>
        <w:numPr>
          <w:ilvl w:val="0"/>
          <w:numId w:val="44"/>
        </w:numPr>
        <w:ind w:left="0" w:firstLine="0"/>
        <w:contextualSpacing w:val="0"/>
        <w:rPr>
          <w:rFonts w:eastAsia="Arial Unicode MS"/>
          <w:szCs w:val="24"/>
          <w:lang w:val="en-GB"/>
        </w:rPr>
      </w:pPr>
      <w:r w:rsidRPr="0015054A">
        <w:rPr>
          <w:rFonts w:eastAsia="Arial Unicode MS"/>
          <w:szCs w:val="24"/>
          <w:lang w:val="en-GB"/>
        </w:rPr>
        <w:t xml:space="preserve">Figure 3 </w:t>
      </w:r>
      <w:r w:rsidR="007106BD" w:rsidRPr="0015054A">
        <w:rPr>
          <w:rFonts w:eastAsia="Arial Unicode MS"/>
          <w:szCs w:val="24"/>
          <w:lang w:val="en-GB"/>
        </w:rPr>
        <w:t>gives an example of</w:t>
      </w:r>
      <w:r w:rsidRPr="0015054A">
        <w:rPr>
          <w:rFonts w:eastAsia="Arial Unicode MS"/>
          <w:szCs w:val="24"/>
          <w:lang w:val="en-GB"/>
        </w:rPr>
        <w:t xml:space="preserve"> </w:t>
      </w:r>
      <w:r w:rsidR="00C5055D" w:rsidRPr="0015054A">
        <w:rPr>
          <w:rFonts w:eastAsia="Arial Unicode MS"/>
          <w:szCs w:val="24"/>
          <w:lang w:val="en-GB"/>
        </w:rPr>
        <w:t xml:space="preserve">GSIM information </w:t>
      </w:r>
      <w:del w:id="114" w:author="Inkyung Choi" w:date="2023-03-14T11:10:00Z">
        <w:r w:rsidR="00C5055D" w:rsidRPr="0015054A" w:rsidDel="001C213A">
          <w:rPr>
            <w:rFonts w:eastAsia="Arial Unicode MS"/>
            <w:szCs w:val="24"/>
            <w:lang w:val="en-GB"/>
          </w:rPr>
          <w:delText xml:space="preserve">objects </w:delText>
        </w:r>
      </w:del>
      <w:ins w:id="115" w:author="Inkyung Choi" w:date="2023-03-14T11:10:00Z">
        <w:r w:rsidR="001C213A">
          <w:rPr>
            <w:rFonts w:eastAsia="Arial Unicode MS"/>
            <w:szCs w:val="24"/>
            <w:lang w:val="en-GB"/>
          </w:rPr>
          <w:t>classes</w:t>
        </w:r>
        <w:r w:rsidR="001C213A" w:rsidRPr="0015054A">
          <w:rPr>
            <w:rFonts w:eastAsia="Arial Unicode MS"/>
            <w:szCs w:val="24"/>
            <w:lang w:val="en-GB"/>
          </w:rPr>
          <w:t xml:space="preserve"> </w:t>
        </w:r>
      </w:ins>
      <w:r w:rsidRPr="0015054A">
        <w:rPr>
          <w:rFonts w:eastAsia="Arial Unicode MS"/>
          <w:szCs w:val="24"/>
          <w:lang w:val="en-GB"/>
        </w:rPr>
        <w:t>that tell a story about som</w:t>
      </w:r>
      <w:r w:rsidR="0086076E" w:rsidRPr="0015054A">
        <w:rPr>
          <w:rFonts w:eastAsia="Arial Unicode MS"/>
          <w:szCs w:val="24"/>
          <w:lang w:val="en-GB"/>
        </w:rPr>
        <w:t xml:space="preserve">e of the information that is important in a statistical organisation. </w:t>
      </w:r>
    </w:p>
    <w:p w14:paraId="19C94DF9" w14:textId="6CFC3BB5" w:rsidR="00477336" w:rsidRPr="00486B5E" w:rsidRDefault="00477336" w:rsidP="00E01F8C">
      <w:pPr>
        <w:rPr>
          <w:rFonts w:eastAsia="Arial Unicode MS"/>
          <w:szCs w:val="24"/>
          <w:lang w:val="en-GB"/>
        </w:rPr>
      </w:pPr>
    </w:p>
    <w:p w14:paraId="5AC11655" w14:textId="62F6BC77" w:rsidR="00B163B7" w:rsidRPr="001D6D11" w:rsidRDefault="00486B5E" w:rsidP="00E6620A">
      <w:pPr>
        <w:ind w:left="720" w:right="1016"/>
        <w:rPr>
          <w:rFonts w:eastAsiaTheme="minorHAnsi" w:cs="Times New Roman"/>
          <w:bCs/>
          <w:color w:val="000000"/>
          <w:szCs w:val="24"/>
          <w:lang w:val="en-GB" w:bidi="ar-SA"/>
        </w:rPr>
      </w:pPr>
      <w:r>
        <w:rPr>
          <w:rFonts w:eastAsiaTheme="minorHAnsi" w:cs="Times New Roman"/>
          <w:color w:val="000000"/>
          <w:szCs w:val="24"/>
          <w:lang w:val="en-GB" w:bidi="ar-SA"/>
        </w:rPr>
        <w:t>“</w:t>
      </w:r>
      <w:r w:rsidR="00B163B7" w:rsidRPr="00C76A1D">
        <w:rPr>
          <w:rFonts w:eastAsiaTheme="minorHAnsi" w:cs="Times New Roman"/>
          <w:color w:val="000000"/>
          <w:szCs w:val="24"/>
          <w:lang w:val="en-GB" w:bidi="ar-SA"/>
        </w:rPr>
        <w:t xml:space="preserve">A statistical </w:t>
      </w:r>
      <w:r w:rsidR="002A4DB5">
        <w:rPr>
          <w:rFonts w:eastAsiaTheme="minorHAnsi" w:cs="Times New Roman"/>
          <w:color w:val="000000"/>
          <w:szCs w:val="24"/>
          <w:lang w:val="en-GB" w:bidi="ar-SA"/>
        </w:rPr>
        <w:t>organisation</w:t>
      </w:r>
      <w:r w:rsidR="00B163B7">
        <w:rPr>
          <w:rFonts w:eastAsiaTheme="minorHAnsi" w:cs="Times New Roman"/>
          <w:color w:val="000000"/>
          <w:szCs w:val="24"/>
          <w:lang w:val="en-GB" w:bidi="ar-SA"/>
        </w:rPr>
        <w:t xml:space="preserve"> </w:t>
      </w:r>
      <w:r w:rsidR="001D6D11">
        <w:rPr>
          <w:rFonts w:eastAsiaTheme="minorHAnsi" w:cs="Times New Roman"/>
          <w:color w:val="000000"/>
          <w:szCs w:val="24"/>
          <w:lang w:val="en-GB" w:bidi="ar-SA"/>
        </w:rPr>
        <w:t xml:space="preserve">initiates a </w:t>
      </w:r>
      <w:r w:rsidR="001D6D11">
        <w:rPr>
          <w:rFonts w:eastAsiaTheme="minorHAnsi" w:cs="Times New Roman"/>
          <w:i/>
          <w:color w:val="000000"/>
          <w:szCs w:val="24"/>
          <w:lang w:val="en-GB" w:bidi="ar-SA"/>
        </w:rPr>
        <w:t xml:space="preserve">Statistical </w:t>
      </w:r>
      <w:r w:rsidR="001D6D11" w:rsidRPr="001D6D11">
        <w:rPr>
          <w:rFonts w:eastAsiaTheme="minorHAnsi" w:cs="Times New Roman"/>
          <w:i/>
          <w:color w:val="000000"/>
          <w:szCs w:val="24"/>
          <w:lang w:val="en-GB" w:bidi="ar-SA"/>
        </w:rPr>
        <w:t>Program</w:t>
      </w:r>
      <w:r w:rsidR="001D6D11">
        <w:rPr>
          <w:rFonts w:eastAsiaTheme="minorHAnsi" w:cs="Times New Roman"/>
          <w:bCs/>
          <w:color w:val="000000"/>
          <w:szCs w:val="24"/>
          <w:lang w:val="en-GB" w:bidi="ar-SA"/>
        </w:rPr>
        <w:t xml:space="preserve">. The </w:t>
      </w:r>
      <w:r w:rsidR="001D6D11">
        <w:rPr>
          <w:rFonts w:eastAsiaTheme="minorHAnsi" w:cs="Times New Roman"/>
          <w:bCs/>
          <w:i/>
          <w:color w:val="000000"/>
          <w:szCs w:val="24"/>
          <w:lang w:val="en-GB" w:bidi="ar-SA"/>
        </w:rPr>
        <w:t xml:space="preserve">Statistical Program </w:t>
      </w:r>
      <w:r w:rsidR="001D6D11">
        <w:rPr>
          <w:rFonts w:eastAsiaTheme="minorHAnsi" w:cs="Times New Roman"/>
          <w:bCs/>
          <w:color w:val="000000"/>
          <w:szCs w:val="24"/>
          <w:lang w:val="en-GB" w:bidi="ar-SA"/>
        </w:rPr>
        <w:t xml:space="preserve">corresponds to an ongoing activity such as a survey or an output series and has a </w:t>
      </w:r>
      <w:r w:rsidR="001D6D11">
        <w:rPr>
          <w:rFonts w:eastAsiaTheme="minorHAnsi" w:cs="Times New Roman"/>
          <w:bCs/>
          <w:i/>
          <w:color w:val="000000"/>
          <w:szCs w:val="24"/>
          <w:lang w:val="en-GB" w:bidi="ar-SA"/>
        </w:rPr>
        <w:t>Statistical Program Cycle</w:t>
      </w:r>
      <w:r w:rsidR="001D6D11">
        <w:rPr>
          <w:rFonts w:eastAsiaTheme="minorHAnsi" w:cs="Times New Roman"/>
          <w:bCs/>
          <w:color w:val="000000"/>
          <w:szCs w:val="24"/>
          <w:lang w:val="en-GB" w:bidi="ar-SA"/>
        </w:rPr>
        <w:t xml:space="preserve"> (for example</w:t>
      </w:r>
      <w:r w:rsidR="0018579C">
        <w:rPr>
          <w:rFonts w:eastAsiaTheme="minorHAnsi" w:cs="Times New Roman"/>
          <w:bCs/>
          <w:color w:val="000000"/>
          <w:szCs w:val="24"/>
          <w:lang w:val="en-GB" w:bidi="ar-SA"/>
        </w:rPr>
        <w:t>,</w:t>
      </w:r>
      <w:r w:rsidR="001D6D11">
        <w:rPr>
          <w:rFonts w:eastAsiaTheme="minorHAnsi" w:cs="Times New Roman"/>
          <w:bCs/>
          <w:color w:val="000000"/>
          <w:szCs w:val="24"/>
          <w:lang w:val="en-GB" w:bidi="ar-SA"/>
        </w:rPr>
        <w:t xml:space="preserve"> it repeats quarterly or annually). </w:t>
      </w:r>
    </w:p>
    <w:p w14:paraId="3C82A2A8" w14:textId="77777777" w:rsidR="00B163B7" w:rsidRDefault="00B163B7" w:rsidP="00E6620A">
      <w:pPr>
        <w:ind w:left="720" w:right="1016"/>
        <w:rPr>
          <w:rFonts w:eastAsiaTheme="minorHAnsi" w:cs="Times New Roman"/>
          <w:bCs/>
          <w:i/>
          <w:color w:val="000000"/>
          <w:szCs w:val="24"/>
          <w:lang w:val="en-GB" w:bidi="ar-SA"/>
        </w:rPr>
      </w:pPr>
    </w:p>
    <w:p w14:paraId="7AA6D075" w14:textId="6E2F6EA1" w:rsidR="00626B79" w:rsidRDefault="00B163B7" w:rsidP="00E6620A">
      <w:pPr>
        <w:ind w:left="720" w:right="1016"/>
        <w:rPr>
          <w:rFonts w:eastAsiaTheme="minorHAnsi" w:cs="Times New Roman"/>
          <w:color w:val="000000"/>
          <w:szCs w:val="24"/>
          <w:lang w:val="en-GB" w:bidi="ar-SA"/>
        </w:rPr>
      </w:pPr>
      <w:r>
        <w:rPr>
          <w:rFonts w:eastAsiaTheme="minorHAnsi" w:cs="Times New Roman"/>
          <w:bCs/>
          <w:color w:val="000000"/>
          <w:szCs w:val="24"/>
          <w:lang w:val="en-GB" w:bidi="ar-SA"/>
        </w:rPr>
        <w:t xml:space="preserve">The </w:t>
      </w:r>
      <w:r w:rsidRPr="00B163B7">
        <w:rPr>
          <w:rFonts w:eastAsiaTheme="minorHAnsi" w:cs="Times New Roman"/>
          <w:bCs/>
          <w:i/>
          <w:color w:val="000000"/>
          <w:szCs w:val="24"/>
          <w:lang w:val="en-GB" w:bidi="ar-SA"/>
        </w:rPr>
        <w:t>Statistical Program</w:t>
      </w:r>
      <w:r w:rsidR="001D6D11">
        <w:rPr>
          <w:rFonts w:eastAsiaTheme="minorHAnsi" w:cs="Times New Roman"/>
          <w:bCs/>
          <w:i/>
          <w:color w:val="000000"/>
          <w:szCs w:val="24"/>
          <w:lang w:val="en-GB" w:bidi="ar-SA"/>
        </w:rPr>
        <w:t xml:space="preserve"> Cycle</w:t>
      </w:r>
      <w:r>
        <w:rPr>
          <w:rFonts w:eastAsiaTheme="minorHAnsi" w:cs="Times New Roman"/>
          <w:bCs/>
          <w:color w:val="000000"/>
          <w:szCs w:val="24"/>
          <w:lang w:val="en-GB" w:bidi="ar-SA"/>
        </w:rPr>
        <w:t xml:space="preserve"> will </w:t>
      </w:r>
      <w:r w:rsidRPr="00C76A1D">
        <w:rPr>
          <w:rFonts w:eastAsiaTheme="minorHAnsi" w:cs="Times New Roman"/>
          <w:color w:val="000000"/>
          <w:szCs w:val="24"/>
          <w:lang w:val="en-GB" w:bidi="ar-SA"/>
        </w:rPr>
        <w:t xml:space="preserve">include a set of </w:t>
      </w:r>
      <w:r w:rsidR="004441B1">
        <w:rPr>
          <w:rFonts w:eastAsiaTheme="minorHAnsi" w:cs="Times New Roman"/>
          <w:bCs/>
          <w:i/>
          <w:color w:val="000000"/>
          <w:szCs w:val="24"/>
          <w:lang w:val="en-GB" w:bidi="ar-SA"/>
        </w:rPr>
        <w:t>Business Processes</w:t>
      </w:r>
      <w:r w:rsidR="001D6D11">
        <w:rPr>
          <w:rFonts w:eastAsiaTheme="minorHAnsi" w:cs="Times New Roman"/>
          <w:bCs/>
          <w:i/>
          <w:color w:val="000000"/>
          <w:szCs w:val="24"/>
          <w:lang w:val="en-GB" w:bidi="ar-SA"/>
        </w:rPr>
        <w:t xml:space="preserve">. </w:t>
      </w:r>
      <w:r w:rsidR="001D6D11">
        <w:rPr>
          <w:rFonts w:eastAsiaTheme="minorHAnsi" w:cs="Times New Roman"/>
          <w:bCs/>
          <w:color w:val="000000"/>
          <w:szCs w:val="24"/>
          <w:lang w:val="en-GB" w:bidi="ar-SA"/>
        </w:rPr>
        <w:t xml:space="preserve">The </w:t>
      </w:r>
      <w:r w:rsidR="004441B1">
        <w:rPr>
          <w:rFonts w:eastAsiaTheme="minorHAnsi" w:cs="Times New Roman"/>
          <w:i/>
          <w:color w:val="000000"/>
          <w:szCs w:val="24"/>
          <w:lang w:val="en-GB" w:bidi="ar-SA"/>
        </w:rPr>
        <w:t>Business Processes</w:t>
      </w:r>
      <w:r>
        <w:rPr>
          <w:rFonts w:eastAsiaTheme="minorHAnsi" w:cs="Times New Roman"/>
          <w:color w:val="000000"/>
          <w:szCs w:val="24"/>
          <w:lang w:val="en-GB" w:bidi="ar-SA"/>
        </w:rPr>
        <w:t xml:space="preserve"> consist of </w:t>
      </w:r>
      <w:r w:rsidR="007112F2">
        <w:rPr>
          <w:rFonts w:eastAsiaTheme="minorHAnsi" w:cs="Times New Roman"/>
          <w:color w:val="000000"/>
          <w:szCs w:val="24"/>
          <w:lang w:val="en-GB" w:bidi="ar-SA"/>
        </w:rPr>
        <w:t>several</w:t>
      </w:r>
      <w:r>
        <w:rPr>
          <w:rFonts w:eastAsiaTheme="minorHAnsi" w:cs="Times New Roman"/>
          <w:color w:val="000000"/>
          <w:szCs w:val="24"/>
          <w:lang w:val="en-GB" w:bidi="ar-SA"/>
        </w:rPr>
        <w:t xml:space="preserve"> </w:t>
      </w:r>
      <w:r w:rsidRPr="00486B5E">
        <w:rPr>
          <w:rFonts w:eastAsiaTheme="minorHAnsi" w:cs="Times New Roman"/>
          <w:i/>
          <w:color w:val="000000"/>
          <w:szCs w:val="24"/>
          <w:lang w:val="en-GB" w:bidi="ar-SA"/>
        </w:rPr>
        <w:t>Process Steps</w:t>
      </w:r>
      <w:r w:rsidR="001D6D11">
        <w:rPr>
          <w:rFonts w:eastAsiaTheme="minorHAnsi" w:cs="Times New Roman"/>
          <w:i/>
          <w:color w:val="000000"/>
          <w:szCs w:val="24"/>
          <w:lang w:val="en-GB" w:bidi="ar-SA"/>
        </w:rPr>
        <w:t xml:space="preserve"> </w:t>
      </w:r>
      <w:r w:rsidR="001D6D11" w:rsidRPr="001D6D11">
        <w:rPr>
          <w:rFonts w:eastAsiaTheme="minorHAnsi" w:cs="Times New Roman"/>
          <w:color w:val="000000"/>
          <w:szCs w:val="24"/>
          <w:lang w:val="en-GB" w:bidi="ar-SA"/>
        </w:rPr>
        <w:t>which are specifie</w:t>
      </w:r>
      <w:r w:rsidR="001D6D11">
        <w:rPr>
          <w:rFonts w:eastAsiaTheme="minorHAnsi" w:cs="Times New Roman"/>
          <w:color w:val="000000"/>
          <w:szCs w:val="24"/>
          <w:lang w:val="en-GB" w:bidi="ar-SA"/>
        </w:rPr>
        <w:t xml:space="preserve">d by a </w:t>
      </w:r>
      <w:r w:rsidR="001D6D11">
        <w:rPr>
          <w:rFonts w:eastAsiaTheme="minorHAnsi" w:cs="Times New Roman"/>
          <w:i/>
          <w:color w:val="000000"/>
          <w:szCs w:val="24"/>
          <w:lang w:val="en-GB" w:bidi="ar-SA"/>
        </w:rPr>
        <w:t xml:space="preserve">Process Design. </w:t>
      </w:r>
      <w:r>
        <w:rPr>
          <w:rFonts w:eastAsiaTheme="minorHAnsi" w:cs="Times New Roman"/>
          <w:color w:val="000000"/>
          <w:szCs w:val="24"/>
          <w:lang w:val="en-GB" w:bidi="ar-SA"/>
        </w:rPr>
        <w:t xml:space="preserve">These </w:t>
      </w:r>
      <w:r w:rsidRPr="00486B5E">
        <w:rPr>
          <w:rFonts w:eastAsiaTheme="minorHAnsi" w:cs="Times New Roman"/>
          <w:i/>
          <w:color w:val="000000"/>
          <w:szCs w:val="24"/>
          <w:lang w:val="en-GB" w:bidi="ar-SA"/>
        </w:rPr>
        <w:t xml:space="preserve">Process </w:t>
      </w:r>
      <w:r w:rsidR="003F0719">
        <w:rPr>
          <w:rFonts w:eastAsiaTheme="minorHAnsi" w:cs="Times New Roman"/>
          <w:i/>
          <w:color w:val="000000"/>
          <w:szCs w:val="24"/>
          <w:lang w:val="en-GB" w:bidi="ar-SA"/>
        </w:rPr>
        <w:t>Designs</w:t>
      </w:r>
      <w:r>
        <w:rPr>
          <w:rFonts w:eastAsiaTheme="minorHAnsi" w:cs="Times New Roman"/>
          <w:color w:val="000000"/>
          <w:szCs w:val="24"/>
          <w:lang w:val="en-GB" w:bidi="ar-SA"/>
        </w:rPr>
        <w:t xml:space="preserve"> have </w:t>
      </w:r>
      <w:r w:rsidRPr="00486B5E">
        <w:rPr>
          <w:rFonts w:eastAsiaTheme="minorHAnsi" w:cs="Times New Roman"/>
          <w:i/>
          <w:color w:val="000000"/>
          <w:szCs w:val="24"/>
          <w:lang w:val="en-GB" w:bidi="ar-SA"/>
        </w:rPr>
        <w:t>Process Input</w:t>
      </w:r>
      <w:r w:rsidR="003F0719">
        <w:rPr>
          <w:rFonts w:eastAsiaTheme="minorHAnsi" w:cs="Times New Roman"/>
          <w:i/>
          <w:color w:val="000000"/>
          <w:szCs w:val="24"/>
          <w:lang w:val="en-GB" w:bidi="ar-SA"/>
        </w:rPr>
        <w:t xml:space="preserve"> Specifications</w:t>
      </w:r>
      <w:r w:rsidRPr="00486B5E">
        <w:rPr>
          <w:rFonts w:eastAsiaTheme="minorHAnsi" w:cs="Times New Roman"/>
          <w:i/>
          <w:color w:val="000000"/>
          <w:szCs w:val="24"/>
          <w:lang w:val="en-GB" w:bidi="ar-SA"/>
        </w:rPr>
        <w:t xml:space="preserve"> </w:t>
      </w:r>
      <w:r>
        <w:rPr>
          <w:rFonts w:eastAsiaTheme="minorHAnsi" w:cs="Times New Roman"/>
          <w:color w:val="000000"/>
          <w:szCs w:val="24"/>
          <w:lang w:val="en-GB" w:bidi="ar-SA"/>
        </w:rPr>
        <w:t xml:space="preserve">and </w:t>
      </w:r>
      <w:r w:rsidR="00486B5E">
        <w:rPr>
          <w:rFonts w:eastAsiaTheme="minorHAnsi" w:cs="Times New Roman"/>
          <w:i/>
          <w:color w:val="000000"/>
          <w:szCs w:val="24"/>
          <w:lang w:val="en-GB" w:bidi="ar-SA"/>
        </w:rPr>
        <w:t>Process Output</w:t>
      </w:r>
      <w:r w:rsidR="003F0719">
        <w:rPr>
          <w:rFonts w:eastAsiaTheme="minorHAnsi" w:cs="Times New Roman"/>
          <w:i/>
          <w:color w:val="000000"/>
          <w:szCs w:val="24"/>
          <w:lang w:val="en-GB" w:bidi="ar-SA"/>
        </w:rPr>
        <w:t xml:space="preserve"> Specifications</w:t>
      </w:r>
      <w:r w:rsidR="00486B5E">
        <w:rPr>
          <w:rFonts w:eastAsiaTheme="minorHAnsi" w:cs="Times New Roman"/>
          <w:i/>
          <w:color w:val="000000"/>
          <w:szCs w:val="24"/>
          <w:lang w:val="en-GB" w:bidi="ar-SA"/>
        </w:rPr>
        <w:t xml:space="preserve">. </w:t>
      </w:r>
      <w:r w:rsidR="007106BD">
        <w:rPr>
          <w:rFonts w:eastAsiaTheme="minorHAnsi" w:cs="Times New Roman"/>
          <w:color w:val="000000"/>
          <w:szCs w:val="24"/>
          <w:lang w:val="en-GB" w:bidi="ar-SA"/>
        </w:rPr>
        <w:t>The</w:t>
      </w:r>
      <w:r w:rsidR="003F0719">
        <w:rPr>
          <w:rFonts w:eastAsiaTheme="minorHAnsi" w:cs="Times New Roman"/>
          <w:color w:val="000000"/>
          <w:szCs w:val="24"/>
          <w:lang w:val="en-GB" w:bidi="ar-SA"/>
        </w:rPr>
        <w:t xml:space="preserve"> specifications </w:t>
      </w:r>
      <w:r w:rsidR="00486B5E">
        <w:rPr>
          <w:rFonts w:eastAsiaTheme="minorHAnsi" w:cs="Times New Roman"/>
          <w:color w:val="000000"/>
          <w:szCs w:val="24"/>
          <w:lang w:val="en-GB" w:bidi="ar-SA"/>
        </w:rPr>
        <w:t xml:space="preserve">will often be pieces of information that </w:t>
      </w:r>
      <w:r w:rsidR="007E674A">
        <w:rPr>
          <w:rFonts w:eastAsiaTheme="minorHAnsi" w:cs="Times New Roman"/>
          <w:color w:val="000000"/>
          <w:szCs w:val="24"/>
          <w:lang w:val="en-GB" w:bidi="ar-SA"/>
        </w:rPr>
        <w:t>refer to</w:t>
      </w:r>
      <w:r w:rsidR="00486B5E">
        <w:rPr>
          <w:rFonts w:eastAsiaTheme="minorHAnsi" w:cs="Times New Roman"/>
          <w:color w:val="000000"/>
          <w:szCs w:val="24"/>
          <w:lang w:val="en-GB" w:bidi="ar-SA"/>
        </w:rPr>
        <w:t xml:space="preserve"> </w:t>
      </w:r>
      <w:r w:rsidR="0018579C">
        <w:rPr>
          <w:rFonts w:eastAsiaTheme="minorHAnsi" w:cs="Times New Roman"/>
          <w:color w:val="000000"/>
          <w:szCs w:val="24"/>
          <w:lang w:val="en-GB" w:bidi="ar-SA"/>
        </w:rPr>
        <w:t xml:space="preserve">concepts </w:t>
      </w:r>
      <w:r w:rsidR="00486B5E">
        <w:rPr>
          <w:rFonts w:eastAsiaTheme="minorHAnsi" w:cs="Times New Roman"/>
          <w:color w:val="000000"/>
          <w:szCs w:val="24"/>
          <w:lang w:val="en-GB" w:bidi="ar-SA"/>
        </w:rPr>
        <w:t xml:space="preserve">and </w:t>
      </w:r>
      <w:r w:rsidR="0018579C">
        <w:rPr>
          <w:rFonts w:eastAsiaTheme="minorHAnsi" w:cs="Times New Roman"/>
          <w:color w:val="000000"/>
          <w:szCs w:val="24"/>
          <w:lang w:val="en-GB" w:bidi="ar-SA"/>
        </w:rPr>
        <w:t xml:space="preserve">structures </w:t>
      </w:r>
      <w:r w:rsidR="00486B5E">
        <w:rPr>
          <w:rFonts w:eastAsiaTheme="minorHAnsi" w:cs="Times New Roman"/>
          <w:color w:val="000000"/>
          <w:szCs w:val="24"/>
          <w:lang w:val="en-GB" w:bidi="ar-SA"/>
        </w:rPr>
        <w:t>(for example</w:t>
      </w:r>
      <w:r w:rsidR="0018579C">
        <w:rPr>
          <w:rFonts w:eastAsiaTheme="minorHAnsi" w:cs="Times New Roman"/>
          <w:color w:val="000000"/>
          <w:szCs w:val="24"/>
          <w:lang w:val="en-GB" w:bidi="ar-SA"/>
        </w:rPr>
        <w:t>,</w:t>
      </w:r>
      <w:r w:rsidR="00486B5E">
        <w:rPr>
          <w:rFonts w:eastAsiaTheme="minorHAnsi" w:cs="Times New Roman"/>
          <w:color w:val="000000"/>
          <w:szCs w:val="24"/>
          <w:lang w:val="en-GB" w:bidi="ar-SA"/>
        </w:rPr>
        <w:t xml:space="preserve"> </w:t>
      </w:r>
      <w:r w:rsidR="004441B1">
        <w:rPr>
          <w:rFonts w:eastAsiaTheme="minorHAnsi" w:cs="Times New Roman"/>
          <w:i/>
          <w:color w:val="000000"/>
          <w:szCs w:val="24"/>
          <w:lang w:val="en-GB" w:bidi="ar-SA"/>
        </w:rPr>
        <w:t xml:space="preserve">Statistical </w:t>
      </w:r>
      <w:r w:rsidR="00486B5E">
        <w:rPr>
          <w:rFonts w:eastAsiaTheme="minorHAnsi" w:cs="Times New Roman"/>
          <w:i/>
          <w:color w:val="000000"/>
          <w:szCs w:val="24"/>
          <w:lang w:val="en-GB" w:bidi="ar-SA"/>
        </w:rPr>
        <w:t xml:space="preserve">Classification, Variable, Population, Data Structure, </w:t>
      </w:r>
      <w:r w:rsidR="00BF5E63" w:rsidRPr="007106BD">
        <w:rPr>
          <w:rFonts w:eastAsiaTheme="minorHAnsi" w:cs="Times New Roman"/>
          <w:color w:val="000000"/>
          <w:szCs w:val="24"/>
          <w:lang w:val="en-GB" w:bidi="ar-SA"/>
        </w:rPr>
        <w:t>and</w:t>
      </w:r>
      <w:r w:rsidR="00BF5E63">
        <w:rPr>
          <w:rFonts w:eastAsiaTheme="minorHAnsi" w:cs="Times New Roman"/>
          <w:i/>
          <w:color w:val="000000"/>
          <w:szCs w:val="24"/>
          <w:lang w:val="en-GB" w:bidi="ar-SA"/>
        </w:rPr>
        <w:t xml:space="preserve"> Data</w:t>
      </w:r>
      <w:r w:rsidR="00486B5E">
        <w:rPr>
          <w:rFonts w:eastAsiaTheme="minorHAnsi" w:cs="Times New Roman"/>
          <w:i/>
          <w:color w:val="000000"/>
          <w:szCs w:val="24"/>
          <w:lang w:val="en-GB" w:bidi="ar-SA"/>
        </w:rPr>
        <w:t xml:space="preserve"> Set</w:t>
      </w:r>
      <w:r w:rsidR="00486B5E">
        <w:rPr>
          <w:rFonts w:eastAsiaTheme="minorHAnsi" w:cs="Times New Roman"/>
          <w:color w:val="000000"/>
          <w:szCs w:val="24"/>
          <w:lang w:val="en-GB" w:bidi="ar-SA"/>
        </w:rPr>
        <w:t>).</w:t>
      </w:r>
      <w:r w:rsidR="00626B79">
        <w:rPr>
          <w:rFonts w:eastAsiaTheme="minorHAnsi" w:cs="Times New Roman"/>
          <w:color w:val="000000"/>
          <w:szCs w:val="24"/>
          <w:lang w:val="en-GB" w:bidi="ar-SA"/>
        </w:rPr>
        <w:t xml:space="preserve"> </w:t>
      </w:r>
    </w:p>
    <w:p w14:paraId="6C981901" w14:textId="77777777" w:rsidR="003F0719" w:rsidRDefault="003F0719" w:rsidP="00E6620A">
      <w:pPr>
        <w:ind w:left="720" w:right="1016"/>
        <w:rPr>
          <w:rFonts w:eastAsiaTheme="minorHAnsi" w:cs="Times New Roman"/>
          <w:color w:val="000000"/>
          <w:szCs w:val="24"/>
          <w:lang w:val="en-GB" w:bidi="ar-SA"/>
        </w:rPr>
      </w:pPr>
    </w:p>
    <w:p w14:paraId="220428FC" w14:textId="3F295F3B" w:rsidR="003F0719" w:rsidRDefault="003F0719" w:rsidP="00416BE1">
      <w:pPr>
        <w:ind w:left="720" w:right="1016"/>
        <w:rPr>
          <w:rFonts w:eastAsiaTheme="minorHAnsi" w:cs="Times New Roman"/>
          <w:color w:val="000000"/>
          <w:szCs w:val="24"/>
          <w:lang w:val="en-GB" w:bidi="ar-SA"/>
        </w:rPr>
      </w:pPr>
      <w:r>
        <w:rPr>
          <w:rFonts w:eastAsiaTheme="minorHAnsi" w:cs="Times New Roman"/>
          <w:color w:val="000000"/>
          <w:szCs w:val="24"/>
          <w:lang w:val="en-GB" w:bidi="ar-SA"/>
        </w:rPr>
        <w:t>If, for example, the</w:t>
      </w:r>
      <w:r>
        <w:rPr>
          <w:rFonts w:eastAsiaTheme="minorHAnsi" w:cs="Times New Roman"/>
          <w:i/>
          <w:color w:val="000000"/>
          <w:szCs w:val="24"/>
          <w:lang w:val="en-GB" w:bidi="ar-SA"/>
        </w:rPr>
        <w:t xml:space="preserve"> Business</w:t>
      </w:r>
      <w:r w:rsidRPr="003F0719">
        <w:rPr>
          <w:rFonts w:eastAsiaTheme="minorHAnsi" w:cs="Times New Roman"/>
          <w:i/>
          <w:color w:val="000000"/>
          <w:szCs w:val="24"/>
          <w:lang w:val="en-GB" w:bidi="ar-SA"/>
        </w:rPr>
        <w:t xml:space="preserve"> Process</w:t>
      </w:r>
      <w:r>
        <w:rPr>
          <w:rFonts w:eastAsiaTheme="minorHAnsi" w:cs="Times New Roman"/>
          <w:color w:val="000000"/>
          <w:szCs w:val="24"/>
          <w:lang w:val="en-GB" w:bidi="ar-SA"/>
        </w:rPr>
        <w:t xml:space="preserve"> is related to the </w:t>
      </w:r>
      <w:del w:id="116" w:author="Inkyung Choi" w:date="2023-03-14T11:13:00Z">
        <w:r w:rsidDel="00B2792E">
          <w:rPr>
            <w:rFonts w:eastAsiaTheme="minorHAnsi" w:cs="Times New Roman"/>
            <w:color w:val="000000"/>
            <w:szCs w:val="24"/>
            <w:lang w:val="en-GB" w:bidi="ar-SA"/>
          </w:rPr>
          <w:delText xml:space="preserve">collection </w:delText>
        </w:r>
      </w:del>
      <w:ins w:id="117" w:author="Inkyung Choi" w:date="2023-03-14T11:13:00Z">
        <w:r w:rsidR="00B2792E">
          <w:rPr>
            <w:rFonts w:eastAsiaTheme="minorHAnsi" w:cs="Times New Roman"/>
            <w:color w:val="000000"/>
            <w:szCs w:val="24"/>
            <w:lang w:val="en-GB" w:bidi="ar-SA"/>
          </w:rPr>
          <w:t xml:space="preserve">acquisition </w:t>
        </w:r>
      </w:ins>
      <w:r>
        <w:rPr>
          <w:rFonts w:eastAsiaTheme="minorHAnsi" w:cs="Times New Roman"/>
          <w:color w:val="000000"/>
          <w:szCs w:val="24"/>
          <w:lang w:val="en-GB" w:bidi="ar-SA"/>
        </w:rPr>
        <w:t xml:space="preserve">of data, there will be an </w:t>
      </w:r>
      <w:r>
        <w:rPr>
          <w:rFonts w:eastAsiaTheme="minorHAnsi" w:cs="Times New Roman"/>
          <w:i/>
          <w:color w:val="000000"/>
          <w:szCs w:val="24"/>
          <w:lang w:val="en-GB" w:bidi="ar-SA"/>
        </w:rPr>
        <w:t xml:space="preserve">Information Provider </w:t>
      </w:r>
      <w:r>
        <w:rPr>
          <w:rFonts w:eastAsiaTheme="minorHAnsi" w:cs="Times New Roman"/>
          <w:color w:val="000000"/>
          <w:szCs w:val="24"/>
          <w:lang w:val="en-GB" w:bidi="ar-SA"/>
        </w:rPr>
        <w:t xml:space="preserve">who agrees to provide the statistical organisation with data (via a </w:t>
      </w:r>
      <w:r>
        <w:rPr>
          <w:rFonts w:eastAsiaTheme="minorHAnsi" w:cs="Times New Roman"/>
          <w:i/>
          <w:color w:val="000000"/>
          <w:szCs w:val="24"/>
          <w:lang w:val="en-GB" w:bidi="ar-SA"/>
        </w:rPr>
        <w:t xml:space="preserve">Provision </w:t>
      </w:r>
      <w:r w:rsidRPr="003F0719">
        <w:rPr>
          <w:rFonts w:eastAsiaTheme="minorHAnsi" w:cs="Times New Roman"/>
          <w:i/>
          <w:color w:val="000000"/>
          <w:szCs w:val="24"/>
          <w:lang w:val="en-GB" w:bidi="ar-SA"/>
        </w:rPr>
        <w:t>Agreement</w:t>
      </w:r>
      <w:r>
        <w:rPr>
          <w:rFonts w:eastAsiaTheme="minorHAnsi" w:cs="Times New Roman"/>
          <w:color w:val="000000"/>
          <w:szCs w:val="24"/>
          <w:lang w:val="en-GB" w:bidi="ar-SA"/>
        </w:rPr>
        <w:t xml:space="preserve">). This </w:t>
      </w:r>
      <w:r>
        <w:rPr>
          <w:rFonts w:eastAsiaTheme="minorHAnsi" w:cs="Times New Roman"/>
          <w:i/>
          <w:color w:val="000000"/>
          <w:szCs w:val="24"/>
          <w:lang w:val="en-GB" w:bidi="ar-SA"/>
        </w:rPr>
        <w:t xml:space="preserve">Provision Agreement </w:t>
      </w:r>
      <w:r>
        <w:rPr>
          <w:rFonts w:eastAsiaTheme="minorHAnsi" w:cs="Times New Roman"/>
          <w:color w:val="000000"/>
          <w:szCs w:val="24"/>
          <w:lang w:val="en-GB" w:bidi="ar-SA"/>
        </w:rPr>
        <w:t xml:space="preserve">specifies an agreed </w:t>
      </w:r>
      <w:r>
        <w:rPr>
          <w:rFonts w:eastAsiaTheme="minorHAnsi" w:cs="Times New Roman"/>
          <w:i/>
          <w:color w:val="000000"/>
          <w:szCs w:val="24"/>
          <w:lang w:val="en-GB" w:bidi="ar-SA"/>
        </w:rPr>
        <w:t xml:space="preserve">Data Structure </w:t>
      </w:r>
      <w:r>
        <w:rPr>
          <w:rFonts w:eastAsiaTheme="minorHAnsi" w:cs="Times New Roman"/>
          <w:color w:val="000000"/>
          <w:szCs w:val="24"/>
          <w:lang w:val="en-GB" w:bidi="ar-SA"/>
        </w:rPr>
        <w:t>and</w:t>
      </w:r>
      <w:r w:rsidR="007106BD">
        <w:rPr>
          <w:rFonts w:eastAsiaTheme="minorHAnsi" w:cs="Times New Roman"/>
          <w:color w:val="000000"/>
          <w:szCs w:val="24"/>
          <w:lang w:val="en-GB" w:bidi="ar-SA"/>
        </w:rPr>
        <w:t xml:space="preserve"> </w:t>
      </w:r>
      <w:del w:id="118" w:author="Inkyung Choi" w:date="2023-03-14T11:11:00Z">
        <w:r w:rsidR="007106BD" w:rsidDel="00ED35E2">
          <w:rPr>
            <w:rFonts w:eastAsiaTheme="minorHAnsi" w:cs="Times New Roman"/>
            <w:color w:val="000000"/>
            <w:szCs w:val="24"/>
            <w:lang w:val="en-GB" w:bidi="ar-SA"/>
          </w:rPr>
          <w:delText xml:space="preserve">governs </w:delText>
        </w:r>
      </w:del>
      <w:r>
        <w:rPr>
          <w:rFonts w:eastAsiaTheme="minorHAnsi" w:cs="Times New Roman"/>
          <w:color w:val="000000"/>
          <w:szCs w:val="24"/>
          <w:lang w:val="en-GB" w:bidi="ar-SA"/>
        </w:rPr>
        <w:t xml:space="preserve">the </w:t>
      </w:r>
      <w:r>
        <w:rPr>
          <w:rFonts w:eastAsiaTheme="minorHAnsi" w:cs="Times New Roman"/>
          <w:i/>
          <w:color w:val="000000"/>
          <w:szCs w:val="24"/>
          <w:lang w:val="en-GB" w:bidi="ar-SA"/>
        </w:rPr>
        <w:t xml:space="preserve">Exchange </w:t>
      </w:r>
      <w:del w:id="119" w:author="Inkyung Choi" w:date="2023-03-14T11:11:00Z">
        <w:r w:rsidDel="00ED35E2">
          <w:rPr>
            <w:rFonts w:eastAsiaTheme="minorHAnsi" w:cs="Times New Roman"/>
            <w:i/>
            <w:color w:val="000000"/>
            <w:szCs w:val="24"/>
            <w:lang w:val="en-GB" w:bidi="ar-SA"/>
          </w:rPr>
          <w:delText xml:space="preserve">Channel </w:delText>
        </w:r>
      </w:del>
      <w:ins w:id="120" w:author="Inkyung Choi" w:date="2023-03-14T11:11:00Z">
        <w:r w:rsidR="00ED35E2">
          <w:rPr>
            <w:rFonts w:eastAsiaTheme="minorHAnsi" w:cs="Times New Roman"/>
            <w:i/>
            <w:color w:val="000000"/>
            <w:szCs w:val="24"/>
            <w:lang w:val="en-GB" w:bidi="ar-SA"/>
          </w:rPr>
          <w:t>Specification</w:t>
        </w:r>
      </w:ins>
      <w:ins w:id="121" w:author="Inkyung Choi" w:date="2023-03-14T11:20:00Z">
        <w:r w:rsidR="003F3A58">
          <w:rPr>
            <w:rFonts w:eastAsiaTheme="minorHAnsi" w:cs="Times New Roman"/>
            <w:i/>
            <w:color w:val="000000"/>
            <w:szCs w:val="24"/>
            <w:lang w:val="en-GB" w:bidi="ar-SA"/>
          </w:rPr>
          <w:t xml:space="preserve"> </w:t>
        </w:r>
        <w:r w:rsidR="003F3A58">
          <w:rPr>
            <w:rFonts w:eastAsiaTheme="minorHAnsi" w:cs="Times New Roman"/>
            <w:iCs/>
            <w:color w:val="000000"/>
            <w:szCs w:val="24"/>
            <w:lang w:val="en-GB" w:bidi="ar-SA"/>
          </w:rPr>
          <w:t xml:space="preserve">which specifies </w:t>
        </w:r>
        <w:r w:rsidR="003F3A58">
          <w:rPr>
            <w:rFonts w:eastAsiaTheme="minorHAnsi" w:cs="Times New Roman"/>
            <w:i/>
            <w:color w:val="000000"/>
            <w:szCs w:val="24"/>
            <w:lang w:val="en-GB" w:bidi="ar-SA"/>
          </w:rPr>
          <w:t xml:space="preserve">Exchange Instrument. </w:t>
        </w:r>
      </w:ins>
      <w:ins w:id="122" w:author="Inkyung Choi" w:date="2023-03-14T11:21:00Z">
        <w:r w:rsidR="005124A3">
          <w:rPr>
            <w:rFonts w:eastAsiaTheme="minorHAnsi" w:cs="Times New Roman"/>
            <w:iCs/>
            <w:color w:val="000000"/>
            <w:szCs w:val="24"/>
            <w:lang w:val="en-GB" w:bidi="ar-SA"/>
          </w:rPr>
          <w:t xml:space="preserve">The </w:t>
        </w:r>
        <w:r w:rsidR="005124A3">
          <w:rPr>
            <w:rFonts w:eastAsiaTheme="minorHAnsi" w:cs="Times New Roman"/>
            <w:i/>
            <w:color w:val="000000"/>
            <w:szCs w:val="24"/>
            <w:lang w:val="en-GB" w:bidi="ar-SA"/>
          </w:rPr>
          <w:t xml:space="preserve">Exchange Instrument </w:t>
        </w:r>
        <w:r w:rsidR="005124A3">
          <w:rPr>
            <w:rFonts w:eastAsiaTheme="minorHAnsi" w:cs="Times New Roman"/>
            <w:iCs/>
            <w:color w:val="000000"/>
            <w:szCs w:val="24"/>
            <w:lang w:val="en-GB" w:bidi="ar-SA"/>
          </w:rPr>
          <w:t xml:space="preserve">which is </w:t>
        </w:r>
      </w:ins>
      <w:r>
        <w:rPr>
          <w:rFonts w:eastAsiaTheme="minorHAnsi" w:cs="Times New Roman"/>
          <w:color w:val="000000"/>
          <w:szCs w:val="24"/>
          <w:lang w:val="en-GB" w:bidi="ar-SA"/>
        </w:rPr>
        <w:t>used for the incoming information</w:t>
      </w:r>
      <w:del w:id="123" w:author="Inkyung Choi" w:date="2023-03-14T11:21:00Z">
        <w:r w:rsidDel="00592FDA">
          <w:rPr>
            <w:rFonts w:eastAsiaTheme="minorHAnsi" w:cs="Times New Roman"/>
            <w:color w:val="000000"/>
            <w:szCs w:val="24"/>
            <w:lang w:val="en-GB" w:bidi="ar-SA"/>
          </w:rPr>
          <w:delText xml:space="preserve">. The </w:delText>
        </w:r>
        <w:r w:rsidDel="00592FDA">
          <w:rPr>
            <w:rFonts w:eastAsiaTheme="minorHAnsi" w:cs="Times New Roman"/>
            <w:i/>
            <w:color w:val="000000"/>
            <w:szCs w:val="24"/>
            <w:lang w:val="en-GB" w:bidi="ar-SA"/>
          </w:rPr>
          <w:delText xml:space="preserve">Exchange </w:delText>
        </w:r>
      </w:del>
      <w:del w:id="124" w:author="Inkyung Choi" w:date="2023-03-14T11:20:00Z">
        <w:r w:rsidDel="00903D6A">
          <w:rPr>
            <w:rFonts w:eastAsiaTheme="minorHAnsi" w:cs="Times New Roman"/>
            <w:i/>
            <w:color w:val="000000"/>
            <w:szCs w:val="24"/>
            <w:lang w:val="en-GB" w:bidi="ar-SA"/>
          </w:rPr>
          <w:delText xml:space="preserve">Channel </w:delText>
        </w:r>
      </w:del>
      <w:ins w:id="125" w:author="Inkyung Choi" w:date="2023-03-14T11:20:00Z">
        <w:r w:rsidR="00903D6A">
          <w:rPr>
            <w:rFonts w:eastAsiaTheme="minorHAnsi" w:cs="Times New Roman"/>
            <w:i/>
            <w:color w:val="000000"/>
            <w:szCs w:val="24"/>
            <w:lang w:val="en-GB" w:bidi="ar-SA"/>
          </w:rPr>
          <w:t xml:space="preserve"> </w:t>
        </w:r>
      </w:ins>
      <w:r>
        <w:rPr>
          <w:rFonts w:eastAsiaTheme="minorHAnsi" w:cs="Times New Roman"/>
          <w:color w:val="000000"/>
          <w:szCs w:val="24"/>
          <w:lang w:val="en-GB" w:bidi="ar-SA"/>
        </w:rPr>
        <w:t>could be</w:t>
      </w:r>
      <w:r w:rsidR="009953FA">
        <w:rPr>
          <w:rFonts w:eastAsiaTheme="minorHAnsi" w:cs="Times New Roman"/>
          <w:color w:val="000000"/>
          <w:szCs w:val="24"/>
          <w:lang w:val="en-GB" w:bidi="ar-SA"/>
        </w:rPr>
        <w:t>, in this case,</w:t>
      </w:r>
      <w:r>
        <w:rPr>
          <w:rFonts w:eastAsiaTheme="minorHAnsi" w:cs="Times New Roman"/>
          <w:color w:val="000000"/>
          <w:szCs w:val="24"/>
          <w:lang w:val="en-GB" w:bidi="ar-SA"/>
        </w:rPr>
        <w:t xml:space="preserve"> a </w:t>
      </w:r>
      <w:r>
        <w:rPr>
          <w:rFonts w:eastAsiaTheme="minorHAnsi" w:cs="Times New Roman"/>
          <w:i/>
          <w:color w:val="000000"/>
          <w:szCs w:val="24"/>
          <w:lang w:val="en-GB" w:bidi="ar-SA"/>
        </w:rPr>
        <w:t xml:space="preserve">Questionnaire </w:t>
      </w:r>
      <w:r>
        <w:rPr>
          <w:rFonts w:eastAsiaTheme="minorHAnsi" w:cs="Times New Roman"/>
          <w:color w:val="000000"/>
          <w:szCs w:val="24"/>
          <w:lang w:val="en-GB" w:bidi="ar-SA"/>
        </w:rPr>
        <w:t>or a</w:t>
      </w:r>
      <w:del w:id="126" w:author="Inkyung Choi" w:date="2023-03-14T11:12:00Z">
        <w:r w:rsidDel="00416BE1">
          <w:rPr>
            <w:rFonts w:eastAsiaTheme="minorHAnsi" w:cs="Times New Roman"/>
            <w:color w:val="000000"/>
            <w:szCs w:val="24"/>
            <w:lang w:val="en-GB" w:bidi="ar-SA"/>
          </w:rPr>
          <w:delText xml:space="preserve">n </w:delText>
        </w:r>
        <w:r w:rsidDel="00416BE1">
          <w:rPr>
            <w:rFonts w:eastAsiaTheme="minorHAnsi" w:cs="Times New Roman"/>
            <w:i/>
            <w:color w:val="000000"/>
            <w:szCs w:val="24"/>
            <w:lang w:val="en-GB" w:bidi="ar-SA"/>
          </w:rPr>
          <w:delText xml:space="preserve">Administrative </w:delText>
        </w:r>
        <w:r w:rsidRPr="003F0719" w:rsidDel="00416BE1">
          <w:rPr>
            <w:rFonts w:eastAsiaTheme="minorHAnsi" w:cs="Times New Roman"/>
            <w:i/>
            <w:color w:val="000000"/>
            <w:szCs w:val="24"/>
            <w:lang w:val="en-GB" w:bidi="ar-SA"/>
          </w:rPr>
          <w:delText>Register</w:delText>
        </w:r>
      </w:del>
      <w:ins w:id="127" w:author="Inkyung Choi" w:date="2023-03-14T11:12:00Z">
        <w:r w:rsidR="00416BE1">
          <w:rPr>
            <w:rFonts w:eastAsiaTheme="minorHAnsi" w:cs="Times New Roman"/>
            <w:color w:val="000000"/>
            <w:szCs w:val="24"/>
            <w:lang w:val="en-GB" w:bidi="ar-SA"/>
          </w:rPr>
          <w:t xml:space="preserve"> </w:t>
        </w:r>
        <w:r w:rsidR="00416BE1" w:rsidRPr="00C03DA6">
          <w:rPr>
            <w:rFonts w:eastAsiaTheme="minorHAnsi" w:cs="Times New Roman"/>
            <w:i/>
            <w:iCs/>
            <w:color w:val="000000"/>
            <w:szCs w:val="24"/>
            <w:lang w:val="en-GB" w:bidi="ar-SA"/>
          </w:rPr>
          <w:t>Data Harvest</w:t>
        </w:r>
        <w:r w:rsidR="00416BE1">
          <w:rPr>
            <w:rFonts w:eastAsiaTheme="minorHAnsi" w:cs="Times New Roman"/>
            <w:color w:val="000000"/>
            <w:szCs w:val="24"/>
            <w:lang w:val="en-GB" w:bidi="ar-SA"/>
          </w:rPr>
          <w:t xml:space="preserve"> API</w:t>
        </w:r>
      </w:ins>
      <w:r>
        <w:rPr>
          <w:rFonts w:eastAsiaTheme="minorHAnsi" w:cs="Times New Roman"/>
          <w:color w:val="000000"/>
          <w:szCs w:val="24"/>
          <w:lang w:val="en-GB" w:bidi="ar-SA"/>
        </w:rPr>
        <w:t xml:space="preserve">. It </w:t>
      </w:r>
      <w:r w:rsidRPr="003F0719">
        <w:rPr>
          <w:rFonts w:eastAsiaTheme="minorHAnsi" w:cs="Times New Roman"/>
          <w:color w:val="000000"/>
          <w:szCs w:val="24"/>
          <w:lang w:val="en-GB" w:bidi="ar-SA"/>
        </w:rPr>
        <w:t>will</w:t>
      </w:r>
      <w:r>
        <w:rPr>
          <w:rFonts w:eastAsiaTheme="minorHAnsi" w:cs="Times New Roman"/>
          <w:color w:val="000000"/>
          <w:szCs w:val="24"/>
          <w:lang w:val="en-GB" w:bidi="ar-SA"/>
        </w:rPr>
        <w:t xml:space="preserve"> receive the information </w:t>
      </w:r>
      <w:r>
        <w:rPr>
          <w:rFonts w:eastAsiaTheme="minorHAnsi" w:cs="Times New Roman"/>
          <w:color w:val="000000"/>
          <w:szCs w:val="24"/>
          <w:lang w:val="en-GB" w:bidi="ar-SA"/>
        </w:rPr>
        <w:lastRenderedPageBreak/>
        <w:t xml:space="preserve">via a particular mechanism </w:t>
      </w:r>
      <w:del w:id="128" w:author="Inkyung Choi" w:date="2023-03-14T11:21:00Z">
        <w:r w:rsidDel="00592FDA">
          <w:rPr>
            <w:rFonts w:eastAsiaTheme="minorHAnsi" w:cs="Times New Roman"/>
            <w:color w:val="000000"/>
            <w:szCs w:val="24"/>
            <w:lang w:val="en-GB" w:bidi="ar-SA"/>
          </w:rPr>
          <w:delText>(</w:delText>
        </w:r>
        <w:r w:rsidDel="00592FDA">
          <w:rPr>
            <w:rFonts w:eastAsiaTheme="minorHAnsi" w:cs="Times New Roman"/>
            <w:i/>
            <w:color w:val="000000"/>
            <w:szCs w:val="24"/>
            <w:lang w:val="en-GB" w:bidi="ar-SA"/>
          </w:rPr>
          <w:delText>Protocol</w:delText>
        </w:r>
        <w:r w:rsidDel="00592FDA">
          <w:rPr>
            <w:rFonts w:eastAsiaTheme="minorHAnsi" w:cs="Times New Roman"/>
            <w:color w:val="000000"/>
            <w:szCs w:val="24"/>
            <w:lang w:val="en-GB" w:bidi="ar-SA"/>
          </w:rPr>
          <w:delText>)</w:delText>
        </w:r>
      </w:del>
      <w:ins w:id="129" w:author="Inkyung Choi" w:date="2023-03-14T11:21:00Z">
        <w:r w:rsidR="00592FDA">
          <w:rPr>
            <w:rFonts w:eastAsiaTheme="minorHAnsi" w:cs="Times New Roman"/>
            <w:color w:val="000000"/>
            <w:szCs w:val="24"/>
            <w:lang w:val="en-GB" w:bidi="ar-SA"/>
          </w:rPr>
          <w:t xml:space="preserve">specified in the </w:t>
        </w:r>
        <w:r w:rsidR="00592FDA">
          <w:rPr>
            <w:rFonts w:eastAsiaTheme="minorHAnsi" w:cs="Times New Roman"/>
            <w:i/>
            <w:iCs/>
            <w:color w:val="000000"/>
            <w:szCs w:val="24"/>
            <w:lang w:val="en-GB" w:bidi="ar-SA"/>
          </w:rPr>
          <w:t>Exchange Specification</w:t>
        </w:r>
      </w:ins>
      <w:r>
        <w:rPr>
          <w:rFonts w:eastAsiaTheme="minorHAnsi" w:cs="Times New Roman"/>
          <w:color w:val="000000"/>
          <w:szCs w:val="24"/>
          <w:lang w:val="en-GB" w:bidi="ar-SA"/>
        </w:rPr>
        <w:t xml:space="preserve"> such as an interview or a data file exchange. </w:t>
      </w:r>
    </w:p>
    <w:p w14:paraId="14A51B80" w14:textId="77777777" w:rsidR="007106BD" w:rsidRDefault="007106BD" w:rsidP="00E6620A">
      <w:pPr>
        <w:ind w:left="720" w:right="1016"/>
        <w:rPr>
          <w:rFonts w:eastAsiaTheme="minorHAnsi" w:cs="Times New Roman"/>
          <w:color w:val="000000"/>
          <w:szCs w:val="24"/>
          <w:lang w:val="en-GB" w:bidi="ar-SA"/>
        </w:rPr>
      </w:pPr>
    </w:p>
    <w:p w14:paraId="1D1CA9B6" w14:textId="53CCD123" w:rsidR="00B163B7" w:rsidRPr="00486B5E" w:rsidRDefault="007106BD" w:rsidP="00E6620A">
      <w:pPr>
        <w:ind w:left="720" w:right="1016"/>
        <w:rPr>
          <w:rFonts w:eastAsiaTheme="minorHAnsi" w:cs="Times New Roman"/>
          <w:color w:val="000000"/>
          <w:szCs w:val="24"/>
          <w:lang w:val="en-GB" w:bidi="ar-SA"/>
        </w:rPr>
      </w:pPr>
      <w:r>
        <w:rPr>
          <w:rFonts w:eastAsiaTheme="minorHAnsi" w:cs="Times New Roman"/>
          <w:color w:val="000000"/>
          <w:szCs w:val="24"/>
          <w:lang w:val="en-GB" w:bidi="ar-SA"/>
        </w:rPr>
        <w:t xml:space="preserve">The </w:t>
      </w:r>
      <w:r w:rsidRPr="00E6620A">
        <w:rPr>
          <w:rFonts w:eastAsiaTheme="minorHAnsi" w:cs="Times New Roman"/>
          <w:i/>
          <w:color w:val="000000"/>
          <w:szCs w:val="24"/>
          <w:lang w:val="en-GB" w:bidi="ar-SA"/>
        </w:rPr>
        <w:t xml:space="preserve">Data </w:t>
      </w:r>
      <w:r w:rsidRPr="00D61808">
        <w:rPr>
          <w:rFonts w:eastAsiaTheme="minorHAnsi" w:cs="Times New Roman"/>
          <w:i/>
          <w:color w:val="000000"/>
          <w:szCs w:val="24"/>
          <w:lang w:val="en-GB" w:bidi="ar-SA"/>
        </w:rPr>
        <w:t>Set</w:t>
      </w:r>
      <w:r>
        <w:rPr>
          <w:rFonts w:eastAsiaTheme="minorHAnsi" w:cs="Times New Roman"/>
          <w:i/>
          <w:color w:val="000000"/>
          <w:szCs w:val="24"/>
          <w:lang w:val="en-GB" w:bidi="ar-SA"/>
        </w:rPr>
        <w:t xml:space="preserve"> </w:t>
      </w:r>
      <w:r w:rsidRPr="007106BD">
        <w:rPr>
          <w:rFonts w:eastAsiaTheme="minorHAnsi" w:cs="Times New Roman"/>
          <w:color w:val="000000"/>
          <w:szCs w:val="24"/>
          <w:lang w:val="en-GB" w:bidi="ar-SA"/>
        </w:rPr>
        <w:t>produced by</w:t>
      </w:r>
      <w:r>
        <w:rPr>
          <w:rFonts w:eastAsiaTheme="minorHAnsi" w:cs="Times New Roman"/>
          <w:color w:val="000000"/>
          <w:szCs w:val="24"/>
          <w:lang w:val="en-GB" w:bidi="ar-SA"/>
        </w:rPr>
        <w:t xml:space="preserve"> </w:t>
      </w:r>
      <w:r w:rsidRPr="007106BD">
        <w:rPr>
          <w:rFonts w:eastAsiaTheme="minorHAnsi" w:cs="Times New Roman"/>
          <w:color w:val="000000"/>
          <w:szCs w:val="24"/>
          <w:lang w:val="en-GB" w:bidi="ar-SA"/>
        </w:rPr>
        <w:t>the</w:t>
      </w:r>
      <w:r>
        <w:rPr>
          <w:rFonts w:eastAsiaTheme="minorHAnsi" w:cs="Times New Roman"/>
          <w:i/>
          <w:color w:val="000000"/>
          <w:szCs w:val="24"/>
          <w:lang w:val="en-GB" w:bidi="ar-SA"/>
        </w:rPr>
        <w:t xml:space="preserve"> Exchange </w:t>
      </w:r>
      <w:del w:id="130" w:author="Inkyung Choi" w:date="2023-03-14T11:12:00Z">
        <w:r w:rsidDel="00E3062C">
          <w:rPr>
            <w:rFonts w:eastAsiaTheme="minorHAnsi" w:cs="Times New Roman"/>
            <w:i/>
            <w:color w:val="000000"/>
            <w:szCs w:val="24"/>
            <w:lang w:val="en-GB" w:bidi="ar-SA"/>
          </w:rPr>
          <w:delText xml:space="preserve">Channel </w:delText>
        </w:r>
      </w:del>
      <w:ins w:id="131" w:author="Inkyung Choi" w:date="2023-03-14T11:12:00Z">
        <w:r w:rsidR="00E3062C">
          <w:rPr>
            <w:rFonts w:eastAsiaTheme="minorHAnsi" w:cs="Times New Roman"/>
            <w:i/>
            <w:color w:val="000000"/>
            <w:szCs w:val="24"/>
            <w:lang w:val="en-GB" w:bidi="ar-SA"/>
          </w:rPr>
          <w:t xml:space="preserve">Instrument </w:t>
        </w:r>
      </w:ins>
      <w:r w:rsidRPr="007106BD">
        <w:rPr>
          <w:rFonts w:eastAsiaTheme="minorHAnsi" w:cs="Times New Roman"/>
          <w:color w:val="000000"/>
          <w:szCs w:val="24"/>
          <w:lang w:val="en-GB" w:bidi="ar-SA"/>
        </w:rPr>
        <w:t>will be stored in a</w:t>
      </w:r>
      <w:r>
        <w:rPr>
          <w:rFonts w:eastAsiaTheme="minorHAnsi" w:cs="Times New Roman"/>
          <w:i/>
          <w:color w:val="000000"/>
          <w:szCs w:val="24"/>
          <w:lang w:val="en-GB" w:bidi="ar-SA"/>
        </w:rPr>
        <w:t xml:space="preserve"> Data Resource </w:t>
      </w:r>
      <w:r w:rsidRPr="007106BD">
        <w:rPr>
          <w:rFonts w:eastAsiaTheme="minorHAnsi" w:cs="Times New Roman"/>
          <w:color w:val="000000"/>
          <w:szCs w:val="24"/>
          <w:lang w:val="en-GB" w:bidi="ar-SA"/>
        </w:rPr>
        <w:t>and structure</w:t>
      </w:r>
      <w:r>
        <w:rPr>
          <w:rFonts w:eastAsiaTheme="minorHAnsi" w:cs="Times New Roman"/>
          <w:color w:val="000000"/>
          <w:szCs w:val="24"/>
          <w:lang w:val="en-GB" w:bidi="ar-SA"/>
        </w:rPr>
        <w:t>d</w:t>
      </w:r>
      <w:r w:rsidRPr="007106BD">
        <w:rPr>
          <w:rFonts w:eastAsiaTheme="minorHAnsi" w:cs="Times New Roman"/>
          <w:color w:val="000000"/>
          <w:szCs w:val="24"/>
          <w:lang w:val="en-GB" w:bidi="ar-SA"/>
        </w:rPr>
        <w:t xml:space="preserve"> by a </w:t>
      </w:r>
      <w:r>
        <w:rPr>
          <w:rFonts w:eastAsiaTheme="minorHAnsi" w:cs="Times New Roman"/>
          <w:i/>
          <w:color w:val="000000"/>
          <w:szCs w:val="24"/>
          <w:lang w:val="en-GB" w:bidi="ar-SA"/>
        </w:rPr>
        <w:t>Data Structure.</w:t>
      </w:r>
      <w:r w:rsidR="00486B5E">
        <w:rPr>
          <w:rFonts w:eastAsiaTheme="minorHAnsi" w:cs="Times New Roman"/>
          <w:color w:val="000000"/>
          <w:szCs w:val="24"/>
          <w:lang w:val="en-GB" w:bidi="ar-SA"/>
        </w:rPr>
        <w:t>”</w:t>
      </w:r>
    </w:p>
    <w:p w14:paraId="4CCBCE79" w14:textId="6760B2B5" w:rsidR="0015054A" w:rsidRDefault="0015054A" w:rsidP="0015054A">
      <w:pPr>
        <w:rPr>
          <w:rFonts w:cs="Times New Roman"/>
          <w:szCs w:val="24"/>
          <w:lang w:val="en-GB"/>
        </w:rPr>
      </w:pPr>
    </w:p>
    <w:p w14:paraId="67D8FCCB" w14:textId="79CDDCE7" w:rsidR="00B93C85" w:rsidRDefault="000C027D" w:rsidP="0015054A">
      <w:pPr>
        <w:pStyle w:val="ListParagraph"/>
        <w:numPr>
          <w:ilvl w:val="0"/>
          <w:numId w:val="44"/>
        </w:numPr>
        <w:ind w:left="0" w:firstLine="0"/>
        <w:contextualSpacing w:val="0"/>
        <w:rPr>
          <w:rFonts w:cs="Times New Roman"/>
          <w:szCs w:val="24"/>
          <w:lang w:val="en-GB"/>
        </w:rPr>
      </w:pPr>
      <w:r>
        <w:rPr>
          <w:rFonts w:eastAsia="Arial"/>
          <w:lang w:val="en-GB" w:eastAsia="en-GB" w:bidi="ar-SA"/>
        </w:rPr>
        <w:t>M</w:t>
      </w:r>
      <w:r w:rsidR="00B93C85" w:rsidRPr="0015054A">
        <w:rPr>
          <w:rFonts w:eastAsia="Arial"/>
          <w:lang w:val="en-GB" w:eastAsia="en-GB" w:bidi="ar-SA"/>
        </w:rPr>
        <w:t>ore</w:t>
      </w:r>
      <w:r>
        <w:rPr>
          <w:rFonts w:eastAsia="Arial"/>
          <w:lang w:val="en-GB" w:eastAsia="en-GB" w:bidi="ar-SA"/>
        </w:rPr>
        <w:t xml:space="preserve"> information about t</w:t>
      </w:r>
      <w:r w:rsidRPr="0015054A">
        <w:rPr>
          <w:rFonts w:eastAsia="Arial"/>
          <w:lang w:val="en-GB" w:eastAsia="en-GB" w:bidi="ar-SA"/>
        </w:rPr>
        <w:t xml:space="preserve">he groups and their information </w:t>
      </w:r>
      <w:del w:id="132" w:author="Inkyung Choi" w:date="2023-03-14T11:12:00Z">
        <w:r w:rsidRPr="0015054A" w:rsidDel="00E3062C">
          <w:rPr>
            <w:rFonts w:eastAsia="Arial"/>
            <w:lang w:val="en-GB" w:eastAsia="en-GB" w:bidi="ar-SA"/>
          </w:rPr>
          <w:delText xml:space="preserve">objects </w:delText>
        </w:r>
      </w:del>
      <w:ins w:id="133" w:author="Inkyung Choi" w:date="2023-03-14T11:12:00Z">
        <w:r w:rsidR="00E3062C">
          <w:rPr>
            <w:rFonts w:eastAsia="Arial"/>
            <w:lang w:val="en-GB" w:eastAsia="en-GB" w:bidi="ar-SA"/>
          </w:rPr>
          <w:t>classes</w:t>
        </w:r>
        <w:r w:rsidR="00E3062C" w:rsidRPr="0015054A">
          <w:rPr>
            <w:rFonts w:eastAsia="Arial"/>
            <w:lang w:val="en-GB" w:eastAsia="en-GB" w:bidi="ar-SA"/>
          </w:rPr>
          <w:t xml:space="preserve"> </w:t>
        </w:r>
      </w:ins>
      <w:r>
        <w:rPr>
          <w:rFonts w:eastAsia="Arial"/>
          <w:lang w:val="en-GB" w:eastAsia="en-GB" w:bidi="ar-SA"/>
        </w:rPr>
        <w:t xml:space="preserve">can be found in </w:t>
      </w:r>
      <w:r w:rsidRPr="0015054A">
        <w:rPr>
          <w:lang w:val="en-GB"/>
        </w:rPr>
        <w:t>the GSIM wiki</w:t>
      </w:r>
      <w:r w:rsidR="00B93C85" w:rsidRPr="0015054A">
        <w:rPr>
          <w:rFonts w:eastAsia="Arial"/>
          <w:lang w:val="en-GB" w:eastAsia="en-GB" w:bidi="ar-SA"/>
        </w:rPr>
        <w:t>.</w:t>
      </w:r>
      <w:r w:rsidR="0015054A" w:rsidRPr="0015054A">
        <w:rPr>
          <w:rFonts w:eastAsia="Arial"/>
          <w:lang w:val="en-GB" w:eastAsia="en-GB" w:bidi="ar-SA"/>
        </w:rPr>
        <w:t xml:space="preserve"> </w:t>
      </w:r>
    </w:p>
    <w:p w14:paraId="3D75B3D6" w14:textId="6BE669E1" w:rsidR="0015054A" w:rsidRPr="0015054A" w:rsidRDefault="0015054A" w:rsidP="0015054A">
      <w:pPr>
        <w:rPr>
          <w:rFonts w:cs="Times New Roman"/>
          <w:szCs w:val="24"/>
          <w:lang w:val="en-GB"/>
        </w:rPr>
      </w:pPr>
    </w:p>
    <w:p w14:paraId="03DBF3C6" w14:textId="51C5F0E4" w:rsidR="003E589B" w:rsidRDefault="003E589B" w:rsidP="00E01F8C">
      <w:pPr>
        <w:pStyle w:val="Heading2"/>
        <w:spacing w:before="0" w:after="0"/>
        <w:rPr>
          <w:rFonts w:eastAsia="Arial Unicode MS"/>
          <w:lang w:val="en-GB"/>
        </w:rPr>
      </w:pPr>
      <w:bookmarkStart w:id="134" w:name="_Toc52199023"/>
      <w:r w:rsidRPr="00E873A5">
        <w:rPr>
          <w:rFonts w:eastAsia="Arial Unicode MS"/>
          <w:lang w:val="en-GB"/>
        </w:rPr>
        <w:t>Benefits of GSIM</w:t>
      </w:r>
      <w:r w:rsidR="003A02A6">
        <w:rPr>
          <w:rFonts w:eastAsia="Arial Unicode MS"/>
          <w:lang w:val="en-GB"/>
        </w:rPr>
        <w:t xml:space="preserve"> for the </w:t>
      </w:r>
      <w:r w:rsidR="002A4DB5">
        <w:rPr>
          <w:rFonts w:eastAsia="Arial Unicode MS"/>
          <w:lang w:val="en-GB"/>
        </w:rPr>
        <w:t>organisation</w:t>
      </w:r>
      <w:r w:rsidR="003A02A6">
        <w:rPr>
          <w:rFonts w:eastAsia="Arial Unicode MS"/>
          <w:lang w:val="en-GB"/>
        </w:rPr>
        <w:t xml:space="preserve"> as a whole</w:t>
      </w:r>
      <w:bookmarkEnd w:id="134"/>
    </w:p>
    <w:p w14:paraId="28239CD1" w14:textId="77777777" w:rsidR="00477336" w:rsidRDefault="00477336" w:rsidP="00E01F8C">
      <w:pPr>
        <w:rPr>
          <w:rFonts w:eastAsia="Arial"/>
        </w:rPr>
      </w:pPr>
    </w:p>
    <w:p w14:paraId="7943C601" w14:textId="3B08A5CB" w:rsidR="0086076E" w:rsidRPr="0015054A" w:rsidRDefault="0086076E" w:rsidP="0015054A">
      <w:pPr>
        <w:pStyle w:val="ListParagraph"/>
        <w:numPr>
          <w:ilvl w:val="0"/>
          <w:numId w:val="44"/>
        </w:numPr>
        <w:ind w:left="0" w:firstLine="0"/>
        <w:contextualSpacing w:val="0"/>
        <w:rPr>
          <w:lang w:val="en-GB"/>
        </w:rPr>
      </w:pPr>
      <w:r w:rsidRPr="0015054A">
        <w:rPr>
          <w:lang w:val="en-GB"/>
        </w:rPr>
        <w:t xml:space="preserve">It is intended that GSIM may be used by </w:t>
      </w:r>
      <w:r w:rsidR="002A4DB5" w:rsidRPr="0015054A">
        <w:rPr>
          <w:lang w:val="en-GB"/>
        </w:rPr>
        <w:t>organisation</w:t>
      </w:r>
      <w:r w:rsidRPr="0015054A">
        <w:rPr>
          <w:lang w:val="en-GB"/>
        </w:rPr>
        <w:t xml:space="preserve">s to different degrees. It may be used in some cases only as a model to which </w:t>
      </w:r>
      <w:r w:rsidR="002A4DB5" w:rsidRPr="0015054A">
        <w:rPr>
          <w:lang w:val="en-GB"/>
        </w:rPr>
        <w:t>organisation</w:t>
      </w:r>
      <w:r w:rsidRPr="0015054A">
        <w:rPr>
          <w:lang w:val="en-GB"/>
        </w:rPr>
        <w:t xml:space="preserve">s refer when </w:t>
      </w:r>
      <w:r w:rsidRPr="000C027D">
        <w:rPr>
          <w:bCs/>
          <w:lang w:val="en-GB"/>
        </w:rPr>
        <w:t>communicating</w:t>
      </w:r>
      <w:r w:rsidRPr="0015054A">
        <w:rPr>
          <w:lang w:val="en-GB"/>
        </w:rPr>
        <w:t xml:space="preserve"> </w:t>
      </w:r>
      <w:r w:rsidR="007E674A" w:rsidRPr="0015054A">
        <w:rPr>
          <w:lang w:val="en-GB"/>
        </w:rPr>
        <w:t xml:space="preserve">internally or </w:t>
      </w:r>
      <w:r w:rsidRPr="0015054A">
        <w:rPr>
          <w:lang w:val="en-GB"/>
        </w:rPr>
        <w:t xml:space="preserve">with other </w:t>
      </w:r>
      <w:r w:rsidR="002A4DB5" w:rsidRPr="0015054A">
        <w:rPr>
          <w:lang w:val="en-GB"/>
        </w:rPr>
        <w:t>organisation</w:t>
      </w:r>
      <w:r w:rsidRPr="0015054A">
        <w:rPr>
          <w:lang w:val="en-GB"/>
        </w:rPr>
        <w:t xml:space="preserve">s to </w:t>
      </w:r>
      <w:r w:rsidRPr="000C027D">
        <w:rPr>
          <w:bCs/>
          <w:lang w:val="en-GB"/>
        </w:rPr>
        <w:t>clarify</w:t>
      </w:r>
      <w:r w:rsidRPr="0015054A">
        <w:rPr>
          <w:lang w:val="en-GB"/>
        </w:rPr>
        <w:t xml:space="preserve"> </w:t>
      </w:r>
      <w:r w:rsidR="001D2773" w:rsidRPr="0015054A">
        <w:rPr>
          <w:lang w:val="en-GB"/>
        </w:rPr>
        <w:t>the</w:t>
      </w:r>
      <w:r w:rsidRPr="0015054A">
        <w:rPr>
          <w:lang w:val="en-GB"/>
        </w:rPr>
        <w:t xml:space="preserve"> </w:t>
      </w:r>
      <w:r w:rsidRPr="000C027D">
        <w:rPr>
          <w:bCs/>
          <w:lang w:val="en-GB"/>
        </w:rPr>
        <w:t>discussion</w:t>
      </w:r>
      <w:r w:rsidRPr="0015054A">
        <w:rPr>
          <w:lang w:val="en-GB"/>
        </w:rPr>
        <w:t xml:space="preserve">. In other </w:t>
      </w:r>
      <w:r w:rsidR="0094048F" w:rsidRPr="0015054A">
        <w:rPr>
          <w:lang w:val="en-GB"/>
        </w:rPr>
        <w:t>cases,</w:t>
      </w:r>
      <w:r w:rsidRPr="0015054A">
        <w:rPr>
          <w:lang w:val="en-GB"/>
        </w:rPr>
        <w:t xml:space="preserve"> an </w:t>
      </w:r>
      <w:r w:rsidR="002A4DB5" w:rsidRPr="0015054A">
        <w:rPr>
          <w:lang w:val="en-GB"/>
        </w:rPr>
        <w:t>organisation</w:t>
      </w:r>
      <w:r w:rsidRPr="0015054A">
        <w:rPr>
          <w:lang w:val="en-GB"/>
        </w:rPr>
        <w:t xml:space="preserve"> may choose to </w:t>
      </w:r>
      <w:r w:rsidRPr="000C027D">
        <w:rPr>
          <w:bCs/>
          <w:lang w:val="en-GB"/>
        </w:rPr>
        <w:t>implement</w:t>
      </w:r>
      <w:r w:rsidRPr="0015054A">
        <w:rPr>
          <w:lang w:val="en-GB"/>
        </w:rPr>
        <w:t xml:space="preserve"> GSIM as the information model that defines </w:t>
      </w:r>
      <w:r w:rsidR="001D2773" w:rsidRPr="0015054A">
        <w:rPr>
          <w:lang w:val="en-GB"/>
        </w:rPr>
        <w:t xml:space="preserve">its </w:t>
      </w:r>
      <w:r w:rsidRPr="0015054A">
        <w:rPr>
          <w:lang w:val="en-GB"/>
        </w:rPr>
        <w:t xml:space="preserve">operating environment. Various scenarios for the use of GSIM are valid, although those </w:t>
      </w:r>
      <w:r w:rsidR="002A4DB5" w:rsidRPr="0015054A">
        <w:rPr>
          <w:lang w:val="en-GB"/>
        </w:rPr>
        <w:t>organisation</w:t>
      </w:r>
      <w:r w:rsidRPr="0015054A">
        <w:rPr>
          <w:lang w:val="en-GB"/>
        </w:rPr>
        <w:t>s that make use of GSIM to its fullest extent may expect to reali</w:t>
      </w:r>
      <w:r w:rsidR="0094048F" w:rsidRPr="0015054A">
        <w:rPr>
          <w:lang w:val="en-GB"/>
        </w:rPr>
        <w:t>s</w:t>
      </w:r>
      <w:r w:rsidRPr="0015054A">
        <w:rPr>
          <w:lang w:val="en-GB"/>
        </w:rPr>
        <w:t>e the greatest benefits.</w:t>
      </w:r>
    </w:p>
    <w:p w14:paraId="38100A87" w14:textId="77777777" w:rsidR="00477336" w:rsidRPr="00E873A5" w:rsidRDefault="00477336" w:rsidP="00E01F8C">
      <w:pPr>
        <w:rPr>
          <w:lang w:val="en-GB"/>
        </w:rPr>
      </w:pPr>
    </w:p>
    <w:p w14:paraId="5A70A1C0" w14:textId="77777777" w:rsidR="0086076E" w:rsidRDefault="0086076E" w:rsidP="00E01F8C">
      <w:pPr>
        <w:rPr>
          <w:rFonts w:eastAsia="Arial Unicode MS"/>
          <w:i/>
          <w:lang w:val="en-GB"/>
        </w:rPr>
      </w:pPr>
      <w:r w:rsidRPr="00E01F8C">
        <w:rPr>
          <w:rFonts w:eastAsia="Arial Unicode MS"/>
          <w:i/>
          <w:lang w:val="en-GB"/>
        </w:rPr>
        <w:t>Long term benefits</w:t>
      </w:r>
    </w:p>
    <w:p w14:paraId="2DFA323F" w14:textId="77777777" w:rsidR="00E01F8C" w:rsidRPr="00E01F8C" w:rsidRDefault="00E01F8C" w:rsidP="00E01F8C">
      <w:pPr>
        <w:rPr>
          <w:rFonts w:eastAsia="Arial Unicode MS"/>
          <w:i/>
          <w:lang w:val="en-GB"/>
        </w:rPr>
      </w:pPr>
    </w:p>
    <w:p w14:paraId="618695A4" w14:textId="471CD776" w:rsidR="0015054A" w:rsidRPr="00F0066F" w:rsidRDefault="0086076E" w:rsidP="00A52846">
      <w:pPr>
        <w:pStyle w:val="ListParagraph"/>
        <w:numPr>
          <w:ilvl w:val="0"/>
          <w:numId w:val="44"/>
        </w:numPr>
        <w:ind w:left="0" w:firstLine="0"/>
        <w:contextualSpacing w:val="0"/>
        <w:rPr>
          <w:rFonts w:eastAsia="Arial Unicode MS"/>
          <w:lang w:val="en-GB"/>
        </w:rPr>
      </w:pPr>
      <w:r w:rsidRPr="000C027D">
        <w:rPr>
          <w:rFonts w:eastAsia="Arial"/>
          <w:lang w:val="en-GB"/>
        </w:rPr>
        <w:t xml:space="preserve">GSIM provides a set of </w:t>
      </w:r>
      <w:r w:rsidR="004352A2" w:rsidRPr="000C027D">
        <w:rPr>
          <w:rFonts w:eastAsia="Arial"/>
          <w:lang w:val="en-GB"/>
        </w:rPr>
        <w:t>standardis</w:t>
      </w:r>
      <w:r w:rsidRPr="000C027D">
        <w:rPr>
          <w:rFonts w:eastAsia="Arial"/>
          <w:lang w:val="en-GB"/>
        </w:rPr>
        <w:t xml:space="preserve">ed information </w:t>
      </w:r>
      <w:del w:id="135" w:author="Inkyung Choi" w:date="2023-03-14T11:22:00Z">
        <w:r w:rsidRPr="000C027D" w:rsidDel="008008C3">
          <w:rPr>
            <w:rFonts w:eastAsia="Arial"/>
            <w:lang w:val="en-GB"/>
          </w:rPr>
          <w:delText>objects</w:delText>
        </w:r>
      </w:del>
      <w:ins w:id="136" w:author="Inkyung Choi" w:date="2023-03-14T11:22:00Z">
        <w:r w:rsidR="008008C3">
          <w:rPr>
            <w:rFonts w:eastAsia="Arial"/>
            <w:lang w:val="en-GB"/>
          </w:rPr>
          <w:t>classes</w:t>
        </w:r>
      </w:ins>
      <w:r w:rsidRPr="000C027D">
        <w:rPr>
          <w:rFonts w:eastAsia="Arial"/>
          <w:lang w:val="en-GB"/>
        </w:rPr>
        <w:t xml:space="preserve">, which are the inputs and outputs in the design and production of </w:t>
      </w:r>
      <w:r w:rsidR="00E6620A" w:rsidRPr="000C027D">
        <w:rPr>
          <w:rFonts w:eastAsia="Arial"/>
          <w:lang w:val="en-GB"/>
        </w:rPr>
        <w:t>s</w:t>
      </w:r>
      <w:r w:rsidR="001C3519" w:rsidRPr="000C027D">
        <w:rPr>
          <w:rFonts w:eastAsia="Arial"/>
          <w:lang w:val="en-GB"/>
        </w:rPr>
        <w:t>tatistical business processes</w:t>
      </w:r>
      <w:r w:rsidRPr="000C027D">
        <w:rPr>
          <w:rFonts w:eastAsia="Arial"/>
          <w:lang w:val="en-GB"/>
        </w:rPr>
        <w:t xml:space="preserve">. By defining </w:t>
      </w:r>
      <w:r w:rsidR="00732BAA" w:rsidRPr="000C027D">
        <w:rPr>
          <w:rFonts w:eastAsia="Arial"/>
          <w:lang w:val="en-GB"/>
        </w:rPr>
        <w:t xml:space="preserve">information </w:t>
      </w:r>
      <w:del w:id="137" w:author="Inkyung Choi" w:date="2023-03-14T11:22:00Z">
        <w:r w:rsidRPr="000C027D" w:rsidDel="00787477">
          <w:rPr>
            <w:rFonts w:eastAsia="Arial"/>
            <w:lang w:val="en-GB"/>
          </w:rPr>
          <w:delText xml:space="preserve">objects </w:delText>
        </w:r>
      </w:del>
      <w:ins w:id="138" w:author="Inkyung Choi" w:date="2023-03-14T11:22:00Z">
        <w:r w:rsidR="00787477">
          <w:rPr>
            <w:rFonts w:eastAsia="Arial"/>
            <w:lang w:val="en-GB"/>
          </w:rPr>
          <w:t>classes</w:t>
        </w:r>
        <w:r w:rsidR="00787477" w:rsidRPr="000C027D">
          <w:rPr>
            <w:rFonts w:eastAsia="Arial"/>
            <w:lang w:val="en-GB"/>
          </w:rPr>
          <w:t xml:space="preserve"> </w:t>
        </w:r>
      </w:ins>
      <w:r w:rsidRPr="000C027D">
        <w:rPr>
          <w:rFonts w:eastAsia="Arial"/>
          <w:lang w:val="en-GB"/>
        </w:rPr>
        <w:t xml:space="preserve">common to all statistical production, regardless of subject matter, </w:t>
      </w:r>
      <w:r w:rsidRPr="008C55DB">
        <w:rPr>
          <w:rFonts w:eastAsia="Arial"/>
          <w:lang w:val="en-GB"/>
        </w:rPr>
        <w:t xml:space="preserve">GSIM enables statistical </w:t>
      </w:r>
      <w:r w:rsidR="002A4DB5" w:rsidRPr="008C55DB">
        <w:rPr>
          <w:rFonts w:eastAsia="Arial"/>
          <w:lang w:val="en-GB"/>
        </w:rPr>
        <w:t>organisation</w:t>
      </w:r>
      <w:r w:rsidRPr="008C55DB">
        <w:rPr>
          <w:rFonts w:eastAsia="Arial"/>
          <w:lang w:val="en-GB"/>
        </w:rPr>
        <w:t xml:space="preserve">s to rethink how their business could be more </w:t>
      </w:r>
      <w:r w:rsidRPr="008C55DB">
        <w:rPr>
          <w:lang w:val="en-GB"/>
        </w:rPr>
        <w:t>efficiently organi</w:t>
      </w:r>
      <w:r w:rsidR="00A242B8" w:rsidRPr="008C55DB">
        <w:rPr>
          <w:lang w:val="en-GB"/>
        </w:rPr>
        <w:t>s</w:t>
      </w:r>
      <w:r w:rsidRPr="008C55DB">
        <w:rPr>
          <w:lang w:val="en-GB"/>
        </w:rPr>
        <w:t>ed</w:t>
      </w:r>
      <w:r w:rsidRPr="008C55DB">
        <w:rPr>
          <w:rFonts w:eastAsia="Arial"/>
          <w:lang w:val="en-GB"/>
        </w:rPr>
        <w:t>.</w:t>
      </w:r>
    </w:p>
    <w:p w14:paraId="0CF2B6D7" w14:textId="77777777" w:rsidR="0015054A" w:rsidRPr="0015054A" w:rsidRDefault="0015054A" w:rsidP="0015054A">
      <w:pPr>
        <w:pStyle w:val="ListParagraph"/>
        <w:numPr>
          <w:ilvl w:val="0"/>
          <w:numId w:val="0"/>
        </w:numPr>
        <w:contextualSpacing w:val="0"/>
        <w:rPr>
          <w:rFonts w:eastAsia="Arial Unicode MS"/>
          <w:lang w:val="en-GB"/>
        </w:rPr>
      </w:pPr>
    </w:p>
    <w:p w14:paraId="198568E3" w14:textId="1F2A9E33" w:rsidR="0015054A" w:rsidRDefault="0086076E" w:rsidP="00A52846">
      <w:pPr>
        <w:pStyle w:val="ListParagraph"/>
        <w:numPr>
          <w:ilvl w:val="0"/>
          <w:numId w:val="44"/>
        </w:numPr>
        <w:ind w:left="0" w:firstLine="0"/>
        <w:contextualSpacing w:val="0"/>
        <w:rPr>
          <w:rFonts w:eastAsia="Arial Unicode MS"/>
          <w:lang w:val="en-GB"/>
        </w:rPr>
      </w:pPr>
      <w:r w:rsidRPr="0015054A">
        <w:rPr>
          <w:rFonts w:eastAsia="Arial Unicode MS"/>
          <w:lang w:val="en-GB"/>
        </w:rPr>
        <w:t xml:space="preserve">GSIM could be used to direct future investment towards areas of statistical production where the common need is greatest. It could also </w:t>
      </w:r>
      <w:r w:rsidR="007E674A" w:rsidRPr="0015054A">
        <w:rPr>
          <w:rFonts w:eastAsia="Arial Unicode MS"/>
          <w:lang w:val="en-GB"/>
        </w:rPr>
        <w:t>enable</w:t>
      </w:r>
      <w:r w:rsidRPr="0015054A">
        <w:rPr>
          <w:rFonts w:eastAsia="Arial Unicode MS"/>
          <w:lang w:val="en-GB"/>
        </w:rPr>
        <w:t xml:space="preserve"> some degree of speciali</w:t>
      </w:r>
      <w:r w:rsidR="00732BAA" w:rsidRPr="0015054A">
        <w:rPr>
          <w:rFonts w:eastAsia="Arial Unicode MS"/>
          <w:lang w:val="en-GB"/>
        </w:rPr>
        <w:t>s</w:t>
      </w:r>
      <w:r w:rsidRPr="0015054A">
        <w:rPr>
          <w:rFonts w:eastAsia="Arial Unicode MS"/>
          <w:lang w:val="en-GB"/>
        </w:rPr>
        <w:t xml:space="preserve">ation within the international statistical community. For example, some </w:t>
      </w:r>
      <w:r w:rsidR="002A4DB5" w:rsidRPr="0015054A">
        <w:rPr>
          <w:rFonts w:eastAsia="Arial Unicode MS"/>
          <w:lang w:val="en-GB"/>
        </w:rPr>
        <w:t>organisation</w:t>
      </w:r>
      <w:r w:rsidRPr="0015054A">
        <w:rPr>
          <w:rFonts w:eastAsia="Arial Unicode MS"/>
          <w:lang w:val="en-GB"/>
        </w:rPr>
        <w:t>s could speciali</w:t>
      </w:r>
      <w:r w:rsidR="00732BAA" w:rsidRPr="0015054A">
        <w:rPr>
          <w:rFonts w:eastAsia="Arial Unicode MS"/>
          <w:lang w:val="en-GB"/>
        </w:rPr>
        <w:t>s</w:t>
      </w:r>
      <w:r w:rsidRPr="0015054A">
        <w:rPr>
          <w:rFonts w:eastAsia="Arial Unicode MS"/>
          <w:lang w:val="en-GB"/>
        </w:rPr>
        <w:t xml:space="preserve">e in seasonal adjustment, time series analysis or data validation, and other </w:t>
      </w:r>
      <w:r w:rsidR="002A4DB5" w:rsidRPr="0015054A">
        <w:rPr>
          <w:rFonts w:eastAsia="Arial Unicode MS"/>
          <w:lang w:val="en-GB"/>
        </w:rPr>
        <w:t>organisation</w:t>
      </w:r>
      <w:r w:rsidRPr="0015054A">
        <w:rPr>
          <w:rFonts w:eastAsia="Arial Unicode MS"/>
          <w:lang w:val="en-GB"/>
        </w:rPr>
        <w:t>s could take advantage of this expertise.</w:t>
      </w:r>
    </w:p>
    <w:p w14:paraId="4103D7A1" w14:textId="77777777" w:rsidR="0015054A" w:rsidRPr="0015054A" w:rsidRDefault="0015054A" w:rsidP="0015054A">
      <w:pPr>
        <w:pStyle w:val="ListParagraph"/>
        <w:numPr>
          <w:ilvl w:val="0"/>
          <w:numId w:val="0"/>
        </w:numPr>
        <w:contextualSpacing w:val="0"/>
        <w:rPr>
          <w:rFonts w:eastAsia="Arial Unicode MS"/>
          <w:lang w:val="en-GB"/>
        </w:rPr>
      </w:pPr>
    </w:p>
    <w:p w14:paraId="7887AC8A" w14:textId="51EECD60" w:rsidR="0086076E" w:rsidRDefault="0086076E" w:rsidP="00A52846">
      <w:pPr>
        <w:pStyle w:val="ListParagraph"/>
        <w:numPr>
          <w:ilvl w:val="0"/>
          <w:numId w:val="44"/>
        </w:numPr>
        <w:ind w:left="0" w:firstLine="0"/>
        <w:contextualSpacing w:val="0"/>
        <w:rPr>
          <w:rFonts w:eastAsia="Arial Unicode MS"/>
          <w:lang w:val="en-GB"/>
        </w:rPr>
      </w:pPr>
      <w:r w:rsidRPr="0015054A">
        <w:rPr>
          <w:rFonts w:eastAsia="Arial Unicode MS"/>
          <w:lang w:val="en-GB"/>
        </w:rPr>
        <w:t xml:space="preserve">Implementation of GSIM, in combination with GSBPM, will lead to more important advantages. GSIM </w:t>
      </w:r>
      <w:r w:rsidR="007E674A" w:rsidRPr="0015054A">
        <w:rPr>
          <w:rFonts w:eastAsia="Arial Unicode MS"/>
          <w:lang w:val="en-GB"/>
        </w:rPr>
        <w:t>could</w:t>
      </w:r>
      <w:r w:rsidRPr="0015054A">
        <w:rPr>
          <w:rFonts w:eastAsia="Arial Unicode MS"/>
          <w:lang w:val="en-GB"/>
        </w:rPr>
        <w:t>:</w:t>
      </w:r>
    </w:p>
    <w:p w14:paraId="5149C2AD" w14:textId="77777777" w:rsidR="0015054A" w:rsidRPr="0015054A" w:rsidRDefault="0015054A" w:rsidP="0015054A">
      <w:pPr>
        <w:pStyle w:val="ListParagraph"/>
        <w:rPr>
          <w:rFonts w:eastAsia="Arial Unicode MS"/>
          <w:lang w:val="en-GB"/>
        </w:rPr>
      </w:pPr>
    </w:p>
    <w:p w14:paraId="07F31DE7" w14:textId="77777777" w:rsidR="0086076E" w:rsidRPr="000C027D" w:rsidRDefault="0086076E" w:rsidP="000C027D">
      <w:pPr>
        <w:pStyle w:val="ListParagraph"/>
        <w:numPr>
          <w:ilvl w:val="0"/>
          <w:numId w:val="42"/>
        </w:numPr>
        <w:rPr>
          <w:rFonts w:eastAsia="Arial Unicode MS"/>
          <w:lang w:val="en-GB"/>
        </w:rPr>
      </w:pPr>
      <w:r w:rsidRPr="000C027D">
        <w:rPr>
          <w:rFonts w:eastAsia="Arial Unicode MS"/>
          <w:lang w:val="en-GB"/>
        </w:rPr>
        <w:t xml:space="preserve">Create an environment prepared for </w:t>
      </w:r>
      <w:r w:rsidRPr="000C027D">
        <w:rPr>
          <w:b/>
          <w:lang w:val="en-GB"/>
        </w:rPr>
        <w:t>reuse and sharing of methods</w:t>
      </w:r>
      <w:r w:rsidRPr="000C027D">
        <w:rPr>
          <w:rFonts w:eastAsia="Arial Unicode MS"/>
          <w:b/>
          <w:bCs/>
          <w:lang w:val="en-GB"/>
        </w:rPr>
        <w:t>, components and processes</w:t>
      </w:r>
      <w:r w:rsidRPr="000C027D">
        <w:rPr>
          <w:rFonts w:eastAsia="Arial Unicode MS"/>
          <w:lang w:val="en-GB"/>
        </w:rPr>
        <w:t>;</w:t>
      </w:r>
    </w:p>
    <w:p w14:paraId="14CECC76" w14:textId="1EB535FF" w:rsidR="0086076E" w:rsidRPr="000C027D" w:rsidRDefault="0086076E" w:rsidP="000C027D">
      <w:pPr>
        <w:pStyle w:val="ListParagraph"/>
        <w:numPr>
          <w:ilvl w:val="0"/>
          <w:numId w:val="42"/>
        </w:numPr>
        <w:rPr>
          <w:rFonts w:eastAsia="Arial Unicode MS"/>
          <w:lang w:val="en-GB"/>
        </w:rPr>
      </w:pPr>
      <w:r w:rsidRPr="000C027D">
        <w:rPr>
          <w:rFonts w:eastAsia="Arial Unicode MS"/>
          <w:lang w:val="en-GB"/>
        </w:rPr>
        <w:t xml:space="preserve">Provide the opportunity to </w:t>
      </w:r>
      <w:r w:rsidRPr="008C55DB">
        <w:rPr>
          <w:rFonts w:eastAsia="Arial Unicode MS"/>
          <w:lang w:val="en-GB"/>
        </w:rPr>
        <w:t xml:space="preserve">implement </w:t>
      </w:r>
      <w:r w:rsidRPr="008C55DB">
        <w:rPr>
          <w:lang w:val="en-GB"/>
        </w:rPr>
        <w:t>rule</w:t>
      </w:r>
      <w:r w:rsidR="00732BAA" w:rsidRPr="008C55DB">
        <w:rPr>
          <w:lang w:val="en-GB"/>
        </w:rPr>
        <w:t>-</w:t>
      </w:r>
      <w:r w:rsidRPr="008C55DB">
        <w:rPr>
          <w:lang w:val="en-GB"/>
        </w:rPr>
        <w:t>based process control</w:t>
      </w:r>
      <w:r w:rsidRPr="008C55DB">
        <w:rPr>
          <w:rFonts w:eastAsia="Arial Unicode MS"/>
          <w:lang w:val="en-GB"/>
        </w:rPr>
        <w:t>,</w:t>
      </w:r>
      <w:r w:rsidRPr="000C027D">
        <w:rPr>
          <w:rFonts w:eastAsia="Arial Unicode MS"/>
          <w:lang w:val="en-GB"/>
        </w:rPr>
        <w:t xml:space="preserve"> thus minimi</w:t>
      </w:r>
      <w:r w:rsidR="00732BAA" w:rsidRPr="000C027D">
        <w:rPr>
          <w:rFonts w:eastAsia="Arial Unicode MS"/>
          <w:lang w:val="en-GB"/>
        </w:rPr>
        <w:t>s</w:t>
      </w:r>
      <w:r w:rsidRPr="000C027D">
        <w:rPr>
          <w:rFonts w:eastAsia="Arial Unicode MS"/>
          <w:lang w:val="en-GB"/>
        </w:rPr>
        <w:t xml:space="preserve">ing human intervention in the production process; </w:t>
      </w:r>
    </w:p>
    <w:p w14:paraId="5C867E6B" w14:textId="2BD49808" w:rsidR="0086076E" w:rsidRPr="000C027D" w:rsidRDefault="007E674A" w:rsidP="000C027D">
      <w:pPr>
        <w:pStyle w:val="ListParagraph"/>
        <w:numPr>
          <w:ilvl w:val="0"/>
          <w:numId w:val="42"/>
        </w:numPr>
        <w:rPr>
          <w:rFonts w:eastAsia="Arial Unicode MS"/>
          <w:lang w:val="en-GB"/>
        </w:rPr>
      </w:pPr>
      <w:r w:rsidRPr="000C027D">
        <w:rPr>
          <w:rFonts w:eastAsia="Arial Unicode MS"/>
          <w:lang w:val="en-GB"/>
        </w:rPr>
        <w:t xml:space="preserve">Facilitate </w:t>
      </w:r>
      <w:r w:rsidR="001D2773" w:rsidRPr="000C027D">
        <w:rPr>
          <w:rFonts w:eastAsia="Arial Unicode MS"/>
          <w:lang w:val="en-GB"/>
        </w:rPr>
        <w:t xml:space="preserve">the </w:t>
      </w:r>
      <w:r w:rsidRPr="000C027D">
        <w:rPr>
          <w:rFonts w:eastAsia="Arial Unicode MS"/>
          <w:lang w:val="en-GB"/>
        </w:rPr>
        <w:t xml:space="preserve">generation of </w:t>
      </w:r>
      <w:r w:rsidR="0086076E" w:rsidRPr="000C027D">
        <w:rPr>
          <w:rFonts w:eastAsia="Arial Unicode MS"/>
          <w:lang w:val="en-GB"/>
        </w:rPr>
        <w:t xml:space="preserve">economies of scale through </w:t>
      </w:r>
      <w:r w:rsidR="001D2773" w:rsidRPr="000C027D">
        <w:rPr>
          <w:rFonts w:eastAsia="Arial Unicode MS"/>
          <w:lang w:val="en-GB"/>
        </w:rPr>
        <w:t xml:space="preserve">the </w:t>
      </w:r>
      <w:r w:rsidR="0086076E" w:rsidRPr="000C027D">
        <w:rPr>
          <w:rFonts w:eastAsia="Arial Unicode MS"/>
          <w:lang w:val="en-GB"/>
        </w:rPr>
        <w:t xml:space="preserve">development of common tools by the community of statistical </w:t>
      </w:r>
      <w:r w:rsidR="002A4DB5" w:rsidRPr="000C027D">
        <w:rPr>
          <w:rFonts w:eastAsia="Arial Unicode MS"/>
          <w:lang w:val="en-GB"/>
        </w:rPr>
        <w:t>organisation</w:t>
      </w:r>
      <w:r w:rsidR="0086076E" w:rsidRPr="000C027D">
        <w:rPr>
          <w:rFonts w:eastAsia="Arial Unicode MS"/>
          <w:lang w:val="en-GB"/>
        </w:rPr>
        <w:t>s.</w:t>
      </w:r>
    </w:p>
    <w:p w14:paraId="2EACA783" w14:textId="77777777" w:rsidR="0086076E" w:rsidRPr="00E873A5" w:rsidRDefault="0086076E" w:rsidP="00E01F8C">
      <w:pPr>
        <w:pStyle w:val="ListParagraph"/>
        <w:numPr>
          <w:ilvl w:val="0"/>
          <w:numId w:val="0"/>
        </w:numPr>
        <w:ind w:left="360"/>
        <w:rPr>
          <w:rFonts w:eastAsia="Arial Unicode MS"/>
          <w:lang w:val="en-GB"/>
        </w:rPr>
      </w:pPr>
    </w:p>
    <w:p w14:paraId="30A321DC" w14:textId="77777777" w:rsidR="0086076E" w:rsidRDefault="0086076E" w:rsidP="00E01F8C">
      <w:pPr>
        <w:rPr>
          <w:rFonts w:eastAsia="Arial Unicode MS"/>
          <w:i/>
          <w:lang w:val="en-GB"/>
        </w:rPr>
      </w:pPr>
      <w:r w:rsidRPr="00E01F8C">
        <w:rPr>
          <w:rFonts w:eastAsia="Arial Unicode MS"/>
          <w:i/>
          <w:lang w:val="en-GB"/>
        </w:rPr>
        <w:t>Immediate benefits</w:t>
      </w:r>
    </w:p>
    <w:p w14:paraId="7D56C385" w14:textId="77777777" w:rsidR="00E01F8C" w:rsidRPr="00E01F8C" w:rsidRDefault="00E01F8C" w:rsidP="00E01F8C">
      <w:pPr>
        <w:rPr>
          <w:rFonts w:eastAsia="Arial Unicode MS"/>
          <w:i/>
          <w:lang w:val="en-GB"/>
        </w:rPr>
      </w:pPr>
    </w:p>
    <w:p w14:paraId="0497B3EA" w14:textId="1B64E543" w:rsidR="003E589B" w:rsidRPr="0015054A" w:rsidRDefault="003E589B" w:rsidP="0015054A">
      <w:pPr>
        <w:pStyle w:val="ListParagraph"/>
        <w:numPr>
          <w:ilvl w:val="0"/>
          <w:numId w:val="44"/>
        </w:numPr>
        <w:ind w:left="0" w:firstLine="0"/>
        <w:contextualSpacing w:val="0"/>
        <w:rPr>
          <w:rFonts w:eastAsia="Arial Unicode MS"/>
          <w:lang w:val="en-GB"/>
        </w:rPr>
      </w:pPr>
      <w:r w:rsidRPr="0015054A">
        <w:rPr>
          <w:rFonts w:eastAsia="Arial Unicode MS"/>
          <w:lang w:val="en-GB"/>
        </w:rPr>
        <w:t xml:space="preserve">A significant </w:t>
      </w:r>
      <w:r w:rsidR="00B16EE7" w:rsidRPr="0015054A">
        <w:rPr>
          <w:rFonts w:eastAsia="Arial Unicode MS"/>
          <w:lang w:val="en-GB"/>
        </w:rPr>
        <w:t>benefit</w:t>
      </w:r>
      <w:r w:rsidRPr="0015054A">
        <w:rPr>
          <w:rFonts w:eastAsia="Arial Unicode MS"/>
          <w:lang w:val="en-GB"/>
        </w:rPr>
        <w:t xml:space="preserve"> of using GSIM</w:t>
      </w:r>
      <w:r w:rsidR="003A02A6" w:rsidRPr="0015054A">
        <w:rPr>
          <w:rFonts w:eastAsia="Arial Unicode MS"/>
          <w:lang w:val="en-GB"/>
        </w:rPr>
        <w:t xml:space="preserve"> is that it provides</w:t>
      </w:r>
      <w:r w:rsidRPr="0015054A">
        <w:rPr>
          <w:rFonts w:eastAsia="Arial Unicode MS"/>
          <w:lang w:val="en-GB"/>
        </w:rPr>
        <w:t xml:space="preserve"> a </w:t>
      </w:r>
      <w:r w:rsidRPr="008C55DB">
        <w:rPr>
          <w:rFonts w:eastAsia="Arial Unicode MS"/>
          <w:b/>
          <w:bCs/>
          <w:lang w:val="en-GB"/>
        </w:rPr>
        <w:t>common language to improve communication at different levels</w:t>
      </w:r>
      <w:r w:rsidRPr="0015054A">
        <w:rPr>
          <w:rFonts w:eastAsia="Arial Unicode MS"/>
          <w:lang w:val="en-GB"/>
        </w:rPr>
        <w:t>:</w:t>
      </w:r>
    </w:p>
    <w:p w14:paraId="4ADDCF61" w14:textId="77777777" w:rsidR="00E01F8C" w:rsidRPr="00E873A5" w:rsidRDefault="00E01F8C" w:rsidP="00E01F8C">
      <w:pPr>
        <w:rPr>
          <w:rFonts w:eastAsia="Arial Unicode MS"/>
          <w:lang w:val="en-GB"/>
        </w:rPr>
      </w:pPr>
    </w:p>
    <w:p w14:paraId="3A699EFF" w14:textId="15D92C3F" w:rsidR="003E589B" w:rsidRPr="000C027D" w:rsidRDefault="00B16EE7" w:rsidP="00837A26">
      <w:pPr>
        <w:pStyle w:val="ListParagraph"/>
        <w:numPr>
          <w:ilvl w:val="0"/>
          <w:numId w:val="43"/>
        </w:numPr>
        <w:rPr>
          <w:rFonts w:eastAsia="Arial Unicode MS"/>
          <w:lang w:val="en-GB"/>
        </w:rPr>
      </w:pPr>
      <w:r w:rsidRPr="000C027D">
        <w:rPr>
          <w:rFonts w:eastAsia="Arial Unicode MS"/>
          <w:lang w:val="en-GB"/>
        </w:rPr>
        <w:t>B</w:t>
      </w:r>
      <w:r w:rsidR="003E589B" w:rsidRPr="000C027D">
        <w:rPr>
          <w:rFonts w:eastAsia="Arial Unicode MS"/>
          <w:lang w:val="en-GB"/>
        </w:rPr>
        <w:t xml:space="preserve">etween the different roles in statistical </w:t>
      </w:r>
      <w:r w:rsidR="00C30DC7" w:rsidRPr="000C027D">
        <w:rPr>
          <w:rFonts w:eastAsia="Arial Unicode MS"/>
          <w:lang w:val="en-GB"/>
        </w:rPr>
        <w:t xml:space="preserve">business process </w:t>
      </w:r>
      <w:r w:rsidR="003E589B" w:rsidRPr="000C027D">
        <w:rPr>
          <w:rFonts w:eastAsia="Arial Unicode MS"/>
          <w:lang w:val="en-GB"/>
        </w:rPr>
        <w:t>(</w:t>
      </w:r>
      <w:r w:rsidR="00D16522" w:rsidRPr="000C027D">
        <w:rPr>
          <w:rFonts w:eastAsia="Arial Unicode MS"/>
          <w:lang w:val="en-GB"/>
        </w:rPr>
        <w:t xml:space="preserve">business </w:t>
      </w:r>
      <w:r w:rsidR="003E589B" w:rsidRPr="000C027D">
        <w:rPr>
          <w:rFonts w:eastAsia="Arial Unicode MS"/>
          <w:lang w:val="en-GB"/>
        </w:rPr>
        <w:t>and information technology experts);</w:t>
      </w:r>
    </w:p>
    <w:p w14:paraId="01055F8D" w14:textId="494B2DF8" w:rsidR="003E589B" w:rsidRPr="000C027D" w:rsidRDefault="00B16EE7" w:rsidP="00837A26">
      <w:pPr>
        <w:pStyle w:val="ListParagraph"/>
        <w:numPr>
          <w:ilvl w:val="0"/>
          <w:numId w:val="43"/>
        </w:numPr>
        <w:rPr>
          <w:rFonts w:eastAsia="Arial Unicode MS"/>
          <w:lang w:val="en-GB"/>
        </w:rPr>
      </w:pPr>
      <w:r w:rsidRPr="000C027D">
        <w:rPr>
          <w:rFonts w:eastAsia="Arial Unicode MS"/>
          <w:lang w:val="en-GB"/>
        </w:rPr>
        <w:t>B</w:t>
      </w:r>
      <w:r w:rsidR="003E589B" w:rsidRPr="000C027D">
        <w:rPr>
          <w:rFonts w:eastAsia="Arial Unicode MS"/>
          <w:lang w:val="en-GB"/>
        </w:rPr>
        <w:t xml:space="preserve">etween the </w:t>
      </w:r>
      <w:r w:rsidR="007E674A" w:rsidRPr="000C027D">
        <w:rPr>
          <w:rFonts w:eastAsia="Arial Unicode MS"/>
          <w:lang w:val="en-GB"/>
        </w:rPr>
        <w:t xml:space="preserve">different </w:t>
      </w:r>
      <w:r w:rsidR="003E589B" w:rsidRPr="000C027D">
        <w:rPr>
          <w:rFonts w:eastAsia="Arial Unicode MS"/>
          <w:lang w:val="en-GB"/>
        </w:rPr>
        <w:t>statistical subject matter domains;</w:t>
      </w:r>
    </w:p>
    <w:p w14:paraId="462F5F91" w14:textId="4223A611" w:rsidR="003E589B" w:rsidRPr="000C027D" w:rsidRDefault="00B16EE7" w:rsidP="00837A26">
      <w:pPr>
        <w:pStyle w:val="ListParagraph"/>
        <w:numPr>
          <w:ilvl w:val="0"/>
          <w:numId w:val="43"/>
        </w:numPr>
        <w:rPr>
          <w:rFonts w:eastAsia="Arial Unicode MS"/>
          <w:lang w:val="en-GB"/>
        </w:rPr>
      </w:pPr>
      <w:r w:rsidRPr="000C027D">
        <w:rPr>
          <w:rFonts w:eastAsia="Arial Unicode MS"/>
          <w:lang w:val="en-GB"/>
        </w:rPr>
        <w:lastRenderedPageBreak/>
        <w:t>B</w:t>
      </w:r>
      <w:r w:rsidR="003E589B" w:rsidRPr="000C027D">
        <w:rPr>
          <w:rFonts w:eastAsia="Arial Unicode MS"/>
          <w:lang w:val="en-GB"/>
        </w:rPr>
        <w:t xml:space="preserve">etween statistical </w:t>
      </w:r>
      <w:r w:rsidR="002A4DB5" w:rsidRPr="000C027D">
        <w:rPr>
          <w:rFonts w:eastAsia="Arial Unicode MS"/>
          <w:lang w:val="en-GB"/>
        </w:rPr>
        <w:t>organisation</w:t>
      </w:r>
      <w:r w:rsidR="003E589B" w:rsidRPr="000C027D">
        <w:rPr>
          <w:rFonts w:eastAsia="Arial Unicode MS"/>
          <w:lang w:val="en-GB"/>
        </w:rPr>
        <w:t>s at national and international levels.</w:t>
      </w:r>
    </w:p>
    <w:p w14:paraId="22721220" w14:textId="77777777" w:rsidR="00477336" w:rsidRDefault="00477336" w:rsidP="00E01F8C">
      <w:pPr>
        <w:rPr>
          <w:lang w:val="en-GB"/>
        </w:rPr>
      </w:pPr>
    </w:p>
    <w:p w14:paraId="0D2E0967" w14:textId="79BE0E52" w:rsidR="003E589B" w:rsidRPr="0015054A" w:rsidRDefault="003E589B" w:rsidP="0015054A">
      <w:pPr>
        <w:pStyle w:val="ListParagraph"/>
        <w:numPr>
          <w:ilvl w:val="0"/>
          <w:numId w:val="44"/>
        </w:numPr>
        <w:ind w:left="0" w:firstLine="0"/>
        <w:contextualSpacing w:val="0"/>
        <w:rPr>
          <w:rFonts w:eastAsia="Arial Unicode MS"/>
          <w:lang w:val="en-GB"/>
        </w:rPr>
      </w:pPr>
      <w:bookmarkStart w:id="139" w:name="_Hlk50465265"/>
      <w:r w:rsidRPr="0015054A">
        <w:rPr>
          <w:rFonts w:eastAsia="Arial Unicode MS"/>
          <w:lang w:val="en-GB"/>
        </w:rPr>
        <w:t xml:space="preserve">Improving communication will result in a more efficient exchange of data and metadata within and between statistical </w:t>
      </w:r>
      <w:r w:rsidR="002A4DB5" w:rsidRPr="0015054A">
        <w:rPr>
          <w:rFonts w:eastAsia="Arial Unicode MS"/>
          <w:lang w:val="en-GB"/>
        </w:rPr>
        <w:t>organisation</w:t>
      </w:r>
      <w:r w:rsidRPr="0015054A">
        <w:rPr>
          <w:rFonts w:eastAsia="Arial Unicode MS"/>
          <w:lang w:val="en-GB"/>
        </w:rPr>
        <w:t>s, and with external</w:t>
      </w:r>
      <w:r w:rsidR="00D16522" w:rsidRPr="0015054A">
        <w:rPr>
          <w:rFonts w:eastAsia="Arial Unicode MS"/>
          <w:lang w:val="en-GB"/>
        </w:rPr>
        <w:t xml:space="preserve"> users</w:t>
      </w:r>
      <w:r w:rsidRPr="0015054A">
        <w:rPr>
          <w:rFonts w:eastAsia="Arial Unicode MS"/>
          <w:lang w:val="en-GB"/>
        </w:rPr>
        <w:t xml:space="preserve"> and suppliers.</w:t>
      </w:r>
    </w:p>
    <w:bookmarkEnd w:id="139"/>
    <w:p w14:paraId="3A2B7B9A" w14:textId="77777777" w:rsidR="00477336" w:rsidRDefault="00477336" w:rsidP="00E01F8C">
      <w:pPr>
        <w:rPr>
          <w:lang w:val="en-GB"/>
        </w:rPr>
      </w:pPr>
    </w:p>
    <w:p w14:paraId="31318BDA" w14:textId="26958B0E" w:rsidR="00B16EE7" w:rsidRPr="0015054A" w:rsidRDefault="00B16EE7" w:rsidP="0015054A">
      <w:pPr>
        <w:pStyle w:val="ListParagraph"/>
        <w:numPr>
          <w:ilvl w:val="0"/>
          <w:numId w:val="44"/>
        </w:numPr>
        <w:ind w:left="0" w:firstLine="0"/>
        <w:contextualSpacing w:val="0"/>
        <w:rPr>
          <w:rFonts w:eastAsia="Arial Unicode MS"/>
          <w:lang w:val="en-GB"/>
        </w:rPr>
      </w:pPr>
      <w:r w:rsidRPr="0015054A">
        <w:rPr>
          <w:rFonts w:eastAsia="Arial Unicode MS"/>
          <w:lang w:val="en-GB"/>
        </w:rPr>
        <w:t>GSIM can</w:t>
      </w:r>
      <w:r w:rsidR="003D4B9C" w:rsidRPr="0015054A">
        <w:rPr>
          <w:rFonts w:eastAsia="Arial Unicode MS"/>
          <w:lang w:val="en-GB"/>
        </w:rPr>
        <w:t xml:space="preserve"> </w:t>
      </w:r>
      <w:r w:rsidRPr="0015054A">
        <w:rPr>
          <w:rFonts w:eastAsia="Arial Unicode MS"/>
          <w:lang w:val="en-GB"/>
        </w:rPr>
        <w:t xml:space="preserve">be used by </w:t>
      </w:r>
      <w:r w:rsidR="002A4DB5" w:rsidRPr="0015054A">
        <w:rPr>
          <w:rFonts w:eastAsia="Arial Unicode MS"/>
          <w:lang w:val="en-GB"/>
        </w:rPr>
        <w:t>organisation</w:t>
      </w:r>
      <w:r w:rsidRPr="0015054A">
        <w:rPr>
          <w:rFonts w:eastAsia="Arial Unicode MS"/>
          <w:lang w:val="en-GB"/>
        </w:rPr>
        <w:t>s to:</w:t>
      </w:r>
    </w:p>
    <w:p w14:paraId="520462F0" w14:textId="77777777" w:rsidR="0015054A" w:rsidRPr="0015054A" w:rsidRDefault="0015054A" w:rsidP="0015054A">
      <w:pPr>
        <w:pStyle w:val="ListParagraph"/>
        <w:rPr>
          <w:lang w:val="en-GB"/>
        </w:rPr>
      </w:pPr>
    </w:p>
    <w:p w14:paraId="54CEF9EB" w14:textId="2529D9E4" w:rsidR="00B16EE7" w:rsidRPr="00472810" w:rsidRDefault="00B16EE7" w:rsidP="00472810">
      <w:pPr>
        <w:pStyle w:val="ListParagraph"/>
        <w:numPr>
          <w:ilvl w:val="0"/>
          <w:numId w:val="40"/>
        </w:numPr>
        <w:rPr>
          <w:lang w:val="en-GB"/>
        </w:rPr>
      </w:pPr>
      <w:r w:rsidRPr="00472810">
        <w:rPr>
          <w:lang w:val="en-GB"/>
        </w:rPr>
        <w:t>Build capability among staff by using GSIM as a teaching aid that provides a simple</w:t>
      </w:r>
      <w:r w:rsidR="00F55A19" w:rsidRPr="00472810">
        <w:rPr>
          <w:lang w:val="en-GB"/>
        </w:rPr>
        <w:t xml:space="preserve"> and</w:t>
      </w:r>
      <w:r w:rsidRPr="00472810">
        <w:rPr>
          <w:lang w:val="en-GB"/>
        </w:rPr>
        <w:t xml:space="preserve"> easy to understand view of complex information</w:t>
      </w:r>
      <w:r w:rsidR="001D4F01" w:rsidRPr="00472810">
        <w:rPr>
          <w:lang w:val="en-GB"/>
        </w:rPr>
        <w:t>;</w:t>
      </w:r>
      <w:r w:rsidR="00E20C98" w:rsidRPr="00472810">
        <w:rPr>
          <w:lang w:val="en-GB"/>
        </w:rPr>
        <w:t xml:space="preserve"> </w:t>
      </w:r>
    </w:p>
    <w:p w14:paraId="23569067" w14:textId="56932EC6" w:rsidR="00B16EE7" w:rsidRPr="00BE5F18" w:rsidRDefault="00B16EE7" w:rsidP="00472810">
      <w:pPr>
        <w:pStyle w:val="ListParagraph"/>
        <w:numPr>
          <w:ilvl w:val="0"/>
          <w:numId w:val="40"/>
        </w:numPr>
        <w:rPr>
          <w:lang w:val="en-GB"/>
        </w:rPr>
      </w:pPr>
      <w:r w:rsidRPr="008C55DB">
        <w:rPr>
          <w:bCs/>
          <w:lang w:val="en-GB"/>
        </w:rPr>
        <w:t>Validate existing information systems</w:t>
      </w:r>
      <w:r w:rsidRPr="00BE5F18">
        <w:rPr>
          <w:lang w:val="en-GB"/>
        </w:rPr>
        <w:t xml:space="preserve"> and compare with emerging international best practice and</w:t>
      </w:r>
      <w:r w:rsidR="00E20C98" w:rsidRPr="00BE5F18">
        <w:rPr>
          <w:lang w:val="en-GB"/>
        </w:rPr>
        <w:t>,</w:t>
      </w:r>
      <w:r w:rsidRPr="00BE5F18">
        <w:rPr>
          <w:lang w:val="en-GB"/>
        </w:rPr>
        <w:t xml:space="preserve"> where appropriate</w:t>
      </w:r>
      <w:r w:rsidR="00E20C98" w:rsidRPr="00BE5F18">
        <w:rPr>
          <w:lang w:val="en-GB"/>
        </w:rPr>
        <w:t>,</w:t>
      </w:r>
      <w:r w:rsidRPr="00BE5F18">
        <w:rPr>
          <w:lang w:val="en-GB"/>
        </w:rPr>
        <w:t xml:space="preserve"> leverage off international expertise</w:t>
      </w:r>
      <w:r w:rsidR="001D4F01" w:rsidRPr="00BE5F18">
        <w:rPr>
          <w:lang w:val="en-GB"/>
        </w:rPr>
        <w:t>;</w:t>
      </w:r>
    </w:p>
    <w:p w14:paraId="4AEE85B3" w14:textId="77777777" w:rsidR="00B16EE7" w:rsidRPr="00BE5F18" w:rsidRDefault="00B16EE7" w:rsidP="00472810">
      <w:pPr>
        <w:pStyle w:val="ListParagraph"/>
        <w:numPr>
          <w:ilvl w:val="0"/>
          <w:numId w:val="40"/>
        </w:numPr>
        <w:rPr>
          <w:lang w:val="en-GB"/>
        </w:rPr>
      </w:pPr>
      <w:r w:rsidRPr="00BE5F18">
        <w:rPr>
          <w:lang w:val="en-GB"/>
        </w:rPr>
        <w:t>Guide development or updat</w:t>
      </w:r>
      <w:r w:rsidR="00F44D1A" w:rsidRPr="00BE5F18">
        <w:rPr>
          <w:lang w:val="en-GB"/>
        </w:rPr>
        <w:t>ing</w:t>
      </w:r>
      <w:r w:rsidRPr="00BE5F18">
        <w:rPr>
          <w:lang w:val="en-GB"/>
        </w:rPr>
        <w:t xml:space="preserve"> of </w:t>
      </w:r>
      <w:r w:rsidR="007E674A" w:rsidRPr="00BE5F18">
        <w:rPr>
          <w:lang w:val="en-GB"/>
        </w:rPr>
        <w:t xml:space="preserve">international </w:t>
      </w:r>
      <w:r w:rsidRPr="00BE5F18">
        <w:rPr>
          <w:lang w:val="en-GB"/>
        </w:rPr>
        <w:t xml:space="preserve">or </w:t>
      </w:r>
      <w:r w:rsidR="007E674A" w:rsidRPr="00BE5F18">
        <w:rPr>
          <w:lang w:val="en-GB"/>
        </w:rPr>
        <w:t xml:space="preserve">local </w:t>
      </w:r>
      <w:r w:rsidRPr="00BE5F18">
        <w:rPr>
          <w:lang w:val="en-GB"/>
        </w:rPr>
        <w:t>standards to ensure they meet the broadest needs of the international statistical community</w:t>
      </w:r>
      <w:r w:rsidR="001D4F01" w:rsidRPr="00BE5F18">
        <w:rPr>
          <w:lang w:val="en-GB"/>
        </w:rPr>
        <w:t>.</w:t>
      </w:r>
    </w:p>
    <w:p w14:paraId="3B8C0C67" w14:textId="77777777" w:rsidR="00E01F8C" w:rsidRDefault="00E01F8C" w:rsidP="00E01F8C"/>
    <w:p w14:paraId="06C4A63C" w14:textId="75CB8309" w:rsidR="00F666DF" w:rsidRDefault="00B66593" w:rsidP="00F666DF">
      <w:pPr>
        <w:pStyle w:val="Heading2"/>
        <w:spacing w:before="0" w:after="0"/>
        <w:rPr>
          <w:lang w:val="en-GB"/>
        </w:rPr>
      </w:pPr>
      <w:bookmarkStart w:id="140" w:name="_Toc323807420"/>
      <w:bookmarkStart w:id="141" w:name="_Toc335952270"/>
      <w:bookmarkStart w:id="142" w:name="_Toc52199024"/>
      <w:commentRangeStart w:id="143"/>
      <w:r>
        <w:rPr>
          <w:lang w:val="en-GB"/>
        </w:rPr>
        <w:t xml:space="preserve">Relationship with </w:t>
      </w:r>
      <w:bookmarkEnd w:id="140"/>
      <w:bookmarkEnd w:id="141"/>
      <w:r w:rsidR="00F41307">
        <w:rPr>
          <w:lang w:val="en-GB"/>
        </w:rPr>
        <w:t xml:space="preserve">other </w:t>
      </w:r>
      <w:proofErr w:type="spellStart"/>
      <w:r w:rsidR="000C027D">
        <w:rPr>
          <w:lang w:val="en-GB"/>
        </w:rPr>
        <w:t>ModernStats</w:t>
      </w:r>
      <w:proofErr w:type="spellEnd"/>
      <w:r w:rsidR="000C027D">
        <w:rPr>
          <w:lang w:val="en-GB"/>
        </w:rPr>
        <w:t xml:space="preserve"> models</w:t>
      </w:r>
      <w:bookmarkEnd w:id="142"/>
      <w:commentRangeEnd w:id="143"/>
      <w:r w:rsidR="002F52AD">
        <w:rPr>
          <w:rStyle w:val="CommentReference"/>
          <w:rFonts w:eastAsiaTheme="minorEastAsia" w:cstheme="minorBidi"/>
          <w:b w:val="0"/>
          <w:bCs w:val="0"/>
        </w:rPr>
        <w:commentReference w:id="143"/>
      </w:r>
    </w:p>
    <w:p w14:paraId="412A04F8" w14:textId="77777777" w:rsidR="00F666DF" w:rsidRPr="00E873A5" w:rsidRDefault="00F666DF" w:rsidP="00F666DF">
      <w:pPr>
        <w:rPr>
          <w:lang w:val="en-GB"/>
        </w:rPr>
      </w:pPr>
    </w:p>
    <w:p w14:paraId="23C00EB8" w14:textId="373DC0F1" w:rsidR="000C027D" w:rsidRPr="005348DA" w:rsidRDefault="000C027D" w:rsidP="0015054A">
      <w:pPr>
        <w:pStyle w:val="ListParagraph"/>
        <w:numPr>
          <w:ilvl w:val="0"/>
          <w:numId w:val="44"/>
        </w:numPr>
        <w:ind w:left="0" w:firstLine="0"/>
        <w:contextualSpacing w:val="0"/>
        <w:rPr>
          <w:rFonts w:eastAsia="Arial Unicode MS"/>
          <w:lang w:val="en-GB"/>
        </w:rPr>
      </w:pPr>
      <w:r w:rsidRPr="005348DA">
        <w:rPr>
          <w:rFonts w:eastAsia="Arial Unicode MS"/>
          <w:lang w:val="en-GB"/>
        </w:rPr>
        <w:t>GSIM has link</w:t>
      </w:r>
      <w:r w:rsidR="008C55DB" w:rsidRPr="005348DA">
        <w:rPr>
          <w:rFonts w:eastAsia="Arial Unicode MS"/>
          <w:lang w:val="en-GB"/>
        </w:rPr>
        <w:t>s</w:t>
      </w:r>
      <w:r w:rsidRPr="005348DA">
        <w:rPr>
          <w:rFonts w:eastAsia="Arial Unicode MS"/>
          <w:lang w:val="en-GB"/>
        </w:rPr>
        <w:t xml:space="preserve"> to several models have been developed under the auspices of the HLG-MOS to support the modernisation of official statistics (</w:t>
      </w:r>
      <w:r w:rsidR="00F41307" w:rsidRPr="005348DA">
        <w:rPr>
          <w:rFonts w:eastAsia="Arial Unicode MS"/>
          <w:lang w:val="en-GB"/>
        </w:rPr>
        <w:t xml:space="preserve">e.g. GSBPM, GSIM and CSPA, </w:t>
      </w:r>
      <w:r w:rsidRPr="005348DA">
        <w:rPr>
          <w:rFonts w:eastAsia="Arial Unicode MS"/>
          <w:lang w:val="en-GB"/>
        </w:rPr>
        <w:t>collectively</w:t>
      </w:r>
      <w:r w:rsidR="00F41307" w:rsidRPr="005348DA">
        <w:rPr>
          <w:rFonts w:eastAsia="Arial Unicode MS"/>
          <w:lang w:val="en-GB"/>
        </w:rPr>
        <w:t xml:space="preserve"> </w:t>
      </w:r>
      <w:r w:rsidRPr="005348DA">
        <w:rPr>
          <w:rFonts w:eastAsia="Arial Unicode MS"/>
          <w:lang w:val="en-GB"/>
        </w:rPr>
        <w:t>called the “</w:t>
      </w:r>
      <w:proofErr w:type="spellStart"/>
      <w:r w:rsidRPr="005348DA">
        <w:rPr>
          <w:rFonts w:eastAsia="Arial Unicode MS"/>
          <w:lang w:val="en-GB"/>
        </w:rPr>
        <w:t>ModernStats</w:t>
      </w:r>
      <w:proofErr w:type="spellEnd"/>
      <w:r w:rsidRPr="005348DA">
        <w:rPr>
          <w:rFonts w:eastAsia="Arial Unicode MS"/>
          <w:lang w:val="en-GB"/>
        </w:rPr>
        <w:t>” models</w:t>
      </w:r>
      <w:r w:rsidR="00F41307" w:rsidRPr="005348DA">
        <w:rPr>
          <w:rFonts w:eastAsia="Arial Unicode MS"/>
          <w:lang w:val="en-GB"/>
        </w:rPr>
        <w:t xml:space="preserve"> with GSIM)</w:t>
      </w:r>
      <w:r w:rsidRPr="005348DA">
        <w:rPr>
          <w:rFonts w:eastAsia="Arial Unicode MS"/>
          <w:lang w:val="en-GB"/>
        </w:rPr>
        <w:t>.</w:t>
      </w:r>
    </w:p>
    <w:p w14:paraId="666721F2" w14:textId="77777777" w:rsidR="000C027D" w:rsidRDefault="000C027D" w:rsidP="000C027D">
      <w:pPr>
        <w:pStyle w:val="ListParagraph"/>
        <w:numPr>
          <w:ilvl w:val="0"/>
          <w:numId w:val="0"/>
        </w:numPr>
        <w:contextualSpacing w:val="0"/>
        <w:rPr>
          <w:rFonts w:eastAsia="Arial Unicode MS"/>
          <w:lang w:val="en-GB"/>
        </w:rPr>
      </w:pPr>
    </w:p>
    <w:p w14:paraId="040D6847" w14:textId="4A02C23D" w:rsidR="00F666DF" w:rsidRDefault="00F666DF" w:rsidP="0015054A">
      <w:pPr>
        <w:pStyle w:val="ListParagraph"/>
        <w:numPr>
          <w:ilvl w:val="0"/>
          <w:numId w:val="44"/>
        </w:numPr>
        <w:ind w:left="0" w:firstLine="0"/>
        <w:contextualSpacing w:val="0"/>
        <w:rPr>
          <w:rFonts w:eastAsia="Arial Unicode MS"/>
          <w:lang w:val="en-GB"/>
        </w:rPr>
      </w:pPr>
      <w:r w:rsidRPr="0015054A">
        <w:rPr>
          <w:rFonts w:eastAsia="Arial Unicode MS"/>
          <w:lang w:val="en-GB"/>
        </w:rPr>
        <w:t xml:space="preserve">GSIM and GSBPM are complementary models for the production and management of statistical information. GSBPM models the statistical </w:t>
      </w:r>
      <w:r w:rsidR="006E62F8" w:rsidRPr="0015054A">
        <w:rPr>
          <w:rFonts w:eastAsia="Arial Unicode MS"/>
          <w:lang w:val="en-GB"/>
        </w:rPr>
        <w:t>business</w:t>
      </w:r>
      <w:r w:rsidRPr="0015054A">
        <w:rPr>
          <w:rFonts w:eastAsia="Arial Unicode MS"/>
          <w:lang w:val="en-GB"/>
        </w:rPr>
        <w:t xml:space="preserve"> process and identifies the activities undertaken by producers of official statistics that result in information outputs. These activities are broken down into sub-processes, such as “</w:t>
      </w:r>
      <w:r w:rsidR="00804865" w:rsidRPr="0015054A">
        <w:rPr>
          <w:rFonts w:eastAsia="Arial Unicode MS"/>
          <w:lang w:val="en-GB"/>
        </w:rPr>
        <w:t>Edit and i</w:t>
      </w:r>
      <w:r w:rsidRPr="0015054A">
        <w:rPr>
          <w:rFonts w:eastAsia="Arial Unicode MS"/>
          <w:lang w:val="en-GB"/>
        </w:rPr>
        <w:t xml:space="preserve">mpute” and “Calculate aggregates”. As shown in Figure </w:t>
      </w:r>
      <w:r w:rsidR="00E07899" w:rsidRPr="0015054A">
        <w:rPr>
          <w:rFonts w:eastAsia="Arial Unicode MS"/>
          <w:lang w:val="en-GB"/>
        </w:rPr>
        <w:t>4</w:t>
      </w:r>
      <w:r w:rsidRPr="0015054A">
        <w:rPr>
          <w:rFonts w:eastAsia="Arial Unicode MS"/>
          <w:lang w:val="en-GB"/>
        </w:rPr>
        <w:t xml:space="preserve">, GSIM helps describe GSBPM sub-processes by defining the information </w:t>
      </w:r>
      <w:del w:id="144" w:author="Inkyung Choi" w:date="2023-03-14T11:26:00Z">
        <w:r w:rsidRPr="0015054A" w:rsidDel="001B4CD2">
          <w:rPr>
            <w:rFonts w:eastAsia="Arial Unicode MS"/>
            <w:lang w:val="en-GB"/>
          </w:rPr>
          <w:delText xml:space="preserve">objects </w:delText>
        </w:r>
      </w:del>
      <w:ins w:id="145" w:author="Inkyung Choi" w:date="2023-03-14T11:26:00Z">
        <w:r w:rsidR="001B4CD2">
          <w:rPr>
            <w:rFonts w:eastAsia="Arial Unicode MS"/>
            <w:lang w:val="en-GB"/>
          </w:rPr>
          <w:t>classes</w:t>
        </w:r>
        <w:r w:rsidR="001B4CD2" w:rsidRPr="0015054A">
          <w:rPr>
            <w:rFonts w:eastAsia="Arial Unicode MS"/>
            <w:lang w:val="en-GB"/>
          </w:rPr>
          <w:t xml:space="preserve"> </w:t>
        </w:r>
      </w:ins>
      <w:r w:rsidRPr="0015054A">
        <w:rPr>
          <w:rFonts w:eastAsia="Arial Unicode MS"/>
          <w:lang w:val="en-GB"/>
        </w:rPr>
        <w:t>that flow between them, that are created in them, and that are used by them to produce official statistics</w:t>
      </w:r>
      <w:ins w:id="146" w:author="Inkyung Choi" w:date="2023-03-14T11:27:00Z">
        <w:r w:rsidR="00324268">
          <w:rPr>
            <w:rStyle w:val="FootnoteReference"/>
            <w:rFonts w:eastAsia="Arial Unicode MS"/>
            <w:lang w:val="en-GB"/>
          </w:rPr>
          <w:footnoteReference w:id="8"/>
        </w:r>
      </w:ins>
      <w:r w:rsidRPr="0015054A">
        <w:rPr>
          <w:rFonts w:eastAsia="Arial Unicode MS"/>
          <w:lang w:val="en-GB"/>
        </w:rPr>
        <w:t>.</w:t>
      </w:r>
    </w:p>
    <w:p w14:paraId="76DE73BD" w14:textId="77777777" w:rsidR="00CB4E4C" w:rsidRPr="0015054A" w:rsidRDefault="00CB4E4C" w:rsidP="00CB4E4C">
      <w:pPr>
        <w:pStyle w:val="ListParagraph"/>
        <w:numPr>
          <w:ilvl w:val="0"/>
          <w:numId w:val="0"/>
        </w:numPr>
        <w:contextualSpacing w:val="0"/>
        <w:rPr>
          <w:rFonts w:eastAsia="Arial Unicode MS"/>
          <w:lang w:val="en-GB"/>
        </w:rPr>
      </w:pPr>
    </w:p>
    <w:p w14:paraId="11661887" w14:textId="04E3EA7F" w:rsidR="00F666DF" w:rsidRPr="002216A1" w:rsidRDefault="00CB4E4C" w:rsidP="00CB4E4C">
      <w:pPr>
        <w:jc w:val="center"/>
        <w:rPr>
          <w:lang w:val="en-GB"/>
        </w:rPr>
      </w:pPr>
      <w:r w:rsidRPr="00CB4E4C">
        <w:rPr>
          <w:noProof/>
        </w:rPr>
        <mc:AlternateContent>
          <mc:Choice Requires="wpg">
            <w:drawing>
              <wp:inline distT="0" distB="0" distL="0" distR="0" wp14:anchorId="36A7ABDB" wp14:editId="07556D85">
                <wp:extent cx="5908673" cy="1103630"/>
                <wp:effectExtent l="0" t="0" r="16510" b="20320"/>
                <wp:docPr id="211206552" name="Group 54"/>
                <wp:cNvGraphicFramePr/>
                <a:graphic xmlns:a="http://schemas.openxmlformats.org/drawingml/2006/main">
                  <a:graphicData uri="http://schemas.microsoft.com/office/word/2010/wordprocessingGroup">
                    <wpg:wgp>
                      <wpg:cNvGrpSpPr/>
                      <wpg:grpSpPr>
                        <a:xfrm>
                          <a:off x="0" y="0"/>
                          <a:ext cx="5908673" cy="1103630"/>
                          <a:chOff x="0" y="0"/>
                          <a:chExt cx="5909095" cy="1104182"/>
                        </a:xfrm>
                      </wpg:grpSpPr>
                      <wps:wsp>
                        <wps:cNvPr id="211206553" name="Rectangle 211206553"/>
                        <wps:cNvSpPr/>
                        <wps:spPr>
                          <a:xfrm>
                            <a:off x="0" y="0"/>
                            <a:ext cx="1682151" cy="1104182"/>
                          </a:xfrm>
                          <a:prstGeom prst="rect">
                            <a:avLst/>
                          </a:prstGeom>
                          <a:solidFill>
                            <a:srgbClr val="5F9AD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7F82A"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Input</w:t>
                              </w:r>
                            </w:p>
                            <w:p w14:paraId="40880DAB" w14:textId="0C8FC866"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 xml:space="preserve">GSIM Information </w:t>
                              </w:r>
                              <w:del w:id="149" w:author="Inkyung Choi" w:date="2023-03-14T11:25:00Z">
                                <w:r w:rsidRPr="004C1D49" w:rsidDel="004660FA">
                                  <w:rPr>
                                    <w:rFonts w:asciiTheme="minorHAnsi" w:eastAsia="Batang" w:hAnsiTheme="minorHAnsi" w:cstheme="minorHAnsi"/>
                                    <w:color w:val="000000"/>
                                    <w:kern w:val="24"/>
                                  </w:rPr>
                                  <w:delText>Objects</w:delText>
                                </w:r>
                              </w:del>
                              <w:ins w:id="150" w:author="Inkyung Choi" w:date="2023-03-14T11:25:00Z">
                                <w:r w:rsidR="004660FA">
                                  <w:rPr>
                                    <w:rFonts w:asciiTheme="minorHAnsi" w:eastAsia="Batang" w:hAnsiTheme="minorHAnsi" w:cstheme="minorHAnsi"/>
                                    <w:color w:val="000000"/>
                                    <w:kern w:val="24"/>
                                  </w:rPr>
                                  <w:t>Classes</w:t>
                                </w:r>
                              </w:ins>
                            </w:p>
                            <w:p w14:paraId="3E812B9E"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w:t>
                              </w:r>
                              <w:proofErr w:type="gramStart"/>
                              <w:r w:rsidRPr="004C1D49">
                                <w:rPr>
                                  <w:rFonts w:asciiTheme="minorHAnsi" w:eastAsia="Batang" w:hAnsiTheme="minorHAnsi" w:cstheme="minorHAnsi"/>
                                  <w:color w:val="000000"/>
                                  <w:kern w:val="24"/>
                                </w:rPr>
                                <w:t>e.g.</w:t>
                              </w:r>
                              <w:proofErr w:type="gramEnd"/>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Data Set</w:t>
                              </w:r>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Variable</w:t>
                              </w:r>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Parameter Input</w:t>
                              </w:r>
                              <w:r w:rsidRPr="004C1D49">
                                <w:rPr>
                                  <w:rFonts w:asciiTheme="minorHAnsi" w:eastAsia="Batang" w:hAnsiTheme="minorHAnsi" w:cstheme="minorHAns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206554" name="Arrow: Right 31"/>
                        <wps:cNvSpPr/>
                        <wps:spPr>
                          <a:xfrm>
                            <a:off x="1733910" y="483079"/>
                            <a:ext cx="267419" cy="18080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206555" name="Rectangle 211206555"/>
                        <wps:cNvSpPr/>
                        <wps:spPr>
                          <a:xfrm>
                            <a:off x="2087325" y="0"/>
                            <a:ext cx="1682151" cy="1104182"/>
                          </a:xfrm>
                          <a:prstGeom prst="rect">
                            <a:avLst/>
                          </a:prstGeom>
                          <a:solidFill>
                            <a:srgbClr val="F4CC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325B6"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GSBPM</w:t>
                              </w:r>
                            </w:p>
                            <w:p w14:paraId="687AA4BC"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b/>
                                  <w:bCs/>
                                  <w:color w:val="000000"/>
                                  <w:kern w:val="24"/>
                                </w:rPr>
                                <w:t> </w:t>
                              </w:r>
                            </w:p>
                            <w:p w14:paraId="440EB69C"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Sub-process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206556" name="Rectangle 211206556"/>
                        <wps:cNvSpPr/>
                        <wps:spPr>
                          <a:xfrm>
                            <a:off x="4226944" y="0"/>
                            <a:ext cx="1682151" cy="1104182"/>
                          </a:xfrm>
                          <a:prstGeom prst="rect">
                            <a:avLst/>
                          </a:prstGeom>
                          <a:solidFill>
                            <a:srgbClr val="5F9AD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0513F"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Output</w:t>
                              </w:r>
                            </w:p>
                            <w:p w14:paraId="6CB997CE" w14:textId="0C36E5A3"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 xml:space="preserve">Transformed (or new) GSIM Information </w:t>
                              </w:r>
                              <w:del w:id="151" w:author="Inkyung Choi" w:date="2023-03-14T11:25:00Z">
                                <w:r w:rsidRPr="004C1D49" w:rsidDel="004660FA">
                                  <w:rPr>
                                    <w:rFonts w:asciiTheme="minorHAnsi" w:eastAsia="Batang" w:hAnsiTheme="minorHAnsi" w:cstheme="minorHAnsi"/>
                                    <w:color w:val="000000"/>
                                    <w:kern w:val="24"/>
                                  </w:rPr>
                                  <w:delText>Objects</w:delText>
                                </w:r>
                              </w:del>
                              <w:ins w:id="152" w:author="Inkyung Choi" w:date="2023-03-14T11:25:00Z">
                                <w:r w:rsidR="004660FA">
                                  <w:rPr>
                                    <w:rFonts w:asciiTheme="minorHAnsi" w:eastAsia="Batang" w:hAnsiTheme="minorHAnsi" w:cstheme="minorHAnsi"/>
                                    <w:color w:val="000000"/>
                                    <w:kern w:val="24"/>
                                  </w:rPr>
                                  <w:t>Classes</w:t>
                                </w:r>
                              </w:ins>
                            </w:p>
                            <w:p w14:paraId="2701A356"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w:t>
                              </w:r>
                              <w:proofErr w:type="gramStart"/>
                              <w:r w:rsidRPr="004C1D49">
                                <w:rPr>
                                  <w:rFonts w:asciiTheme="minorHAnsi" w:eastAsia="Batang" w:hAnsiTheme="minorHAnsi" w:cstheme="minorHAnsi"/>
                                  <w:color w:val="000000"/>
                                  <w:kern w:val="24"/>
                                </w:rPr>
                                <w:t>e.g.</w:t>
                              </w:r>
                              <w:proofErr w:type="gramEnd"/>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Process Metric</w:t>
                              </w:r>
                              <w:r w:rsidRPr="004C1D49">
                                <w:rPr>
                                  <w:rFonts w:asciiTheme="minorHAnsi" w:eastAsia="Batang" w:hAnsiTheme="minorHAnsi" w:cstheme="minorHAnsi"/>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206557" name="Arrow: Right 34"/>
                        <wps:cNvSpPr/>
                        <wps:spPr>
                          <a:xfrm>
                            <a:off x="3856008" y="483079"/>
                            <a:ext cx="267419" cy="18080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A7ABDB" id="Group 54" o:spid="_x0000_s1130" style="width:465.25pt;height:86.9pt;mso-position-horizontal-relative:char;mso-position-vertical-relative:line" coordsize="59090,1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">
                <v:rect id="Rectangle 211206553" o:spid="_x0000_s1131" style="position:absolute;width:16821;height:1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" fillcolor="#5f9ad0" strokecolor="black [3213]" strokeweight="2pt">
                  <v:textbox>
                    <w:txbxContent>
                      <w:p w14:paraId="06C7F82A"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Input</w:t>
                        </w:r>
                      </w:p>
                      <w:p w14:paraId="40880DAB" w14:textId="0C8FC866"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 xml:space="preserve">GSIM Information </w:t>
                        </w:r>
                        <w:del w:id="139" w:author="Inkyung Choi" w:date="2023-03-14T11:25:00Z">
                          <w:r w:rsidRPr="004C1D49" w:rsidDel="004660FA">
                            <w:rPr>
                              <w:rFonts w:asciiTheme="minorHAnsi" w:eastAsia="Batang" w:hAnsiTheme="minorHAnsi" w:cstheme="minorHAnsi"/>
                              <w:color w:val="000000"/>
                              <w:kern w:val="24"/>
                            </w:rPr>
                            <w:delText>Objects</w:delText>
                          </w:r>
                        </w:del>
                        <w:ins w:id="140" w:author="Inkyung Choi" w:date="2023-03-14T11:25:00Z">
                          <w:r w:rsidR="004660FA">
                            <w:rPr>
                              <w:rFonts w:asciiTheme="minorHAnsi" w:eastAsia="Batang" w:hAnsiTheme="minorHAnsi" w:cstheme="minorHAnsi"/>
                              <w:color w:val="000000"/>
                              <w:kern w:val="24"/>
                            </w:rPr>
                            <w:t>Classes</w:t>
                          </w:r>
                        </w:ins>
                      </w:p>
                      <w:p w14:paraId="3E812B9E"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w:t>
                        </w:r>
                        <w:proofErr w:type="gramStart"/>
                        <w:r w:rsidRPr="004C1D49">
                          <w:rPr>
                            <w:rFonts w:asciiTheme="minorHAnsi" w:eastAsia="Batang" w:hAnsiTheme="minorHAnsi" w:cstheme="minorHAnsi"/>
                            <w:color w:val="000000"/>
                            <w:kern w:val="24"/>
                          </w:rPr>
                          <w:t>e.g.</w:t>
                        </w:r>
                        <w:proofErr w:type="gramEnd"/>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Data Set</w:t>
                        </w:r>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Variable</w:t>
                        </w:r>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Parameter Input</w:t>
                        </w:r>
                        <w:r w:rsidRPr="004C1D49">
                          <w:rPr>
                            <w:rFonts w:asciiTheme="minorHAnsi" w:eastAsia="Batang" w:hAnsiTheme="minorHAnsi" w:cstheme="minorHAnsi"/>
                            <w:color w:val="000000"/>
                            <w:kern w:val="24"/>
                          </w:rPr>
                          <w: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132" type="#_x0000_t13" style="position:absolute;left:17339;top:4830;width:2674;height:1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" adj="14298" fillcolor="black [3213]" strokecolor="black [3213]" strokeweight="2pt"/>
                <v:rect id="Rectangle 211206555" o:spid="_x0000_s1133" style="position:absolute;left:20873;width:16821;height:1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" fillcolor="#f4cccc" strokecolor="black [3213]" strokeweight="2pt">
                  <v:textbox>
                    <w:txbxContent>
                      <w:p w14:paraId="7C7325B6"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GSBPM</w:t>
                        </w:r>
                      </w:p>
                      <w:p w14:paraId="687AA4BC"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b/>
                            <w:bCs/>
                            <w:color w:val="000000"/>
                            <w:kern w:val="24"/>
                          </w:rPr>
                          <w:t> </w:t>
                        </w:r>
                      </w:p>
                      <w:p w14:paraId="440EB69C"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Sub-process</w:t>
                        </w:r>
                      </w:p>
                    </w:txbxContent>
                  </v:textbox>
                </v:rect>
                <v:rect id="Rectangle 211206556" o:spid="_x0000_s1134" style="position:absolute;left:42269;width:16821;height:1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" fillcolor="#5f9ad0" strokecolor="black [3213]" strokeweight="2pt">
                  <v:textbox>
                    <w:txbxContent>
                      <w:p w14:paraId="0380513F" w14:textId="77777777" w:rsidR="000C027D" w:rsidRPr="004C1D49" w:rsidRDefault="000C027D" w:rsidP="00CB4E4C">
                        <w:pPr>
                          <w:jc w:val="center"/>
                          <w:rPr>
                            <w:rFonts w:asciiTheme="minorHAnsi" w:hAnsiTheme="minorHAnsi" w:cstheme="minorHAnsi"/>
                            <w:szCs w:val="24"/>
                          </w:rPr>
                        </w:pPr>
                        <w:r w:rsidRPr="004C1D49">
                          <w:rPr>
                            <w:rFonts w:asciiTheme="minorHAnsi" w:eastAsia="Batang" w:hAnsiTheme="minorHAnsi" w:cstheme="minorHAnsi"/>
                            <w:b/>
                            <w:bCs/>
                            <w:color w:val="000000"/>
                            <w:kern w:val="24"/>
                            <w:sz w:val="32"/>
                            <w:szCs w:val="32"/>
                          </w:rPr>
                          <w:t>Output</w:t>
                        </w:r>
                      </w:p>
                      <w:p w14:paraId="6CB997CE" w14:textId="0C36E5A3"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 xml:space="preserve">Transformed (or new) GSIM Information </w:t>
                        </w:r>
                        <w:del w:id="141" w:author="Inkyung Choi" w:date="2023-03-14T11:25:00Z">
                          <w:r w:rsidRPr="004C1D49" w:rsidDel="004660FA">
                            <w:rPr>
                              <w:rFonts w:asciiTheme="minorHAnsi" w:eastAsia="Batang" w:hAnsiTheme="minorHAnsi" w:cstheme="minorHAnsi"/>
                              <w:color w:val="000000"/>
                              <w:kern w:val="24"/>
                            </w:rPr>
                            <w:delText>Objects</w:delText>
                          </w:r>
                        </w:del>
                        <w:ins w:id="142" w:author="Inkyung Choi" w:date="2023-03-14T11:25:00Z">
                          <w:r w:rsidR="004660FA">
                            <w:rPr>
                              <w:rFonts w:asciiTheme="minorHAnsi" w:eastAsia="Batang" w:hAnsiTheme="minorHAnsi" w:cstheme="minorHAnsi"/>
                              <w:color w:val="000000"/>
                              <w:kern w:val="24"/>
                            </w:rPr>
                            <w:t>Classes</w:t>
                          </w:r>
                        </w:ins>
                      </w:p>
                      <w:p w14:paraId="2701A356" w14:textId="77777777" w:rsidR="000C027D" w:rsidRPr="004C1D49" w:rsidRDefault="000C027D" w:rsidP="00CB4E4C">
                        <w:pPr>
                          <w:jc w:val="center"/>
                          <w:rPr>
                            <w:rFonts w:asciiTheme="minorHAnsi" w:hAnsiTheme="minorHAnsi" w:cstheme="minorHAnsi"/>
                          </w:rPr>
                        </w:pPr>
                        <w:r w:rsidRPr="004C1D49">
                          <w:rPr>
                            <w:rFonts w:asciiTheme="minorHAnsi" w:eastAsia="Batang" w:hAnsiTheme="minorHAnsi" w:cstheme="minorHAnsi"/>
                            <w:color w:val="000000"/>
                            <w:kern w:val="24"/>
                          </w:rPr>
                          <w:t>(</w:t>
                        </w:r>
                        <w:proofErr w:type="gramStart"/>
                        <w:r w:rsidRPr="004C1D49">
                          <w:rPr>
                            <w:rFonts w:asciiTheme="minorHAnsi" w:eastAsia="Batang" w:hAnsiTheme="minorHAnsi" w:cstheme="minorHAnsi"/>
                            <w:color w:val="000000"/>
                            <w:kern w:val="24"/>
                          </w:rPr>
                          <w:t>e.g.</w:t>
                        </w:r>
                        <w:proofErr w:type="gramEnd"/>
                        <w:r w:rsidRPr="004C1D49">
                          <w:rPr>
                            <w:rFonts w:asciiTheme="minorHAnsi" w:eastAsia="Batang" w:hAnsiTheme="minorHAnsi" w:cstheme="minorHAnsi"/>
                            <w:color w:val="000000"/>
                            <w:kern w:val="24"/>
                          </w:rPr>
                          <w:t xml:space="preserve"> </w:t>
                        </w:r>
                        <w:r w:rsidRPr="004C1D49">
                          <w:rPr>
                            <w:rFonts w:asciiTheme="minorHAnsi" w:eastAsia="Batang" w:hAnsiTheme="minorHAnsi" w:cstheme="minorHAnsi"/>
                            <w:i/>
                            <w:iCs/>
                            <w:color w:val="000000"/>
                            <w:kern w:val="24"/>
                          </w:rPr>
                          <w:t>Process Metric</w:t>
                        </w:r>
                        <w:r w:rsidRPr="004C1D49">
                          <w:rPr>
                            <w:rFonts w:asciiTheme="minorHAnsi" w:eastAsia="Batang" w:hAnsiTheme="minorHAnsi" w:cstheme="minorHAnsi"/>
                            <w:color w:val="000000"/>
                            <w:kern w:val="24"/>
                          </w:rPr>
                          <w:t>)</w:t>
                        </w:r>
                      </w:p>
                    </w:txbxContent>
                  </v:textbox>
                </v:rect>
                <v:shape id="Arrow: Right 34" o:spid="_x0000_s1135" type="#_x0000_t13" style="position:absolute;left:38560;top:4830;width:2674;height:1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" adj="14298" fillcolor="black [3213]" strokecolor="black [3213]" strokeweight="2pt"/>
                <w10:anchorlock/>
              </v:group>
            </w:pict>
          </mc:Fallback>
        </mc:AlternateContent>
      </w:r>
    </w:p>
    <w:p w14:paraId="14C7B761" w14:textId="4F0B19DD" w:rsidR="00F666DF" w:rsidRDefault="00F666DF" w:rsidP="00CB4E4C">
      <w:pPr>
        <w:jc w:val="center"/>
        <w:rPr>
          <w:lang w:val="en-GB"/>
        </w:rPr>
      </w:pPr>
    </w:p>
    <w:p w14:paraId="4CD2D0E4" w14:textId="77777777" w:rsidR="00F666DF" w:rsidRPr="00CB4E4C" w:rsidRDefault="00F666DF" w:rsidP="00F666DF">
      <w:pPr>
        <w:jc w:val="center"/>
        <w:rPr>
          <w:bCs/>
          <w:iCs/>
          <w:lang w:val="en-GB"/>
        </w:rPr>
      </w:pPr>
      <w:r w:rsidRPr="00CB4E4C">
        <w:rPr>
          <w:bCs/>
          <w:iCs/>
          <w:lang w:val="en-GB"/>
        </w:rPr>
        <w:t>Figure</w:t>
      </w:r>
      <w:r w:rsidR="00626B79" w:rsidRPr="00CB4E4C">
        <w:rPr>
          <w:bCs/>
          <w:iCs/>
          <w:lang w:val="en-GB"/>
        </w:rPr>
        <w:t xml:space="preserve"> 4</w:t>
      </w:r>
      <w:r w:rsidRPr="00CB4E4C">
        <w:rPr>
          <w:bCs/>
          <w:iCs/>
          <w:lang w:val="en-GB"/>
        </w:rPr>
        <w:t xml:space="preserve">. GSIM and GSBPM </w:t>
      </w:r>
    </w:p>
    <w:p w14:paraId="4EA48DB3" w14:textId="77777777" w:rsidR="00F666DF" w:rsidRPr="00E873A5" w:rsidRDefault="00F666DF" w:rsidP="00F666DF">
      <w:pPr>
        <w:rPr>
          <w:lang w:val="en-GB"/>
        </w:rPr>
      </w:pPr>
    </w:p>
    <w:p w14:paraId="534D11E8" w14:textId="341B5013" w:rsidR="008C55DB" w:rsidRDefault="00F666DF" w:rsidP="008C55DB">
      <w:pPr>
        <w:pStyle w:val="ListParagraph"/>
        <w:numPr>
          <w:ilvl w:val="0"/>
          <w:numId w:val="44"/>
        </w:numPr>
        <w:ind w:left="0" w:firstLine="0"/>
        <w:contextualSpacing w:val="0"/>
        <w:rPr>
          <w:lang w:val="en-GB"/>
        </w:rPr>
      </w:pPr>
      <w:r w:rsidRPr="0015054A">
        <w:rPr>
          <w:rFonts w:eastAsia="Arial Unicode MS"/>
          <w:lang w:val="en-GB"/>
        </w:rPr>
        <w:t xml:space="preserve">Greater value will be obtained from GSIM if it is applied in conjunction with GSBPM. Nevertheless, it is possible (although not ideal) to apply one without the other. In the same way that individual statistical business processes do not use all the sub-processes described within GSBPM, </w:t>
      </w:r>
      <w:r w:rsidR="00837456" w:rsidRPr="0015054A">
        <w:rPr>
          <w:rFonts w:eastAsia="Arial Unicode MS"/>
          <w:lang w:val="en-GB"/>
        </w:rPr>
        <w:t xml:space="preserve">it is very unlikely that all information </w:t>
      </w:r>
      <w:del w:id="153" w:author="Inkyung Choi" w:date="2023-03-14T11:28:00Z">
        <w:r w:rsidR="00837456" w:rsidRPr="0015054A" w:rsidDel="00C21767">
          <w:rPr>
            <w:rFonts w:eastAsia="Arial Unicode MS"/>
            <w:lang w:val="en-GB"/>
          </w:rPr>
          <w:delText xml:space="preserve">objects </w:delText>
        </w:r>
      </w:del>
      <w:ins w:id="154" w:author="Inkyung Choi" w:date="2023-03-14T11:28:00Z">
        <w:r w:rsidR="00C21767">
          <w:rPr>
            <w:rFonts w:eastAsia="Arial Unicode MS"/>
            <w:lang w:val="en-GB"/>
          </w:rPr>
          <w:t>classes</w:t>
        </w:r>
        <w:r w:rsidR="00C21767" w:rsidRPr="0015054A">
          <w:rPr>
            <w:rFonts w:eastAsia="Arial Unicode MS"/>
            <w:lang w:val="en-GB"/>
          </w:rPr>
          <w:t xml:space="preserve"> </w:t>
        </w:r>
      </w:ins>
      <w:r w:rsidR="00837456" w:rsidRPr="0015054A">
        <w:rPr>
          <w:rFonts w:eastAsia="Arial Unicode MS"/>
          <w:lang w:val="en-GB"/>
        </w:rPr>
        <w:t>in the GSIM will be needed in any specific statistical business process</w:t>
      </w:r>
      <w:r w:rsidRPr="0015054A">
        <w:rPr>
          <w:rFonts w:eastAsia="Arial Unicode MS"/>
          <w:lang w:val="en-GB"/>
        </w:rPr>
        <w:t>.</w:t>
      </w:r>
      <w:r w:rsidR="0015054A">
        <w:rPr>
          <w:rFonts w:eastAsia="Arial Unicode MS"/>
          <w:lang w:val="en-GB"/>
        </w:rPr>
        <w:t xml:space="preserve"> </w:t>
      </w:r>
    </w:p>
    <w:p w14:paraId="0B371B0A" w14:textId="77777777" w:rsidR="008C55DB" w:rsidRDefault="008C55DB" w:rsidP="008C55DB">
      <w:pPr>
        <w:pStyle w:val="ListParagraph"/>
        <w:numPr>
          <w:ilvl w:val="0"/>
          <w:numId w:val="0"/>
        </w:numPr>
        <w:contextualSpacing w:val="0"/>
        <w:rPr>
          <w:lang w:val="en-GB"/>
        </w:rPr>
      </w:pPr>
    </w:p>
    <w:p w14:paraId="0DBDBE3F" w14:textId="4EB4DAB4" w:rsidR="008C55DB" w:rsidRPr="008C55DB" w:rsidRDefault="00F666DF" w:rsidP="008C55DB">
      <w:pPr>
        <w:pStyle w:val="ListParagraph"/>
        <w:numPr>
          <w:ilvl w:val="0"/>
          <w:numId w:val="44"/>
        </w:numPr>
        <w:ind w:left="0" w:firstLine="0"/>
        <w:contextualSpacing w:val="0"/>
        <w:rPr>
          <w:lang w:val="en-GB"/>
        </w:rPr>
      </w:pPr>
      <w:r w:rsidRPr="008C55DB">
        <w:rPr>
          <w:lang w:val="en-GB"/>
        </w:rPr>
        <w:t xml:space="preserve">Good metadata management is essential for the efficient operation of statistical business processes. Metadata are present in every phase of GSBPM, either created, updated or carried forward unchanged from a previous phase. In the context of GSBPM, the emphasis </w:t>
      </w:r>
      <w:r w:rsidRPr="008C55DB">
        <w:rPr>
          <w:lang w:val="en-GB"/>
        </w:rPr>
        <w:lastRenderedPageBreak/>
        <w:t xml:space="preserve">of the over-arching process of metadata management is on the creation, updating, use and reuse of metadata. Metadata management strategies and systems </w:t>
      </w:r>
      <w:r w:rsidR="00DC3676" w:rsidRPr="008C55DB">
        <w:rPr>
          <w:lang w:val="en-GB"/>
        </w:rPr>
        <w:t xml:space="preserve">that are </w:t>
      </w:r>
      <w:r w:rsidR="00AF7D82" w:rsidRPr="008C55DB">
        <w:rPr>
          <w:lang w:val="en-GB"/>
        </w:rPr>
        <w:t>developed and maintained in</w:t>
      </w:r>
      <w:r w:rsidR="00DC3676" w:rsidRPr="008C55DB">
        <w:rPr>
          <w:lang w:val="en-GB"/>
        </w:rPr>
        <w:t xml:space="preserve"> GAMSO activity</w:t>
      </w:r>
      <w:r w:rsidR="00AF7D82" w:rsidRPr="008C55DB">
        <w:rPr>
          <w:lang w:val="en-GB"/>
        </w:rPr>
        <w:t xml:space="preserve"> areas</w:t>
      </w:r>
      <w:r w:rsidR="00DC3676" w:rsidRPr="008C55DB">
        <w:rPr>
          <w:lang w:val="en-GB"/>
        </w:rPr>
        <w:t xml:space="preserve"> </w:t>
      </w:r>
      <w:r w:rsidRPr="008C55DB">
        <w:rPr>
          <w:lang w:val="en-GB"/>
        </w:rPr>
        <w:t>are therefore vital to the operation of GSBPM and are facilitated by GSIM.</w:t>
      </w:r>
    </w:p>
    <w:p w14:paraId="74D97546" w14:textId="77777777" w:rsidR="008C55DB" w:rsidRDefault="008C55DB" w:rsidP="008C55DB">
      <w:pPr>
        <w:pStyle w:val="ListParagraph"/>
        <w:numPr>
          <w:ilvl w:val="0"/>
          <w:numId w:val="0"/>
        </w:numPr>
        <w:contextualSpacing w:val="0"/>
        <w:rPr>
          <w:lang w:val="en-GB"/>
        </w:rPr>
      </w:pPr>
    </w:p>
    <w:p w14:paraId="4DC19815" w14:textId="0DEB8BED" w:rsidR="00F666DF" w:rsidRPr="008C55DB" w:rsidRDefault="008C55DB" w:rsidP="008C55DB">
      <w:pPr>
        <w:pStyle w:val="ListParagraph"/>
        <w:numPr>
          <w:ilvl w:val="0"/>
          <w:numId w:val="44"/>
        </w:numPr>
        <w:ind w:left="0" w:firstLine="0"/>
        <w:contextualSpacing w:val="0"/>
        <w:rPr>
          <w:lang w:val="en-GB"/>
        </w:rPr>
      </w:pPr>
      <w:r w:rsidRPr="0015054A">
        <w:rPr>
          <w:lang w:val="en-GB"/>
        </w:rPr>
        <w:t xml:space="preserve">GSIM </w:t>
      </w:r>
      <w:r>
        <w:rPr>
          <w:lang w:val="en-GB"/>
        </w:rPr>
        <w:t xml:space="preserve">can also </w:t>
      </w:r>
      <w:r w:rsidRPr="0015054A">
        <w:rPr>
          <w:lang w:val="en-GB"/>
        </w:rPr>
        <w:t>support a consistent approach to metadata, facilitating the primary role for metadata envisaged in Part A of the Common Metadata Framework "Statistical Metadata in a Corporate Context"</w:t>
      </w:r>
      <w:r w:rsidRPr="00BE0C74">
        <w:rPr>
          <w:vertAlign w:val="superscript"/>
        </w:rPr>
        <w:footnoteReference w:id="9"/>
      </w:r>
      <w:r w:rsidRPr="0015054A">
        <w:rPr>
          <w:lang w:val="en-GB"/>
        </w:rPr>
        <w:t xml:space="preserve">, that is, metadata should </w:t>
      </w:r>
      <w:r w:rsidRPr="000C027D">
        <w:rPr>
          <w:lang w:val="en-GB"/>
        </w:rPr>
        <w:t>uniquely and formally define the content and links between objects and processes in the statistical information system</w:t>
      </w:r>
      <w:r w:rsidRPr="0015054A">
        <w:rPr>
          <w:lang w:val="en-GB"/>
        </w:rPr>
        <w:t>.</w:t>
      </w:r>
    </w:p>
    <w:p w14:paraId="16F43DFD" w14:textId="77777777" w:rsidR="00F666DF" w:rsidRDefault="00F666DF" w:rsidP="00F666DF">
      <w:pPr>
        <w:rPr>
          <w:lang w:val="en-GB"/>
        </w:rPr>
      </w:pPr>
    </w:p>
    <w:p w14:paraId="32FADD04" w14:textId="77C2FB96" w:rsidR="00F666DF" w:rsidRPr="0015054A" w:rsidRDefault="009C6559" w:rsidP="0015054A">
      <w:pPr>
        <w:pStyle w:val="ListParagraph"/>
        <w:numPr>
          <w:ilvl w:val="0"/>
          <w:numId w:val="44"/>
        </w:numPr>
        <w:ind w:left="0" w:firstLine="0"/>
        <w:contextualSpacing w:val="0"/>
        <w:rPr>
          <w:lang w:val="en-GB"/>
        </w:rPr>
      </w:pPr>
      <w:r w:rsidRPr="0015054A">
        <w:rPr>
          <w:lang w:val="en-GB"/>
        </w:rPr>
        <w:t xml:space="preserve">Describing statistical </w:t>
      </w:r>
      <w:r w:rsidR="00C30DC7" w:rsidRPr="0015054A">
        <w:rPr>
          <w:lang w:val="en-GB"/>
        </w:rPr>
        <w:t>business processes</w:t>
      </w:r>
      <w:r w:rsidRPr="0015054A">
        <w:rPr>
          <w:lang w:val="en-GB"/>
        </w:rPr>
        <w:t xml:space="preserve"> and</w:t>
      </w:r>
      <w:r w:rsidR="00F666DF" w:rsidRPr="0015054A">
        <w:rPr>
          <w:lang w:val="en-GB"/>
        </w:rPr>
        <w:t xml:space="preserve"> </w:t>
      </w:r>
      <w:r w:rsidR="00E213C7" w:rsidRPr="0015054A">
        <w:rPr>
          <w:lang w:val="en-GB"/>
        </w:rPr>
        <w:t>their</w:t>
      </w:r>
      <w:r w:rsidRPr="0015054A">
        <w:rPr>
          <w:lang w:val="en-GB"/>
        </w:rPr>
        <w:t xml:space="preserve"> </w:t>
      </w:r>
      <w:r w:rsidR="00E213C7" w:rsidRPr="0015054A">
        <w:rPr>
          <w:lang w:val="en-GB"/>
        </w:rPr>
        <w:t>inputs and outputs</w:t>
      </w:r>
      <w:r w:rsidRPr="0015054A">
        <w:rPr>
          <w:lang w:val="en-GB"/>
        </w:rPr>
        <w:t xml:space="preserve"> using </w:t>
      </w:r>
      <w:r w:rsidR="00364C5E">
        <w:rPr>
          <w:lang w:val="en-GB"/>
        </w:rPr>
        <w:t xml:space="preserve">the </w:t>
      </w:r>
      <w:r w:rsidRPr="0015054A">
        <w:rPr>
          <w:lang w:val="en-GB"/>
        </w:rPr>
        <w:t xml:space="preserve">standardised </w:t>
      </w:r>
      <w:r w:rsidR="00AA1705" w:rsidRPr="0015054A">
        <w:rPr>
          <w:lang w:val="en-GB"/>
        </w:rPr>
        <w:t>vocabulary</w:t>
      </w:r>
      <w:r w:rsidRPr="0015054A">
        <w:rPr>
          <w:lang w:val="en-GB"/>
        </w:rPr>
        <w:t xml:space="preserve"> of the GSBPM and GSIM </w:t>
      </w:r>
      <w:r w:rsidR="00415B94" w:rsidRPr="0015054A">
        <w:rPr>
          <w:lang w:val="en-GB"/>
        </w:rPr>
        <w:t>supports architecture-management functions by</w:t>
      </w:r>
      <w:r w:rsidR="00F666DF" w:rsidRPr="0015054A">
        <w:rPr>
          <w:lang w:val="en-GB"/>
        </w:rPr>
        <w:t>:</w:t>
      </w:r>
    </w:p>
    <w:p w14:paraId="5CFDAE94" w14:textId="77777777" w:rsidR="00F666DF" w:rsidRPr="00E873A5" w:rsidRDefault="00F666DF" w:rsidP="00F666DF">
      <w:pPr>
        <w:rPr>
          <w:lang w:val="en-GB"/>
        </w:rPr>
      </w:pPr>
    </w:p>
    <w:p w14:paraId="0B1F5297" w14:textId="13D2A41C" w:rsidR="00F666DF" w:rsidRPr="00BE5F18" w:rsidRDefault="009C6559" w:rsidP="000C027D">
      <w:pPr>
        <w:pStyle w:val="ListParagraph"/>
        <w:numPr>
          <w:ilvl w:val="0"/>
          <w:numId w:val="39"/>
        </w:numPr>
        <w:rPr>
          <w:lang w:val="en-GB"/>
        </w:rPr>
      </w:pPr>
      <w:r w:rsidRPr="00472810">
        <w:rPr>
          <w:lang w:val="en-GB"/>
        </w:rPr>
        <w:t xml:space="preserve">Facilitating </w:t>
      </w:r>
      <w:r w:rsidR="00F666DF" w:rsidRPr="00472810">
        <w:rPr>
          <w:lang w:val="en-GB"/>
        </w:rPr>
        <w:t xml:space="preserve">the building of efficient </w:t>
      </w:r>
      <w:r w:rsidR="001D2773" w:rsidRPr="00472810">
        <w:rPr>
          <w:lang w:val="en-GB"/>
        </w:rPr>
        <w:t>metadata-</w:t>
      </w:r>
      <w:r w:rsidR="00F666DF" w:rsidRPr="00472810">
        <w:rPr>
          <w:lang w:val="en-GB"/>
        </w:rPr>
        <w:t>driven collection, processing, and dissemination systems</w:t>
      </w:r>
      <w:r w:rsidR="001D4F01" w:rsidRPr="00BE5F18">
        <w:rPr>
          <w:lang w:val="en-GB"/>
        </w:rPr>
        <w:t>;</w:t>
      </w:r>
    </w:p>
    <w:p w14:paraId="6443B20F" w14:textId="61018294" w:rsidR="006E62F8" w:rsidRPr="00AA1705" w:rsidRDefault="00415B94" w:rsidP="000C027D">
      <w:pPr>
        <w:pStyle w:val="ListParagraph"/>
        <w:numPr>
          <w:ilvl w:val="0"/>
          <w:numId w:val="39"/>
        </w:numPr>
        <w:rPr>
          <w:lang w:val="en-GB"/>
        </w:rPr>
      </w:pPr>
      <w:r w:rsidRPr="00BE5F18">
        <w:rPr>
          <w:lang w:val="en-GB"/>
        </w:rPr>
        <w:t>H</w:t>
      </w:r>
      <w:r w:rsidR="00F666DF" w:rsidRPr="00BE5F18">
        <w:rPr>
          <w:lang w:val="en-GB"/>
        </w:rPr>
        <w:t>armoni</w:t>
      </w:r>
      <w:r w:rsidR="00F71ADB" w:rsidRPr="00BE5F18">
        <w:rPr>
          <w:lang w:val="en-GB"/>
        </w:rPr>
        <w:t>s</w:t>
      </w:r>
      <w:r w:rsidRPr="00BE5F18">
        <w:rPr>
          <w:lang w:val="en-GB"/>
        </w:rPr>
        <w:t>ing</w:t>
      </w:r>
      <w:r w:rsidR="00F666DF" w:rsidRPr="00BE5F18">
        <w:rPr>
          <w:lang w:val="en-GB"/>
        </w:rPr>
        <w:t xml:space="preserve"> statistical computing infrastructures</w:t>
      </w:r>
      <w:r w:rsidR="00AA1705">
        <w:rPr>
          <w:lang w:val="en-GB"/>
        </w:rPr>
        <w:t>;</w:t>
      </w:r>
    </w:p>
    <w:p w14:paraId="3C802BF6" w14:textId="1271CA83" w:rsidR="00F666DF" w:rsidRPr="000C027D" w:rsidRDefault="00415B94" w:rsidP="000C027D">
      <w:pPr>
        <w:pStyle w:val="ListParagraph"/>
        <w:numPr>
          <w:ilvl w:val="0"/>
          <w:numId w:val="39"/>
        </w:numPr>
        <w:rPr>
          <w:lang w:val="en-GB"/>
        </w:rPr>
      </w:pPr>
      <w:r w:rsidRPr="00BE5F18">
        <w:rPr>
          <w:lang w:val="en-GB"/>
        </w:rPr>
        <w:t>D</w:t>
      </w:r>
      <w:r w:rsidR="006E62F8" w:rsidRPr="00BE5F18">
        <w:rPr>
          <w:lang w:val="en-GB"/>
        </w:rPr>
        <w:t>esign</w:t>
      </w:r>
      <w:r w:rsidRPr="00BE5F18">
        <w:rPr>
          <w:lang w:val="en-GB"/>
        </w:rPr>
        <w:t>ing</w:t>
      </w:r>
      <w:r w:rsidR="006E62F8" w:rsidRPr="00BE5F18">
        <w:rPr>
          <w:lang w:val="en-GB"/>
        </w:rPr>
        <w:t xml:space="preserve"> </w:t>
      </w:r>
      <w:r w:rsidR="00C30DC7" w:rsidRPr="00BE5F18">
        <w:rPr>
          <w:lang w:val="en-GB"/>
        </w:rPr>
        <w:t xml:space="preserve">standardised methods and </w:t>
      </w:r>
      <w:r w:rsidR="006E62F8" w:rsidRPr="00BE5F18">
        <w:rPr>
          <w:lang w:val="en-GB"/>
        </w:rPr>
        <w:t>functions</w:t>
      </w:r>
      <w:r w:rsidR="00C30DC7" w:rsidRPr="00BE5F18">
        <w:rPr>
          <w:lang w:val="en-GB"/>
        </w:rPr>
        <w:t xml:space="preserve"> for</w:t>
      </w:r>
      <w:r w:rsidR="006E62F8" w:rsidRPr="00BE5F18">
        <w:rPr>
          <w:lang w:val="en-GB"/>
        </w:rPr>
        <w:t xml:space="preserve"> IT applications</w:t>
      </w:r>
      <w:r w:rsidR="00C30DC7" w:rsidRPr="00BE5F18">
        <w:rPr>
          <w:lang w:val="en-GB"/>
        </w:rPr>
        <w:t>/tools</w:t>
      </w:r>
      <w:r w:rsidR="006E62F8" w:rsidRPr="00BE5F18">
        <w:rPr>
          <w:lang w:val="en-GB"/>
        </w:rPr>
        <w:t xml:space="preserve"> supporting statistical business process</w:t>
      </w:r>
      <w:r w:rsidRPr="00BE5F18">
        <w:rPr>
          <w:lang w:val="en-GB"/>
        </w:rPr>
        <w:t>es</w:t>
      </w:r>
      <w:r w:rsidR="00F666DF" w:rsidRPr="00BE5F18">
        <w:rPr>
          <w:lang w:val="en-GB"/>
        </w:rPr>
        <w:t>.</w:t>
      </w:r>
    </w:p>
    <w:p w14:paraId="0F6A8690" w14:textId="53A27B16" w:rsidR="00F666DF" w:rsidRDefault="00F666DF" w:rsidP="00F666DF">
      <w:pPr>
        <w:ind w:left="360"/>
        <w:rPr>
          <w:lang w:val="en-GB"/>
        </w:rPr>
      </w:pPr>
      <w:bookmarkStart w:id="155" w:name="_Toc323807421"/>
      <w:bookmarkStart w:id="156" w:name="_Toc335952271"/>
    </w:p>
    <w:p w14:paraId="1B58E757" w14:textId="206C1F81" w:rsidR="00BE5F18" w:rsidRDefault="00BE5F18" w:rsidP="00CC6D70">
      <w:pPr>
        <w:pStyle w:val="ListParagraph"/>
        <w:numPr>
          <w:ilvl w:val="0"/>
          <w:numId w:val="44"/>
        </w:numPr>
        <w:ind w:left="0" w:firstLine="0"/>
        <w:contextualSpacing w:val="0"/>
        <w:rPr>
          <w:lang w:val="en-GB"/>
        </w:rPr>
      </w:pPr>
      <w:r w:rsidRPr="00CC6D70">
        <w:rPr>
          <w:lang w:val="en-GB"/>
        </w:rPr>
        <w:t>CSPA uses GSIM</w:t>
      </w:r>
      <w:r w:rsidR="00CC6D70">
        <w:rPr>
          <w:lang w:val="en-GB"/>
        </w:rPr>
        <w:t xml:space="preserve"> as </w:t>
      </w:r>
      <w:r w:rsidR="00CC6D70" w:rsidRPr="00CC6D70">
        <w:rPr>
          <w:lang w:val="en-GB"/>
        </w:rPr>
        <w:t xml:space="preserve">a common reference when defining the information input into, output from and support </w:t>
      </w:r>
      <w:r w:rsidR="00D05908">
        <w:rPr>
          <w:lang w:val="en-GB"/>
        </w:rPr>
        <w:t xml:space="preserve">of </w:t>
      </w:r>
      <w:r w:rsidR="00CC6D70" w:rsidRPr="00CC6D70">
        <w:rPr>
          <w:lang w:val="en-GB"/>
        </w:rPr>
        <w:t>business processes.</w:t>
      </w:r>
      <w:r w:rsidR="00CC6D70">
        <w:rPr>
          <w:lang w:val="en-GB"/>
        </w:rPr>
        <w:t xml:space="preserve"> </w:t>
      </w:r>
      <w:r w:rsidR="00CC6D70" w:rsidRPr="00CC6D70">
        <w:rPr>
          <w:lang w:val="en-GB"/>
        </w:rPr>
        <w:t>Using GSIM as a common language increase</w:t>
      </w:r>
      <w:r w:rsidR="002D1F7B">
        <w:rPr>
          <w:lang w:val="en-GB"/>
        </w:rPr>
        <w:t>s</w:t>
      </w:r>
      <w:r w:rsidR="00CC6D70" w:rsidRPr="00CC6D70">
        <w:rPr>
          <w:lang w:val="en-GB"/>
        </w:rPr>
        <w:t xml:space="preserve"> the ability to compare information within and between statistical organi</w:t>
      </w:r>
      <w:r w:rsidR="002D1F7B">
        <w:rPr>
          <w:lang w:val="en-GB"/>
        </w:rPr>
        <w:t>s</w:t>
      </w:r>
      <w:r w:rsidR="00CC6D70" w:rsidRPr="00CC6D70">
        <w:rPr>
          <w:lang w:val="en-GB"/>
        </w:rPr>
        <w:t>ations</w:t>
      </w:r>
      <w:r w:rsidR="002D1F7B">
        <w:rPr>
          <w:lang w:val="en-GB"/>
        </w:rPr>
        <w:t xml:space="preserve"> and hence facilitat</w:t>
      </w:r>
      <w:r w:rsidR="00275B31">
        <w:rPr>
          <w:lang w:val="en-GB"/>
        </w:rPr>
        <w:t xml:space="preserve">e the </w:t>
      </w:r>
      <w:r w:rsidR="002D1F7B">
        <w:rPr>
          <w:lang w:val="en-GB"/>
        </w:rPr>
        <w:t xml:space="preserve">development of harmonised and re-usable services and components. </w:t>
      </w:r>
    </w:p>
    <w:p w14:paraId="3AC9371B" w14:textId="77777777" w:rsidR="00CC6D70" w:rsidRPr="00144AD7" w:rsidRDefault="00CC6D70" w:rsidP="00144AD7">
      <w:pPr>
        <w:pStyle w:val="ListParagraph"/>
        <w:rPr>
          <w:lang w:val="en-GB"/>
        </w:rPr>
      </w:pPr>
    </w:p>
    <w:p w14:paraId="04B8FF4F" w14:textId="77777777" w:rsidR="009251BD" w:rsidRDefault="009251BD" w:rsidP="00E01F8C">
      <w:pPr>
        <w:pStyle w:val="Heading2"/>
        <w:spacing w:before="0" w:after="0"/>
      </w:pPr>
      <w:bookmarkStart w:id="157" w:name="_Toc52199025"/>
      <w:bookmarkEnd w:id="155"/>
      <w:bookmarkEnd w:id="156"/>
      <w:r>
        <w:t xml:space="preserve">What does it mean for </w:t>
      </w:r>
      <w:r w:rsidR="00D33D36">
        <w:t>me?</w:t>
      </w:r>
      <w:bookmarkEnd w:id="157"/>
    </w:p>
    <w:p w14:paraId="482727A1" w14:textId="77777777" w:rsidR="00E01F8C" w:rsidRDefault="00E01F8C" w:rsidP="00E01F8C"/>
    <w:p w14:paraId="21283298" w14:textId="17DA5C13" w:rsidR="009251BD" w:rsidRPr="00E01F8C" w:rsidRDefault="001B24F6" w:rsidP="00F218B0">
      <w:pPr>
        <w:pStyle w:val="Heading3"/>
        <w:spacing w:before="0"/>
        <w:rPr>
          <w:b w:val="0"/>
          <w:i/>
        </w:rPr>
      </w:pPr>
      <w:bookmarkStart w:id="158" w:name="_Toc52199026"/>
      <w:r w:rsidRPr="00E01F8C">
        <w:rPr>
          <w:b w:val="0"/>
          <w:i/>
        </w:rPr>
        <w:t>The</w:t>
      </w:r>
      <w:r w:rsidR="00D16522" w:rsidRPr="00E01F8C">
        <w:rPr>
          <w:b w:val="0"/>
          <w:i/>
        </w:rPr>
        <w:t xml:space="preserve"> </w:t>
      </w:r>
      <w:r w:rsidR="00DA68A8">
        <w:rPr>
          <w:b w:val="0"/>
          <w:i/>
        </w:rPr>
        <w:t>b</w:t>
      </w:r>
      <w:r w:rsidRPr="00E01F8C">
        <w:rPr>
          <w:b w:val="0"/>
          <w:i/>
        </w:rPr>
        <w:t xml:space="preserve">usiness </w:t>
      </w:r>
      <w:proofErr w:type="gramStart"/>
      <w:r w:rsidRPr="00E01F8C">
        <w:rPr>
          <w:b w:val="0"/>
          <w:i/>
        </w:rPr>
        <w:t>view</w:t>
      </w:r>
      <w:bookmarkEnd w:id="158"/>
      <w:proofErr w:type="gramEnd"/>
    </w:p>
    <w:p w14:paraId="1E29A24D" w14:textId="77777777" w:rsidR="00477336" w:rsidRDefault="00477336" w:rsidP="00E01F8C"/>
    <w:p w14:paraId="3E44167A" w14:textId="40018128" w:rsidR="00714518" w:rsidRPr="00CC6D70" w:rsidRDefault="00CC6D70" w:rsidP="00CC6D70">
      <w:pPr>
        <w:pStyle w:val="ListParagraph"/>
        <w:numPr>
          <w:ilvl w:val="0"/>
          <w:numId w:val="44"/>
        </w:numPr>
        <w:ind w:left="0" w:firstLine="0"/>
        <w:contextualSpacing w:val="0"/>
        <w:rPr>
          <w:lang w:val="en-GB"/>
        </w:rPr>
      </w:pPr>
      <w:r w:rsidRPr="00CC6D70">
        <w:rPr>
          <w:lang w:val="en-GB"/>
        </w:rPr>
        <w:t>G</w:t>
      </w:r>
      <w:r w:rsidR="00415B94" w:rsidRPr="00CC6D70">
        <w:rPr>
          <w:lang w:val="en-GB"/>
        </w:rPr>
        <w:t xml:space="preserve">SIM will help you in </w:t>
      </w:r>
      <w:r w:rsidR="00415B94" w:rsidRPr="00BE0C74">
        <w:rPr>
          <w:b/>
          <w:bCs/>
          <w:lang w:val="en-GB"/>
        </w:rPr>
        <w:t>effectively managing your organisation’s business architecture</w:t>
      </w:r>
      <w:r w:rsidR="00415B94" w:rsidRPr="00CC6D70">
        <w:rPr>
          <w:lang w:val="en-GB"/>
        </w:rPr>
        <w:t xml:space="preserve"> by providing a </w:t>
      </w:r>
      <w:r w:rsidR="00275B31" w:rsidRPr="00CC6D70">
        <w:rPr>
          <w:lang w:val="en-GB"/>
        </w:rPr>
        <w:t>standardi</w:t>
      </w:r>
      <w:r w:rsidR="00275B31">
        <w:rPr>
          <w:lang w:val="en-GB"/>
        </w:rPr>
        <w:t>s</w:t>
      </w:r>
      <w:r w:rsidR="00275B31" w:rsidRPr="00CC6D70">
        <w:rPr>
          <w:lang w:val="en-GB"/>
        </w:rPr>
        <w:t xml:space="preserve">ed </w:t>
      </w:r>
      <w:r w:rsidR="00415B94" w:rsidRPr="00CC6D70">
        <w:rPr>
          <w:lang w:val="en-GB"/>
        </w:rPr>
        <w:t xml:space="preserve">list of information </w:t>
      </w:r>
      <w:del w:id="159" w:author="Inkyung Choi" w:date="2023-03-14T11:34:00Z">
        <w:r w:rsidR="00415B94" w:rsidRPr="00CC6D70" w:rsidDel="00DF3956">
          <w:rPr>
            <w:lang w:val="en-GB"/>
          </w:rPr>
          <w:delText xml:space="preserve">objects </w:delText>
        </w:r>
      </w:del>
      <w:ins w:id="160" w:author="Inkyung Choi" w:date="2023-03-14T11:34:00Z">
        <w:r w:rsidR="00DF3956">
          <w:rPr>
            <w:lang w:val="en-GB"/>
          </w:rPr>
          <w:t>classes</w:t>
        </w:r>
        <w:r w:rsidR="00DF3956" w:rsidRPr="00CC6D70">
          <w:rPr>
            <w:lang w:val="en-GB"/>
          </w:rPr>
          <w:t xml:space="preserve"> </w:t>
        </w:r>
      </w:ins>
      <w:r w:rsidR="00415B94" w:rsidRPr="00CC6D70">
        <w:rPr>
          <w:lang w:val="en-GB"/>
        </w:rPr>
        <w:t xml:space="preserve">used in the statistical production. </w:t>
      </w:r>
      <w:r w:rsidR="00E3448E" w:rsidRPr="00CC6D70">
        <w:rPr>
          <w:lang w:val="en-GB"/>
        </w:rPr>
        <w:t>M</w:t>
      </w:r>
      <w:r w:rsidR="00B90C58" w:rsidRPr="00CC6D70">
        <w:rPr>
          <w:lang w:val="en-GB"/>
        </w:rPr>
        <w:t xml:space="preserve">apping </w:t>
      </w:r>
      <w:r w:rsidR="00E3448E" w:rsidRPr="00CC6D70">
        <w:rPr>
          <w:lang w:val="en-GB"/>
        </w:rPr>
        <w:t xml:space="preserve">actual </w:t>
      </w:r>
      <w:r w:rsidR="00B90C58" w:rsidRPr="00CC6D70">
        <w:rPr>
          <w:lang w:val="en-GB"/>
        </w:rPr>
        <w:t>inputs and outputs of the statistical production</w:t>
      </w:r>
      <w:r w:rsidR="00E3448E" w:rsidRPr="00CC6D70">
        <w:rPr>
          <w:lang w:val="en-GB"/>
        </w:rPr>
        <w:t xml:space="preserve"> onto information </w:t>
      </w:r>
      <w:del w:id="161" w:author="Inkyung Choi" w:date="2023-03-14T11:35:00Z">
        <w:r w:rsidR="00E3448E" w:rsidRPr="00CC6D70" w:rsidDel="00AC3E93">
          <w:rPr>
            <w:lang w:val="en-GB"/>
          </w:rPr>
          <w:delText xml:space="preserve">objects </w:delText>
        </w:r>
      </w:del>
      <w:ins w:id="162" w:author="Inkyung Choi" w:date="2023-03-14T11:35:00Z">
        <w:r w:rsidR="00AC3E93">
          <w:rPr>
            <w:lang w:val="en-GB"/>
          </w:rPr>
          <w:t>classes</w:t>
        </w:r>
        <w:r w:rsidR="00AC3E93" w:rsidRPr="00CC6D70">
          <w:rPr>
            <w:lang w:val="en-GB"/>
          </w:rPr>
          <w:t xml:space="preserve"> </w:t>
        </w:r>
      </w:ins>
      <w:r w:rsidR="00E3448E" w:rsidRPr="00CC6D70">
        <w:rPr>
          <w:lang w:val="en-GB"/>
        </w:rPr>
        <w:t xml:space="preserve">of the GSIM </w:t>
      </w:r>
      <w:r w:rsidR="00E213C7" w:rsidRPr="00CC6D70">
        <w:rPr>
          <w:lang w:val="en-GB"/>
        </w:rPr>
        <w:t>supports</w:t>
      </w:r>
      <w:r w:rsidR="00E3448E" w:rsidRPr="00CC6D70">
        <w:rPr>
          <w:lang w:val="en-GB"/>
        </w:rPr>
        <w:t xml:space="preserve"> </w:t>
      </w:r>
      <w:r w:rsidR="00DB7EC1" w:rsidRPr="00CC6D70">
        <w:rPr>
          <w:lang w:val="en-GB"/>
        </w:rPr>
        <w:t xml:space="preserve">standardisation </w:t>
      </w:r>
      <w:r w:rsidR="00053C77">
        <w:rPr>
          <w:lang w:val="en-GB"/>
        </w:rPr>
        <w:t>across</w:t>
      </w:r>
      <w:r w:rsidR="00E213C7" w:rsidRPr="00CC6D70">
        <w:rPr>
          <w:lang w:val="en-GB"/>
        </w:rPr>
        <w:t xml:space="preserve"> subject matter domains.</w:t>
      </w:r>
    </w:p>
    <w:p w14:paraId="551F0A21" w14:textId="77777777" w:rsidR="00714518" w:rsidRPr="000C027D" w:rsidRDefault="00714518" w:rsidP="00E01F8C">
      <w:pPr>
        <w:rPr>
          <w:lang w:val="en-GB"/>
        </w:rPr>
      </w:pPr>
    </w:p>
    <w:p w14:paraId="22D47C97" w14:textId="1A34241A" w:rsidR="00714518" w:rsidRDefault="009C6559" w:rsidP="00CC6D70">
      <w:pPr>
        <w:pStyle w:val="ListParagraph"/>
        <w:numPr>
          <w:ilvl w:val="0"/>
          <w:numId w:val="44"/>
        </w:numPr>
        <w:ind w:left="0" w:firstLine="0"/>
        <w:contextualSpacing w:val="0"/>
      </w:pPr>
      <w:r w:rsidRPr="00714518">
        <w:t xml:space="preserve">GSIM will help you to </w:t>
      </w:r>
      <w:r w:rsidRPr="00275B31">
        <w:t>improve your communication</w:t>
      </w:r>
      <w:r>
        <w:t xml:space="preserve"> with colleagues (both locally and internationally).</w:t>
      </w:r>
      <w:r w:rsidR="00415B94">
        <w:t xml:space="preserve"> </w:t>
      </w:r>
      <w:r w:rsidR="00714518">
        <w:t xml:space="preserve">Communication of subject matter between domains is often poor, making the sharing of concepts, variables, and design components difficult without a complex mapping exercise. </w:t>
      </w:r>
      <w:r w:rsidR="00714518" w:rsidRPr="00BE0C74">
        <w:t>GSIM can serve as a common language and will ease communication</w:t>
      </w:r>
      <w:r w:rsidR="00714518" w:rsidRPr="000C027D">
        <w:rPr>
          <w:b/>
          <w:bCs/>
        </w:rPr>
        <w:t xml:space="preserve"> </w:t>
      </w:r>
      <w:r w:rsidR="00714518">
        <w:t>between:</w:t>
      </w:r>
    </w:p>
    <w:p w14:paraId="4CBC7636" w14:textId="77777777" w:rsidR="00714518" w:rsidRDefault="00714518" w:rsidP="00E01F8C"/>
    <w:p w14:paraId="2A78464C" w14:textId="77777777" w:rsidR="004154F8" w:rsidRDefault="00BF5E63" w:rsidP="00E01F8C">
      <w:pPr>
        <w:pStyle w:val="ListParagraph"/>
        <w:numPr>
          <w:ilvl w:val="0"/>
          <w:numId w:val="28"/>
        </w:numPr>
        <w:rPr>
          <w:lang w:val="en-GB"/>
        </w:rPr>
      </w:pPr>
      <w:r w:rsidRPr="00F41307">
        <w:rPr>
          <w:lang w:val="en-GB"/>
        </w:rPr>
        <w:t>Subject</w:t>
      </w:r>
      <w:r w:rsidR="00714518" w:rsidRPr="00F41307">
        <w:rPr>
          <w:lang w:val="en-GB"/>
        </w:rPr>
        <w:t xml:space="preserve"> matter specialists, methodologists</w:t>
      </w:r>
      <w:r w:rsidR="003A536B" w:rsidRPr="00F41307">
        <w:rPr>
          <w:lang w:val="en-GB"/>
        </w:rPr>
        <w:t>, architects</w:t>
      </w:r>
      <w:r w:rsidR="004154F8">
        <w:rPr>
          <w:lang w:val="en-GB"/>
        </w:rPr>
        <w:t>,</w:t>
      </w:r>
      <w:r w:rsidR="00714518" w:rsidRPr="00F41307">
        <w:rPr>
          <w:lang w:val="en-GB"/>
        </w:rPr>
        <w:t xml:space="preserve"> information technologists</w:t>
      </w:r>
      <w:r w:rsidR="00DB7EC1" w:rsidRPr="00F41307">
        <w:rPr>
          <w:lang w:val="en-GB"/>
        </w:rPr>
        <w:t>, quality managers and metadata managers</w:t>
      </w:r>
      <w:r w:rsidR="001D4F01" w:rsidRPr="00F41307">
        <w:rPr>
          <w:lang w:val="en-GB"/>
        </w:rPr>
        <w:t>;</w:t>
      </w:r>
      <w:r w:rsidR="00045B69" w:rsidRPr="00F41307">
        <w:rPr>
          <w:lang w:val="en-GB"/>
        </w:rPr>
        <w:t xml:space="preserve"> </w:t>
      </w:r>
    </w:p>
    <w:p w14:paraId="7996B8AF" w14:textId="775246EF" w:rsidR="00714518" w:rsidRPr="00F41307" w:rsidRDefault="00BF5E63" w:rsidP="00E01F8C">
      <w:pPr>
        <w:pStyle w:val="ListParagraph"/>
        <w:numPr>
          <w:ilvl w:val="0"/>
          <w:numId w:val="28"/>
        </w:numPr>
        <w:rPr>
          <w:lang w:val="en-GB"/>
        </w:rPr>
      </w:pPr>
      <w:r w:rsidRPr="00F41307">
        <w:rPr>
          <w:lang w:val="en-GB"/>
        </w:rPr>
        <w:t>Statisticians</w:t>
      </w:r>
      <w:r w:rsidR="00714518" w:rsidRPr="00F41307">
        <w:rPr>
          <w:lang w:val="en-GB"/>
        </w:rPr>
        <w:t xml:space="preserve"> in different domains of a statistical </w:t>
      </w:r>
      <w:r w:rsidR="002A4DB5" w:rsidRPr="00F41307">
        <w:rPr>
          <w:lang w:val="en-GB"/>
        </w:rPr>
        <w:t>organisation</w:t>
      </w:r>
      <w:r w:rsidR="001D4F01" w:rsidRPr="00F41307">
        <w:rPr>
          <w:lang w:val="en-GB"/>
        </w:rPr>
        <w:t>;</w:t>
      </w:r>
    </w:p>
    <w:p w14:paraId="2638008C" w14:textId="600EDE84" w:rsidR="00714518" w:rsidRPr="00F41307" w:rsidRDefault="00BF5E63" w:rsidP="00E01F8C">
      <w:pPr>
        <w:pStyle w:val="ListParagraph"/>
        <w:numPr>
          <w:ilvl w:val="0"/>
          <w:numId w:val="28"/>
        </w:numPr>
        <w:rPr>
          <w:lang w:val="en-GB"/>
        </w:rPr>
      </w:pPr>
      <w:r w:rsidRPr="00F41307">
        <w:rPr>
          <w:lang w:val="en-GB"/>
        </w:rPr>
        <w:t>Statisticians</w:t>
      </w:r>
      <w:r w:rsidR="00714518" w:rsidRPr="00F41307">
        <w:rPr>
          <w:lang w:val="en-GB"/>
        </w:rPr>
        <w:t xml:space="preserve"> in different </w:t>
      </w:r>
      <w:r w:rsidR="002A4DB5" w:rsidRPr="00F41307">
        <w:rPr>
          <w:lang w:val="en-GB"/>
        </w:rPr>
        <w:t>organisation</w:t>
      </w:r>
      <w:r w:rsidR="00714518" w:rsidRPr="00F41307">
        <w:rPr>
          <w:lang w:val="en-GB"/>
        </w:rPr>
        <w:t>s.</w:t>
      </w:r>
    </w:p>
    <w:p w14:paraId="4D79AEC9" w14:textId="77777777" w:rsidR="00477336" w:rsidRDefault="00477336" w:rsidP="00E01F8C"/>
    <w:p w14:paraId="21F0924B" w14:textId="252914B9" w:rsidR="00CC6D70" w:rsidRPr="00CC6D70" w:rsidRDefault="00714518" w:rsidP="00CC6D70">
      <w:pPr>
        <w:pStyle w:val="ListParagraph"/>
        <w:numPr>
          <w:ilvl w:val="0"/>
          <w:numId w:val="44"/>
        </w:numPr>
        <w:ind w:left="0" w:firstLine="0"/>
        <w:contextualSpacing w:val="0"/>
        <w:rPr>
          <w:lang w:val="en-GB"/>
        </w:rPr>
      </w:pPr>
      <w:r w:rsidRPr="00CC6D70">
        <w:rPr>
          <w:lang w:val="en-GB"/>
        </w:rPr>
        <w:lastRenderedPageBreak/>
        <w:t xml:space="preserve">GSIM will help you </w:t>
      </w:r>
      <w:r w:rsidR="007E674A" w:rsidRPr="000C027D">
        <w:rPr>
          <w:lang w:val="en-GB"/>
        </w:rPr>
        <w:t>design and</w:t>
      </w:r>
      <w:r w:rsidR="007E674A" w:rsidRPr="00CC6D70">
        <w:rPr>
          <w:lang w:val="en-GB"/>
        </w:rPr>
        <w:t xml:space="preserve"> </w:t>
      </w:r>
      <w:r w:rsidRPr="00CC6D70">
        <w:rPr>
          <w:lang w:val="en-GB"/>
        </w:rPr>
        <w:t xml:space="preserve">understand your processes (and their inputs and outputs) better. </w:t>
      </w:r>
    </w:p>
    <w:p w14:paraId="340CD001" w14:textId="77777777" w:rsidR="00CC6D70" w:rsidRPr="00CC6D70" w:rsidRDefault="00CC6D70" w:rsidP="00CC6D70">
      <w:pPr>
        <w:pStyle w:val="ListParagraph"/>
        <w:numPr>
          <w:ilvl w:val="0"/>
          <w:numId w:val="0"/>
        </w:numPr>
        <w:contextualSpacing w:val="0"/>
        <w:rPr>
          <w:lang w:val="en-GB"/>
        </w:rPr>
      </w:pPr>
    </w:p>
    <w:p w14:paraId="0125CE4E" w14:textId="15C2BBCC" w:rsidR="00CC6D70" w:rsidRDefault="00714518" w:rsidP="00A52846">
      <w:pPr>
        <w:pStyle w:val="ListParagraph"/>
        <w:numPr>
          <w:ilvl w:val="0"/>
          <w:numId w:val="44"/>
        </w:numPr>
        <w:ind w:left="0" w:firstLine="0"/>
        <w:contextualSpacing w:val="0"/>
      </w:pPr>
      <w:r w:rsidRPr="00275B31">
        <w:rPr>
          <w:lang w:val="en-GB"/>
        </w:rPr>
        <w:t xml:space="preserve">For </w:t>
      </w:r>
      <w:r w:rsidR="00F45082" w:rsidRPr="00275B31">
        <w:rPr>
          <w:lang w:val="en-GB"/>
        </w:rPr>
        <w:t xml:space="preserve">a </w:t>
      </w:r>
      <w:r w:rsidRPr="00275B31">
        <w:rPr>
          <w:lang w:val="en-GB"/>
        </w:rPr>
        <w:t xml:space="preserve">production cycle, </w:t>
      </w:r>
      <w:r w:rsidRPr="000C027D">
        <w:rPr>
          <w:lang w:val="en-GB"/>
        </w:rPr>
        <w:t xml:space="preserve">a statistician </w:t>
      </w:r>
      <w:r w:rsidR="00D16522" w:rsidRPr="000C027D">
        <w:rPr>
          <w:lang w:val="en-GB"/>
        </w:rPr>
        <w:t>can</w:t>
      </w:r>
      <w:r w:rsidR="00D16522" w:rsidRPr="00275B31">
        <w:rPr>
          <w:lang w:val="en-GB"/>
        </w:rPr>
        <w:t xml:space="preserve"> </w:t>
      </w:r>
      <w:r w:rsidRPr="00275B31">
        <w:rPr>
          <w:lang w:val="en-GB"/>
        </w:rPr>
        <w:t xml:space="preserve">design the </w:t>
      </w:r>
      <w:r w:rsidR="00F45082" w:rsidRPr="00275B31">
        <w:rPr>
          <w:lang w:val="en-GB"/>
        </w:rPr>
        <w:t xml:space="preserve">input </w:t>
      </w:r>
      <w:r w:rsidRPr="00275B31">
        <w:rPr>
          <w:lang w:val="en-GB"/>
        </w:rPr>
        <w:t xml:space="preserve">and the </w:t>
      </w:r>
      <w:r w:rsidR="00F45082" w:rsidRPr="00275B31">
        <w:rPr>
          <w:lang w:val="en-GB"/>
        </w:rPr>
        <w:t>output</w:t>
      </w:r>
      <w:r w:rsidRPr="00275B31">
        <w:rPr>
          <w:lang w:val="en-GB"/>
        </w:rPr>
        <w:t xml:space="preserve">, and the process in-between. </w:t>
      </w:r>
      <w:r w:rsidR="0026309A" w:rsidRPr="00275B31">
        <w:rPr>
          <w:lang w:val="en-GB"/>
        </w:rPr>
        <w:t>In GSIM terms, t</w:t>
      </w:r>
      <w:r w:rsidRPr="00275B31">
        <w:rPr>
          <w:lang w:val="en-GB"/>
        </w:rPr>
        <w:t xml:space="preserve">he output and the input can be designed in terms of structures and concepts information </w:t>
      </w:r>
      <w:del w:id="163" w:author="Inkyung Choi" w:date="2023-03-14T11:36:00Z">
        <w:r w:rsidRPr="00275B31" w:rsidDel="007C33A9">
          <w:rPr>
            <w:lang w:val="en-GB"/>
          </w:rPr>
          <w:delText>objects</w:delText>
        </w:r>
      </w:del>
      <w:ins w:id="164" w:author="Inkyung Choi" w:date="2023-03-14T11:36:00Z">
        <w:r w:rsidR="007C33A9">
          <w:rPr>
            <w:lang w:val="en-GB"/>
          </w:rPr>
          <w:t>classes</w:t>
        </w:r>
      </w:ins>
      <w:r w:rsidRPr="00275B31">
        <w:rPr>
          <w:lang w:val="en-GB"/>
        </w:rPr>
        <w:t xml:space="preserve">, and the process in-between can be designed using the </w:t>
      </w:r>
      <w:r w:rsidR="008D3C3F" w:rsidRPr="00275B31">
        <w:rPr>
          <w:lang w:val="en-GB"/>
        </w:rPr>
        <w:t>business</w:t>
      </w:r>
      <w:r w:rsidRPr="00275B31">
        <w:rPr>
          <w:lang w:val="en-GB"/>
        </w:rPr>
        <w:t xml:space="preserve"> information </w:t>
      </w:r>
      <w:del w:id="165" w:author="Inkyung Choi" w:date="2023-03-14T11:36:00Z">
        <w:r w:rsidRPr="00275B31" w:rsidDel="007D6779">
          <w:rPr>
            <w:lang w:val="en-GB"/>
          </w:rPr>
          <w:delText>objects</w:delText>
        </w:r>
      </w:del>
      <w:ins w:id="166" w:author="Inkyung Choi" w:date="2023-03-14T11:36:00Z">
        <w:r w:rsidR="007D6779">
          <w:rPr>
            <w:lang w:val="en-GB"/>
          </w:rPr>
          <w:t>classes</w:t>
        </w:r>
      </w:ins>
      <w:r w:rsidRPr="00275B31">
        <w:rPr>
          <w:lang w:val="en-GB"/>
        </w:rPr>
        <w:t>. The structures and concepts</w:t>
      </w:r>
      <w:r w:rsidR="00DB7EC1" w:rsidRPr="00275B31">
        <w:rPr>
          <w:lang w:val="en-GB"/>
        </w:rPr>
        <w:t xml:space="preserve"> </w:t>
      </w:r>
      <w:del w:id="167" w:author="Inkyung Choi" w:date="2023-03-14T11:36:00Z">
        <w:r w:rsidRPr="00275B31" w:rsidDel="007D6779">
          <w:rPr>
            <w:lang w:val="en-GB"/>
          </w:rPr>
          <w:delText xml:space="preserve">objects </w:delText>
        </w:r>
      </w:del>
      <w:ins w:id="168" w:author="Inkyung Choi" w:date="2023-03-14T11:36:00Z">
        <w:r w:rsidR="007D6779">
          <w:rPr>
            <w:lang w:val="en-GB"/>
          </w:rPr>
          <w:t>classes</w:t>
        </w:r>
        <w:r w:rsidR="007D6779" w:rsidRPr="00275B31">
          <w:rPr>
            <w:lang w:val="en-GB"/>
          </w:rPr>
          <w:t xml:space="preserve"> </w:t>
        </w:r>
      </w:ins>
      <w:r w:rsidRPr="00275B31">
        <w:rPr>
          <w:lang w:val="en-GB"/>
        </w:rPr>
        <w:t xml:space="preserve">are provided by subject matter specialists. </w:t>
      </w:r>
    </w:p>
    <w:p w14:paraId="3CD864FC" w14:textId="77777777" w:rsidR="00275B31" w:rsidRDefault="00275B31" w:rsidP="00275B31">
      <w:pPr>
        <w:pStyle w:val="ListParagraph"/>
        <w:numPr>
          <w:ilvl w:val="0"/>
          <w:numId w:val="0"/>
        </w:numPr>
        <w:contextualSpacing w:val="0"/>
      </w:pPr>
    </w:p>
    <w:p w14:paraId="3942C707" w14:textId="71FC90CE" w:rsidR="00E55341" w:rsidRPr="00E55341" w:rsidRDefault="0026309A" w:rsidP="00BC52E6">
      <w:pPr>
        <w:pStyle w:val="ListParagraph"/>
        <w:numPr>
          <w:ilvl w:val="0"/>
          <w:numId w:val="44"/>
        </w:numPr>
        <w:ind w:left="0" w:firstLine="0"/>
        <w:contextualSpacing w:val="0"/>
        <w:rPr>
          <w:lang w:val="en-GB"/>
        </w:rPr>
      </w:pPr>
      <w:r>
        <w:t xml:space="preserve">As seen in Figure </w:t>
      </w:r>
      <w:r w:rsidR="00275B31">
        <w:t>5</w:t>
      </w:r>
      <w:r>
        <w:t>, i</w:t>
      </w:r>
      <w:r w:rsidR="00714518">
        <w:t xml:space="preserve">f the GSBPM </w:t>
      </w:r>
      <w:r w:rsidR="00E01F8C">
        <w:t xml:space="preserve">is considered </w:t>
      </w:r>
      <w:r w:rsidR="00714518">
        <w:t>as a frame of reference for statistical production processes,</w:t>
      </w:r>
      <w:r w:rsidR="00D33D36">
        <w:t xml:space="preserve"> </w:t>
      </w:r>
      <w:r w:rsidR="00714518">
        <w:t>t</w:t>
      </w:r>
      <w:r w:rsidR="00714518" w:rsidRPr="00E0464B">
        <w:t xml:space="preserve">he </w:t>
      </w:r>
      <w:r w:rsidR="00AB0710">
        <w:t>top</w:t>
      </w:r>
      <w:r w:rsidR="00714518" w:rsidRPr="00E0464B">
        <w:t xml:space="preserve"> level can be considered as equivalent to the statistical production </w:t>
      </w:r>
      <w:proofErr w:type="gramStart"/>
      <w:r w:rsidR="00714518" w:rsidRPr="00E0464B">
        <w:t>process as a whole</w:t>
      </w:r>
      <w:proofErr w:type="gramEnd"/>
      <w:r w:rsidR="00714518" w:rsidRPr="00E0464B">
        <w:t xml:space="preserve">. The next level </w:t>
      </w:r>
      <w:r w:rsidR="00AB0710">
        <w:t xml:space="preserve">down </w:t>
      </w:r>
      <w:r w:rsidR="00714518" w:rsidRPr="00E0464B">
        <w:t xml:space="preserve">corresponds to a phase of the statistical production process (for example </w:t>
      </w:r>
      <w:r w:rsidR="00BB755B">
        <w:t xml:space="preserve">the “Process” </w:t>
      </w:r>
      <w:r w:rsidR="00D16522">
        <w:t>phase</w:t>
      </w:r>
      <w:r w:rsidR="00714518">
        <w:t xml:space="preserve"> </w:t>
      </w:r>
      <w:r w:rsidR="00714518" w:rsidRPr="00E0464B">
        <w:t xml:space="preserve">of the GSBPM). The third level corresponds to a sub-process (for example sub-process 5.3 of the GSBPM – </w:t>
      </w:r>
      <w:r w:rsidR="00714518">
        <w:t>R</w:t>
      </w:r>
      <w:r w:rsidR="00714518" w:rsidRPr="00E0464B">
        <w:t>eview</w:t>
      </w:r>
      <w:r w:rsidR="00BB755B">
        <w:t xml:space="preserve"> and</w:t>
      </w:r>
      <w:r w:rsidR="00BB755B" w:rsidRPr="00E0464B">
        <w:t xml:space="preserve"> </w:t>
      </w:r>
      <w:r w:rsidR="00714518" w:rsidRPr="00E0464B">
        <w:t>validate). The fourth level consists of the individual building blocks within the sub-process</w:t>
      </w:r>
      <w:r w:rsidR="00AF623A">
        <w:t xml:space="preserve">, such as detecting financial values that might be expressed in thousands rather than </w:t>
      </w:r>
      <w:r w:rsidR="001B24F6">
        <w:t xml:space="preserve">units. </w:t>
      </w:r>
    </w:p>
    <w:p w14:paraId="636D5C1A" w14:textId="77777777" w:rsidR="00E55341" w:rsidRPr="00E55341" w:rsidRDefault="00E55341" w:rsidP="00E55341">
      <w:pPr>
        <w:pStyle w:val="ListParagraph"/>
        <w:numPr>
          <w:ilvl w:val="0"/>
          <w:numId w:val="0"/>
        </w:numPr>
        <w:contextualSpacing w:val="0"/>
      </w:pPr>
    </w:p>
    <w:p w14:paraId="76E29774" w14:textId="014C33D6" w:rsidR="004C5300" w:rsidRPr="00E55341" w:rsidRDefault="00E55341" w:rsidP="00E55341">
      <w:pPr>
        <w:pStyle w:val="ListParagraph"/>
        <w:numPr>
          <w:ilvl w:val="0"/>
          <w:numId w:val="44"/>
        </w:numPr>
        <w:ind w:left="0" w:firstLine="0"/>
        <w:contextualSpacing w:val="0"/>
      </w:pPr>
      <w:r w:rsidRPr="00E55341">
        <w:rPr>
          <w:lang w:val="en-GB"/>
        </w:rPr>
        <w:t>An important issue for statisticians is the problem of single-use design components, which are often recreated or at least modified for each production cycle. GSIM facilitates the description of inputs and outputs at each level of the GSBPM, following the same pattern thus providing a consistent structure to design statistical processes. It supports the design, specification and implementation of harmonised methods and standard technology to create a generalised statistical production system.</w:t>
      </w:r>
    </w:p>
    <w:p w14:paraId="43DCFEF4" w14:textId="102DB31B" w:rsidR="004C5300" w:rsidRDefault="004C5300" w:rsidP="004C5300"/>
    <w:p w14:paraId="493B1C05" w14:textId="77777777" w:rsidR="00E55341" w:rsidRDefault="00E55341" w:rsidP="00E55341">
      <w:pPr>
        <w:pStyle w:val="ListParagraph"/>
        <w:numPr>
          <w:ilvl w:val="0"/>
          <w:numId w:val="44"/>
        </w:numPr>
        <w:ind w:left="0" w:firstLine="0"/>
        <w:contextualSpacing w:val="0"/>
      </w:pPr>
      <w:r w:rsidRPr="00E06A36">
        <w:t xml:space="preserve">Using GSIM will </w:t>
      </w:r>
      <w:r>
        <w:t xml:space="preserve">enable </w:t>
      </w:r>
      <w:r w:rsidRPr="00E06A36">
        <w:t xml:space="preserve">producing </w:t>
      </w:r>
      <w:r w:rsidRPr="00CC6D70">
        <w:rPr>
          <w:b/>
        </w:rPr>
        <w:t>reusable and flexible</w:t>
      </w:r>
      <w:r w:rsidRPr="00326A4B">
        <w:t xml:space="preserve"> </w:t>
      </w:r>
      <w:r w:rsidRPr="00CC6D70">
        <w:rPr>
          <w:b/>
        </w:rPr>
        <w:t xml:space="preserve">process </w:t>
      </w:r>
      <w:r w:rsidRPr="000C027D">
        <w:rPr>
          <w:b/>
          <w:bCs/>
        </w:rPr>
        <w:t>building blocks</w:t>
      </w:r>
      <w:r>
        <w:t xml:space="preserve"> </w:t>
      </w:r>
      <w:r w:rsidRPr="00E06A36">
        <w:t xml:space="preserve">which </w:t>
      </w:r>
      <w:r>
        <w:t>can</w:t>
      </w:r>
      <w:r w:rsidRPr="00E06A36">
        <w:t xml:space="preserve"> be used by </w:t>
      </w:r>
      <w:r>
        <w:t>statisticians</w:t>
      </w:r>
      <w:r w:rsidRPr="00E06A36">
        <w:t xml:space="preserve"> to produce final products of varying complexity</w:t>
      </w:r>
      <w:r>
        <w:t>, facilitating the production of a wider variety of products and responding more easily to changing client needs.</w:t>
      </w:r>
    </w:p>
    <w:p w14:paraId="7BAED709" w14:textId="77777777" w:rsidR="00E55341" w:rsidRDefault="00E55341" w:rsidP="00E55341">
      <w:pPr>
        <w:pStyle w:val="ListParagraph"/>
        <w:numPr>
          <w:ilvl w:val="0"/>
          <w:numId w:val="0"/>
        </w:numPr>
        <w:contextualSpacing w:val="0"/>
      </w:pPr>
    </w:p>
    <w:p w14:paraId="7D7C71B2" w14:textId="77777777" w:rsidR="00E55341" w:rsidRDefault="00E55341" w:rsidP="00E55341">
      <w:pPr>
        <w:pStyle w:val="ListParagraph"/>
        <w:numPr>
          <w:ilvl w:val="0"/>
          <w:numId w:val="44"/>
        </w:numPr>
        <w:ind w:left="0" w:firstLine="0"/>
        <w:contextualSpacing w:val="0"/>
      </w:pPr>
      <w:r w:rsidRPr="00E06A36">
        <w:t>The use of GSIM</w:t>
      </w:r>
      <w:r>
        <w:t xml:space="preserve">, in combination with other </w:t>
      </w:r>
      <w:proofErr w:type="spellStart"/>
      <w:r>
        <w:t>ModernStats</w:t>
      </w:r>
      <w:proofErr w:type="spellEnd"/>
      <w:r>
        <w:t xml:space="preserve"> models,</w:t>
      </w:r>
      <w:r w:rsidRPr="00E06A36">
        <w:t xml:space="preserve"> will </w:t>
      </w:r>
      <w:r>
        <w:t>reduce workloads</w:t>
      </w:r>
      <w:r w:rsidRPr="00E06A36">
        <w:t xml:space="preserve"> as many </w:t>
      </w:r>
      <w:r>
        <w:t>processes</w:t>
      </w:r>
      <w:r w:rsidRPr="00E06A36">
        <w:t xml:space="preserve"> can be repurposed and reused.</w:t>
      </w:r>
      <w:r>
        <w:t xml:space="preserve"> </w:t>
      </w:r>
      <w:r w:rsidRPr="00806983">
        <w:t xml:space="preserve">This means less </w:t>
      </w:r>
      <w:r>
        <w:t xml:space="preserve">time spent on </w:t>
      </w:r>
      <w:r w:rsidRPr="00806983">
        <w:t xml:space="preserve">repetitive work and </w:t>
      </w:r>
      <w:r w:rsidRPr="00BE0C74">
        <w:rPr>
          <w:bCs/>
        </w:rPr>
        <w:t>more time for innovation</w:t>
      </w:r>
      <w:r w:rsidRPr="00806983">
        <w:t>.</w:t>
      </w:r>
    </w:p>
    <w:p w14:paraId="443CCBD4" w14:textId="6B64669E" w:rsidR="004C5300" w:rsidRDefault="004C5300" w:rsidP="004C5300"/>
    <w:p w14:paraId="2DCB55C6" w14:textId="5B377C19" w:rsidR="00E55341" w:rsidRDefault="00E55341" w:rsidP="00E55341">
      <w:pPr>
        <w:pStyle w:val="ListParagraph"/>
        <w:numPr>
          <w:ilvl w:val="0"/>
          <w:numId w:val="44"/>
        </w:numPr>
        <w:ind w:left="0" w:firstLine="0"/>
        <w:contextualSpacing w:val="0"/>
      </w:pPr>
      <w:r>
        <w:t xml:space="preserve">In the long term, GSIM, in combination with other </w:t>
      </w:r>
      <w:proofErr w:type="spellStart"/>
      <w:r>
        <w:t>ModernStats</w:t>
      </w:r>
      <w:proofErr w:type="spellEnd"/>
      <w:r>
        <w:t xml:space="preserve"> models, will make statisticians less reliant on information technologists. Due to tools that can be designed and developed to be </w:t>
      </w:r>
      <w:del w:id="169" w:author="Inkyung Choi" w:date="2023-03-14T11:38:00Z">
        <w:r w:rsidDel="00032DFF">
          <w:delText xml:space="preserve">parametrized </w:delText>
        </w:r>
      </w:del>
      <w:proofErr w:type="spellStart"/>
      <w:ins w:id="170" w:author="Inkyung Choi" w:date="2023-03-14T11:38:00Z">
        <w:r w:rsidR="00032DFF">
          <w:t>parametrised</w:t>
        </w:r>
        <w:proofErr w:type="spellEnd"/>
        <w:r w:rsidR="00032DFF">
          <w:t xml:space="preserve"> </w:t>
        </w:r>
      </w:ins>
      <w:r>
        <w:t>for dealing with projects from different domains.</w:t>
      </w:r>
    </w:p>
    <w:p w14:paraId="6CA64D71" w14:textId="77777777" w:rsidR="00E55341" w:rsidRDefault="00E55341" w:rsidP="00E55341">
      <w:pPr>
        <w:pStyle w:val="ListParagraph"/>
        <w:numPr>
          <w:ilvl w:val="0"/>
          <w:numId w:val="0"/>
        </w:numPr>
        <w:contextualSpacing w:val="0"/>
      </w:pPr>
    </w:p>
    <w:p w14:paraId="42F5D0F3" w14:textId="77777777" w:rsidR="00E55341" w:rsidRDefault="00E55341" w:rsidP="00E55341">
      <w:pPr>
        <w:pStyle w:val="ListParagraph"/>
        <w:numPr>
          <w:ilvl w:val="0"/>
          <w:numId w:val="44"/>
        </w:numPr>
        <w:ind w:left="0" w:firstLine="0"/>
        <w:contextualSpacing w:val="0"/>
      </w:pPr>
      <w:r>
        <w:t>S</w:t>
      </w:r>
      <w:r w:rsidRPr="006F62B8">
        <w:t xml:space="preserve">tatisticians are </w:t>
      </w:r>
      <w:r>
        <w:t>very much</w:t>
      </w:r>
      <w:r w:rsidRPr="006F62B8">
        <w:t xml:space="preserve"> concerned today about the </w:t>
      </w:r>
      <w:r w:rsidRPr="00326A4B">
        <w:t>applicability</w:t>
      </w:r>
      <w:r w:rsidRPr="006F62B8">
        <w:t xml:space="preserve">, </w:t>
      </w:r>
      <w:r w:rsidRPr="00326A4B">
        <w:t>usability</w:t>
      </w:r>
      <w:r w:rsidRPr="006F62B8">
        <w:t xml:space="preserve"> and </w:t>
      </w:r>
      <w:r w:rsidRPr="00326A4B">
        <w:t>stability</w:t>
      </w:r>
      <w:r w:rsidRPr="006F62B8">
        <w:t xml:space="preserve"> of the</w:t>
      </w:r>
      <w:r>
        <w:t>ir</w:t>
      </w:r>
      <w:r w:rsidRPr="006F62B8">
        <w:t xml:space="preserve"> methods and technical solutions. In the “stove-pipe” approach to statistical production, </w:t>
      </w:r>
      <w:r>
        <w:t xml:space="preserve">the subject matter specialist </w:t>
      </w:r>
      <w:r w:rsidRPr="006F62B8">
        <w:t>is heavily dependent upon the information technologists in the design, build and production</w:t>
      </w:r>
      <w:r>
        <w:t xml:space="preserve"> of statistical systems</w:t>
      </w:r>
      <w:r w:rsidRPr="006F62B8">
        <w:t xml:space="preserve">. </w:t>
      </w:r>
    </w:p>
    <w:p w14:paraId="05C1BD1A" w14:textId="7480521A" w:rsidR="004C5300" w:rsidRDefault="004C5300" w:rsidP="004C5300"/>
    <w:p w14:paraId="74C056E2" w14:textId="77777777" w:rsidR="00E55341" w:rsidRDefault="00E55341" w:rsidP="00E55341">
      <w:pPr>
        <w:pStyle w:val="ListParagraph"/>
        <w:numPr>
          <w:ilvl w:val="0"/>
          <w:numId w:val="44"/>
        </w:numPr>
        <w:ind w:left="0" w:firstLine="0"/>
        <w:contextualSpacing w:val="0"/>
      </w:pPr>
      <w:r>
        <w:t>Statisticians</w:t>
      </w:r>
      <w:r w:rsidRPr="0058707A">
        <w:t xml:space="preserve"> will gain greater control over the design of their processes making them more self-supporting in the design and production of their statistics.</w:t>
      </w:r>
    </w:p>
    <w:p w14:paraId="11D2229A" w14:textId="77777777" w:rsidR="00E55341" w:rsidRDefault="00E55341" w:rsidP="00E55341">
      <w:pPr>
        <w:pStyle w:val="ListParagraph"/>
        <w:numPr>
          <w:ilvl w:val="0"/>
          <w:numId w:val="0"/>
        </w:numPr>
        <w:contextualSpacing w:val="0"/>
      </w:pPr>
    </w:p>
    <w:p w14:paraId="45862338" w14:textId="77777777" w:rsidR="00E55341" w:rsidRPr="00837A26" w:rsidRDefault="00E55341" w:rsidP="00E55341">
      <w:pPr>
        <w:pStyle w:val="ListParagraph"/>
        <w:numPr>
          <w:ilvl w:val="0"/>
          <w:numId w:val="44"/>
        </w:numPr>
        <w:ind w:left="0" w:firstLine="0"/>
        <w:contextualSpacing w:val="0"/>
        <w:rPr>
          <w:lang w:val="en-GB"/>
        </w:rPr>
      </w:pPr>
      <w:r w:rsidRPr="00837A26">
        <w:rPr>
          <w:lang w:val="en-GB"/>
        </w:rPr>
        <w:t>Production will be based upon more standardised applications that are more robust to change and less vulnerable to changing personnel</w:t>
      </w:r>
      <w:r w:rsidRPr="00837A26">
        <w:rPr>
          <w:color w:val="000000" w:themeColor="text1"/>
          <w:lang w:val="en-GB"/>
        </w:rPr>
        <w:t>.</w:t>
      </w:r>
      <w:r w:rsidRPr="00837A26">
        <w:rPr>
          <w:lang w:val="en-GB"/>
        </w:rPr>
        <w:t xml:space="preserve"> An increase in the use of standardised applications implementing standardised methods, which can easily be shared across domains, will enable statisticians to more easily work in different domains.  </w:t>
      </w:r>
    </w:p>
    <w:p w14:paraId="79DAB078" w14:textId="77777777" w:rsidR="004C5300" w:rsidRPr="00E55341" w:rsidRDefault="004C5300" w:rsidP="004C5300">
      <w:pPr>
        <w:rPr>
          <w:lang w:val="en-GB"/>
        </w:rPr>
      </w:pPr>
    </w:p>
    <w:p w14:paraId="7CDC3CB9" w14:textId="77777777" w:rsidR="00E55341" w:rsidRDefault="00E55341" w:rsidP="0036644F">
      <w:pPr>
        <w:jc w:val="center"/>
      </w:pPr>
    </w:p>
    <w:p w14:paraId="75689774" w14:textId="7DBF3528" w:rsidR="00D27A4A" w:rsidRDefault="001116CF" w:rsidP="00144AD7">
      <w:r w:rsidRPr="00F41307">
        <w:rPr>
          <w:noProof/>
        </w:rPr>
        <mc:AlternateContent>
          <mc:Choice Requires="wpg">
            <w:drawing>
              <wp:anchor distT="0" distB="0" distL="114300" distR="114300" simplePos="0" relativeHeight="251658243" behindDoc="0" locked="0" layoutInCell="1" allowOverlap="1" wp14:anchorId="05CC1E64" wp14:editId="1516827A">
                <wp:simplePos x="0" y="0"/>
                <wp:positionH relativeFrom="column">
                  <wp:posOffset>240665</wp:posOffset>
                </wp:positionH>
                <wp:positionV relativeFrom="paragraph">
                  <wp:posOffset>248285</wp:posOffset>
                </wp:positionV>
                <wp:extent cx="5212080" cy="5487035"/>
                <wp:effectExtent l="0" t="0" r="26670" b="18415"/>
                <wp:wrapTopAndBottom/>
                <wp:docPr id="2" name="Groupe 3"/>
                <wp:cNvGraphicFramePr/>
                <a:graphic xmlns:a="http://schemas.openxmlformats.org/drawingml/2006/main">
                  <a:graphicData uri="http://schemas.microsoft.com/office/word/2010/wordprocessingGroup">
                    <wpg:wgp>
                      <wpg:cNvGrpSpPr/>
                      <wpg:grpSpPr>
                        <a:xfrm>
                          <a:off x="0" y="0"/>
                          <a:ext cx="5212080" cy="5487035"/>
                          <a:chOff x="0" y="0"/>
                          <a:chExt cx="6824916" cy="7041232"/>
                        </a:xfrm>
                      </wpg:grpSpPr>
                      <wpg:grpSp>
                        <wpg:cNvPr id="3" name="Groupe 3"/>
                        <wpg:cNvGrpSpPr/>
                        <wpg:grpSpPr>
                          <a:xfrm>
                            <a:off x="0" y="0"/>
                            <a:ext cx="6824916" cy="7041232"/>
                            <a:chOff x="0" y="0"/>
                            <a:chExt cx="6824916" cy="7041232"/>
                          </a:xfrm>
                        </wpg:grpSpPr>
                        <wpg:grpSp>
                          <wpg:cNvPr id="4" name="Group 1"/>
                          <wpg:cNvGrpSpPr/>
                          <wpg:grpSpPr>
                            <a:xfrm>
                              <a:off x="0" y="0"/>
                              <a:ext cx="6824916" cy="7041232"/>
                              <a:chOff x="0" y="0"/>
                              <a:chExt cx="6824916" cy="7041232"/>
                            </a:xfrm>
                          </wpg:grpSpPr>
                          <wpg:grpSp>
                            <wpg:cNvPr id="13" name="Group 111"/>
                            <wpg:cNvGrpSpPr/>
                            <wpg:grpSpPr>
                              <a:xfrm>
                                <a:off x="43116" y="1787525"/>
                                <a:ext cx="6781800" cy="1600200"/>
                                <a:chOff x="43116" y="1787525"/>
                                <a:chExt cx="6781800" cy="1600200"/>
                              </a:xfrm>
                            </wpg:grpSpPr>
                            <wps:wsp>
                              <wps:cNvPr id="14" name="Rounded Rectangle 112"/>
                              <wps:cNvSpPr/>
                              <wps:spPr>
                                <a:xfrm>
                                  <a:off x="2481516" y="1787525"/>
                                  <a:ext cx="18288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84CD7" w14:textId="77777777" w:rsidR="00F41307" w:rsidRPr="00DB25B8" w:rsidRDefault="00F41307" w:rsidP="00F41307">
                                    <w:pPr>
                                      <w:jc w:val="center"/>
                                      <w:rPr>
                                        <w:sz w:val="22"/>
                                      </w:rPr>
                                    </w:pPr>
                                    <w:r w:rsidRPr="00DB25B8">
                                      <w:rPr>
                                        <w:rFonts w:asciiTheme="minorHAnsi" w:hAnsi="Calibri"/>
                                        <w:color w:val="000000" w:themeColor="text1"/>
                                        <w:kern w:val="24"/>
                                        <w:szCs w:val="24"/>
                                      </w:rPr>
                                      <w:t>Process</w:t>
                                    </w:r>
                                  </w:p>
                                  <w:p w14:paraId="60489810" w14:textId="77777777" w:rsidR="00F41307" w:rsidRPr="00DB25B8" w:rsidRDefault="00F41307" w:rsidP="00F41307">
                                    <w:pPr>
                                      <w:jc w:val="center"/>
                                      <w:rPr>
                                        <w:sz w:val="22"/>
                                        <w:szCs w:val="20"/>
                                      </w:rPr>
                                    </w:pPr>
                                    <w:r w:rsidRPr="00DB25B8">
                                      <w:rPr>
                                        <w:rFonts w:asciiTheme="minorHAnsi" w:hAnsi="Calibri"/>
                                        <w:color w:val="000000" w:themeColor="text1"/>
                                        <w:kern w:val="24"/>
                                        <w:szCs w:val="24"/>
                                      </w:rPr>
                                      <w:t>(GSBPM Phase 5)</w:t>
                                    </w:r>
                                  </w:p>
                                </w:txbxContent>
                              </wps:txbx>
                              <wps:bodyPr rtlCol="0" anchor="t"/>
                            </wps:wsp>
                            <wps:wsp>
                              <wps:cNvPr id="15" name="Rounded Rectangle 113"/>
                              <wps:cNvSpPr/>
                              <wps:spPr>
                                <a:xfrm>
                                  <a:off x="43116" y="1787525"/>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E9459"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wps:txbx>
                              <wps:bodyPr rtlCol="0" anchor="t"/>
                            </wps:wsp>
                            <wps:wsp>
                              <wps:cNvPr id="16" name="Rectangle 16"/>
                              <wps:cNvSpPr/>
                              <wps:spPr>
                                <a:xfrm>
                                  <a:off x="1114017" y="2404627"/>
                                  <a:ext cx="777844" cy="663612"/>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E01CF" w14:textId="4EDC5083"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ins w:id="171" w:author="Inkyung Choi" w:date="2023-03-14T11:53:00Z">
                                      <w:r w:rsidR="00ED6B76">
                                        <w:rPr>
                                          <w:rFonts w:asciiTheme="minorHAnsi" w:hAnsi="Calibri"/>
                                          <w:color w:val="000000" w:themeColor="text1"/>
                                          <w:kern w:val="24"/>
                                          <w:sz w:val="14"/>
                                          <w:szCs w:val="14"/>
                                        </w:rPr>
                                        <w:t>c</w:t>
                                      </w:r>
                                    </w:ins>
                                    <w:ins w:id="172" w:author="Inkyung Choi" w:date="2023-03-14T11:39:00Z">
                                      <w:r w:rsidR="00D774D5">
                                        <w:rPr>
                                          <w:rFonts w:asciiTheme="minorHAnsi" w:hAnsi="Calibri"/>
                                          <w:color w:val="000000" w:themeColor="text1"/>
                                          <w:kern w:val="24"/>
                                          <w:sz w:val="14"/>
                                          <w:szCs w:val="14"/>
                                        </w:rPr>
                                        <w:t>lasses</w:t>
                                      </w:r>
                                    </w:ins>
                                    <w:del w:id="173"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wps:txbx>
                              <wps:bodyPr rtlCol="0" anchor="ctr"/>
                            </wps:wsp>
                            <wps:wsp>
                              <wps:cNvPr id="17" name="Rectangle 17"/>
                              <wps:cNvSpPr/>
                              <wps:spPr>
                                <a:xfrm>
                                  <a:off x="271716" y="2405933"/>
                                  <a:ext cx="762000" cy="662306"/>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8361E" w14:textId="674A2892"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Structure </w:t>
                                    </w:r>
                                    <w:ins w:id="174" w:author="Inkyung Choi" w:date="2023-03-14T11:53:00Z">
                                      <w:r w:rsidR="00ED6B76">
                                        <w:rPr>
                                          <w:rFonts w:asciiTheme="minorHAnsi" w:hAnsi="Calibri"/>
                                          <w:color w:val="000000" w:themeColor="text1"/>
                                          <w:kern w:val="24"/>
                                          <w:sz w:val="14"/>
                                          <w:szCs w:val="14"/>
                                        </w:rPr>
                                        <w:t>c</w:t>
                                      </w:r>
                                    </w:ins>
                                    <w:ins w:id="175" w:author="Inkyung Choi" w:date="2023-03-14T11:39:00Z">
                                      <w:r w:rsidR="00D774D5">
                                        <w:rPr>
                                          <w:rFonts w:asciiTheme="minorHAnsi" w:hAnsi="Calibri"/>
                                          <w:color w:val="000000" w:themeColor="text1"/>
                                          <w:kern w:val="24"/>
                                          <w:sz w:val="14"/>
                                          <w:szCs w:val="14"/>
                                        </w:rPr>
                                        <w:t>lasses</w:t>
                                      </w:r>
                                    </w:ins>
                                    <w:del w:id="176"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wps:txbx>
                              <wps:bodyPr rtlCol="0" anchor="ctr"/>
                            </wps:wsp>
                            <wps:wsp>
                              <wps:cNvPr id="18" name="Rounded Rectangle 118"/>
                              <wps:cNvSpPr/>
                              <wps:spPr>
                                <a:xfrm>
                                  <a:off x="4767516" y="1787525"/>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10785"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wps:txbx>
                              <wps:bodyPr rtlCol="0" anchor="t"/>
                            </wps:wsp>
                            <wps:wsp>
                              <wps:cNvPr id="19" name="Rectangle 19"/>
                              <wps:cNvSpPr/>
                              <wps:spPr>
                                <a:xfrm>
                                  <a:off x="5834316" y="2389644"/>
                                  <a:ext cx="762000" cy="662683"/>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A656F" w14:textId="0E4BEDB9"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Concept </w:t>
                                    </w:r>
                                    <w:ins w:id="177" w:author="Inkyung Choi" w:date="2023-03-14T11:53:00Z">
                                      <w:r w:rsidR="00ED6B76">
                                        <w:rPr>
                                          <w:rFonts w:asciiTheme="minorHAnsi" w:hAnsi="Calibri"/>
                                          <w:color w:val="000000" w:themeColor="text1"/>
                                          <w:kern w:val="24"/>
                                          <w:sz w:val="14"/>
                                          <w:szCs w:val="14"/>
                                        </w:rPr>
                                        <w:t>c</w:t>
                                      </w:r>
                                    </w:ins>
                                    <w:ins w:id="178" w:author="Inkyung Choi" w:date="2023-03-14T11:39:00Z">
                                      <w:r w:rsidR="00D774D5">
                                        <w:rPr>
                                          <w:rFonts w:asciiTheme="minorHAnsi" w:hAnsi="Calibri"/>
                                          <w:color w:val="000000" w:themeColor="text1"/>
                                          <w:kern w:val="24"/>
                                          <w:sz w:val="14"/>
                                          <w:szCs w:val="14"/>
                                        </w:rPr>
                                        <w:t>lasses</w:t>
                                      </w:r>
                                    </w:ins>
                                    <w:del w:id="179"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wps:txbx>
                              <wps:bodyPr rtlCol="0" anchor="ctr"/>
                            </wps:wsp>
                            <wps:wsp>
                              <wps:cNvPr id="20" name="Rectangle 20"/>
                              <wps:cNvSpPr/>
                              <wps:spPr>
                                <a:xfrm>
                                  <a:off x="4996116" y="2385013"/>
                                  <a:ext cx="762000" cy="662306"/>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257A5" w14:textId="33243E36"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Structure </w:t>
                                    </w:r>
                                    <w:ins w:id="180" w:author="Inkyung Choi" w:date="2023-03-14T11:53:00Z">
                                      <w:r w:rsidR="00ED6B76">
                                        <w:rPr>
                                          <w:rFonts w:asciiTheme="minorHAnsi" w:hAnsi="Calibri"/>
                                          <w:color w:val="000000" w:themeColor="text1"/>
                                          <w:kern w:val="24"/>
                                          <w:sz w:val="14"/>
                                          <w:szCs w:val="14"/>
                                        </w:rPr>
                                        <w:t>c</w:t>
                                      </w:r>
                                    </w:ins>
                                    <w:ins w:id="181" w:author="Inkyung Choi" w:date="2023-03-14T11:39:00Z">
                                      <w:r w:rsidR="00D774D5">
                                        <w:rPr>
                                          <w:rFonts w:asciiTheme="minorHAnsi" w:hAnsi="Calibri"/>
                                          <w:color w:val="000000" w:themeColor="text1"/>
                                          <w:kern w:val="24"/>
                                          <w:sz w:val="14"/>
                                          <w:szCs w:val="14"/>
                                        </w:rPr>
                                        <w:t>lasses</w:t>
                                      </w:r>
                                    </w:ins>
                                    <w:del w:id="182"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wps:txbx>
                              <wps:bodyPr rtlCol="0" anchor="ctr"/>
                            </wps:wsp>
                            <wps:wsp>
                              <wps:cNvPr id="21" name="Straight Arrow Connector 122"/>
                              <wps:cNvCnPr/>
                              <wps:spPr>
                                <a:xfrm>
                                  <a:off x="2100516" y="2587625"/>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123"/>
                              <wps:cNvCnPr/>
                              <wps:spPr>
                                <a:xfrm>
                                  <a:off x="4310316" y="2587625"/>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23" name="Group 126"/>
                            <wpg:cNvGrpSpPr/>
                            <wpg:grpSpPr>
                              <a:xfrm>
                                <a:off x="43116" y="0"/>
                                <a:ext cx="6781800" cy="1600200"/>
                                <a:chOff x="43116" y="0"/>
                                <a:chExt cx="6781800" cy="1600200"/>
                              </a:xfrm>
                            </wpg:grpSpPr>
                            <wps:wsp>
                              <wps:cNvPr id="24" name="Rounded Rectangle 127"/>
                              <wps:cNvSpPr/>
                              <wps:spPr>
                                <a:xfrm>
                                  <a:off x="2481516" y="0"/>
                                  <a:ext cx="18288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94CC1" w14:textId="77777777" w:rsidR="00F41307" w:rsidRPr="00DB25B8" w:rsidRDefault="00F41307" w:rsidP="00F41307">
                                    <w:pPr>
                                      <w:jc w:val="center"/>
                                      <w:rPr>
                                        <w:sz w:val="22"/>
                                      </w:rPr>
                                    </w:pPr>
                                    <w:r w:rsidRPr="00DB25B8">
                                      <w:rPr>
                                        <w:rFonts w:asciiTheme="minorHAnsi" w:hAnsi="Calibri"/>
                                        <w:color w:val="000000" w:themeColor="text1"/>
                                        <w:kern w:val="24"/>
                                        <w:szCs w:val="24"/>
                                      </w:rPr>
                                      <w:t>Statistical Business Process</w:t>
                                    </w:r>
                                  </w:p>
                                </w:txbxContent>
                              </wps:txbx>
                              <wps:bodyPr rtlCol="0" anchor="t"/>
                            </wps:wsp>
                            <wps:wsp>
                              <wps:cNvPr id="25" name="Rounded Rectangle 128"/>
                              <wps:cNvSpPr/>
                              <wps:spPr>
                                <a:xfrm>
                                  <a:off x="43116" y="0"/>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24CAC"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wps:txbx>
                              <wps:bodyPr rtlCol="0" anchor="t"/>
                            </wps:wsp>
                            <wps:wsp>
                              <wps:cNvPr id="26" name="Rectangle 26"/>
                              <wps:cNvSpPr/>
                              <wps:spPr>
                                <a:xfrm>
                                  <a:off x="1109916" y="990977"/>
                                  <a:ext cx="762000" cy="457200"/>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4440B" w14:textId="4A8EB3D8"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del w:id="183" w:author="Inkyung Choi" w:date="2023-03-14T11:38: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ins w:id="184" w:author="Inkyung Choi" w:date="2023-03-14T11:53:00Z">
                                      <w:r w:rsidR="00ED6B76">
                                        <w:rPr>
                                          <w:rFonts w:asciiTheme="minorHAnsi" w:hAnsi="Calibri"/>
                                          <w:color w:val="000000" w:themeColor="text1"/>
                                          <w:kern w:val="24"/>
                                          <w:sz w:val="14"/>
                                          <w:szCs w:val="14"/>
                                        </w:rPr>
                                        <w:t>c</w:t>
                                      </w:r>
                                    </w:ins>
                                    <w:ins w:id="185" w:author="Inkyung Choi" w:date="2023-03-14T11:38:00Z">
                                      <w:r w:rsidR="00D774D5">
                                        <w:rPr>
                                          <w:rFonts w:asciiTheme="minorHAnsi" w:hAnsi="Calibri"/>
                                          <w:color w:val="000000" w:themeColor="text1"/>
                                          <w:kern w:val="24"/>
                                          <w:sz w:val="14"/>
                                          <w:szCs w:val="14"/>
                                        </w:rPr>
                                        <w:t>lasses</w:t>
                                      </w:r>
                                    </w:ins>
                                  </w:p>
                                </w:txbxContent>
                              </wps:txbx>
                              <wps:bodyPr rtlCol="0" anchor="ctr"/>
                            </wps:wsp>
                            <wps:wsp>
                              <wps:cNvPr id="27" name="Rectangle 27"/>
                              <wps:cNvSpPr/>
                              <wps:spPr>
                                <a:xfrm>
                                  <a:off x="271716" y="990600"/>
                                  <a:ext cx="762000" cy="4572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32081" w14:textId="02BC83EC"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Structure </w:t>
                                    </w:r>
                                    <w:del w:id="186" w:author="Inkyung Choi" w:date="2023-03-14T11:38: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ins w:id="187" w:author="Inkyung Choi" w:date="2023-03-14T11:53:00Z">
                                      <w:r w:rsidR="00ED6B76">
                                        <w:rPr>
                                          <w:rFonts w:asciiTheme="minorHAnsi" w:hAnsi="Calibri"/>
                                          <w:color w:val="000000" w:themeColor="text1"/>
                                          <w:kern w:val="24"/>
                                          <w:sz w:val="14"/>
                                          <w:szCs w:val="14"/>
                                        </w:rPr>
                                        <w:t>c</w:t>
                                      </w:r>
                                    </w:ins>
                                    <w:ins w:id="188" w:author="Inkyung Choi" w:date="2023-03-14T11:38:00Z">
                                      <w:r w:rsidR="00D774D5">
                                        <w:rPr>
                                          <w:rFonts w:asciiTheme="minorHAnsi" w:hAnsi="Calibri"/>
                                          <w:color w:val="000000" w:themeColor="text1"/>
                                          <w:kern w:val="24"/>
                                          <w:sz w:val="14"/>
                                          <w:szCs w:val="14"/>
                                        </w:rPr>
                                        <w:t>lasses</w:t>
                                      </w:r>
                                    </w:ins>
                                  </w:p>
                                </w:txbxContent>
                              </wps:txbx>
                              <wps:bodyPr rtlCol="0" anchor="ctr"/>
                            </wps:wsp>
                            <wps:wsp>
                              <wps:cNvPr id="28" name="Rectangle 28"/>
                              <wps:cNvSpPr/>
                              <wps:spPr>
                                <a:xfrm>
                                  <a:off x="261154" y="419100"/>
                                  <a:ext cx="762000" cy="457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2CBC8" w14:textId="77777777" w:rsidR="00F41307" w:rsidRPr="00D774D5" w:rsidRDefault="00F41307" w:rsidP="00F41307">
                                    <w:pPr>
                                      <w:jc w:val="center"/>
                                      <w:rPr>
                                        <w:i/>
                                        <w:iCs/>
                                        <w:sz w:val="14"/>
                                        <w:szCs w:val="14"/>
                                        <w:rPrChange w:id="189" w:author="Inkyung Choi" w:date="2023-03-14T11:39:00Z">
                                          <w:rPr>
                                            <w:sz w:val="14"/>
                                            <w:szCs w:val="14"/>
                                          </w:rPr>
                                        </w:rPrChange>
                                      </w:rPr>
                                    </w:pPr>
                                    <w:r w:rsidRPr="00D774D5">
                                      <w:rPr>
                                        <w:rFonts w:asciiTheme="minorHAnsi" w:hAnsi="Calibri"/>
                                        <w:i/>
                                        <w:iCs/>
                                        <w:color w:val="000000" w:themeColor="text1"/>
                                        <w:kern w:val="24"/>
                                        <w:sz w:val="14"/>
                                        <w:szCs w:val="14"/>
                                        <w:rPrChange w:id="190" w:author="Inkyung Choi" w:date="2023-03-14T11:39:00Z">
                                          <w:rPr>
                                            <w:rFonts w:asciiTheme="minorHAnsi" w:hAnsi="Calibri"/>
                                            <w:color w:val="000000" w:themeColor="text1"/>
                                            <w:kern w:val="24"/>
                                            <w:sz w:val="14"/>
                                            <w:szCs w:val="14"/>
                                          </w:rPr>
                                        </w:rPrChange>
                                      </w:rPr>
                                      <w:t>Statistical Need</w:t>
                                    </w:r>
                                  </w:p>
                                </w:txbxContent>
                              </wps:txbx>
                              <wps:bodyPr rtlCol="0" anchor="ctr"/>
                            </wps:wsp>
                            <wps:wsp>
                              <wps:cNvPr id="29" name="Rounded Rectangle 133"/>
                              <wps:cNvSpPr/>
                              <wps:spPr>
                                <a:xfrm>
                                  <a:off x="4767516" y="0"/>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0861B" w14:textId="77777777" w:rsidR="00F41307" w:rsidRPr="00DB25B8" w:rsidRDefault="00F41307" w:rsidP="00F41307">
                                    <w:pPr>
                                      <w:jc w:val="center"/>
                                      <w:rPr>
                                        <w:sz w:val="20"/>
                                        <w:szCs w:val="20"/>
                                      </w:rPr>
                                    </w:pPr>
                                    <w:r w:rsidRPr="00DB25B8">
                                      <w:rPr>
                                        <w:rFonts w:asciiTheme="minorHAnsi" w:hAnsi="Calibri"/>
                                        <w:color w:val="000000" w:themeColor="text1"/>
                                        <w:kern w:val="24"/>
                                        <w:sz w:val="28"/>
                                        <w:szCs w:val="28"/>
                                      </w:rPr>
                                      <w:t xml:space="preserve">Output </w:t>
                                    </w:r>
                                  </w:p>
                                </w:txbxContent>
                              </wps:txbx>
                              <wps:bodyPr rtlCol="0" anchor="t"/>
                            </wps:wsp>
                            <wps:wsp>
                              <wps:cNvPr id="30" name="Rectangle 30"/>
                              <wps:cNvSpPr/>
                              <wps:spPr>
                                <a:xfrm>
                                  <a:off x="5899946" y="990977"/>
                                  <a:ext cx="762000" cy="457200"/>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59A77" w14:textId="2A08B6D5"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Concept </w:t>
                                    </w:r>
                                    <w:ins w:id="191" w:author="Inkyung Choi" w:date="2023-03-14T11:53:00Z">
                                      <w:r w:rsidR="00ED6B76">
                                        <w:rPr>
                                          <w:rFonts w:asciiTheme="minorHAnsi" w:hAnsi="Calibri"/>
                                          <w:color w:val="000000" w:themeColor="text1"/>
                                          <w:kern w:val="24"/>
                                          <w:sz w:val="14"/>
                                          <w:szCs w:val="14"/>
                                        </w:rPr>
                                        <w:t>c</w:t>
                                      </w:r>
                                    </w:ins>
                                    <w:ins w:id="192" w:author="Inkyung Choi" w:date="2023-03-14T11:39:00Z">
                                      <w:r w:rsidR="00D774D5">
                                        <w:rPr>
                                          <w:rFonts w:asciiTheme="minorHAnsi" w:hAnsi="Calibri"/>
                                          <w:color w:val="000000" w:themeColor="text1"/>
                                          <w:kern w:val="24"/>
                                          <w:sz w:val="14"/>
                                          <w:szCs w:val="14"/>
                                        </w:rPr>
                                        <w:t>lasses</w:t>
                                      </w:r>
                                    </w:ins>
                                    <w:del w:id="193"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wps:txbx>
                              <wps:bodyPr rtlCol="0" anchor="ctr"/>
                            </wps:wsp>
                            <wps:wsp>
                              <wps:cNvPr id="31" name="Rectangle 31"/>
                              <wps:cNvSpPr/>
                              <wps:spPr>
                                <a:xfrm>
                                  <a:off x="4996116" y="990600"/>
                                  <a:ext cx="810262" cy="4572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3AD36" w14:textId="2268F2AB"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Structure </w:t>
                                    </w:r>
                                    <w:del w:id="194"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ins w:id="195" w:author="Inkyung Choi" w:date="2023-03-14T11:53:00Z">
                                      <w:r w:rsidR="00ED6B76">
                                        <w:rPr>
                                          <w:rFonts w:asciiTheme="minorHAnsi" w:hAnsi="Calibri"/>
                                          <w:color w:val="000000" w:themeColor="text1"/>
                                          <w:kern w:val="24"/>
                                          <w:sz w:val="14"/>
                                          <w:szCs w:val="14"/>
                                        </w:rPr>
                                        <w:t>c</w:t>
                                      </w:r>
                                    </w:ins>
                                    <w:ins w:id="196" w:author="Inkyung Choi" w:date="2023-03-14T11:39:00Z">
                                      <w:r w:rsidR="00D774D5">
                                        <w:rPr>
                                          <w:rFonts w:asciiTheme="minorHAnsi" w:hAnsi="Calibri"/>
                                          <w:color w:val="000000" w:themeColor="text1"/>
                                          <w:kern w:val="24"/>
                                          <w:sz w:val="14"/>
                                          <w:szCs w:val="14"/>
                                        </w:rPr>
                                        <w:t>lasses</w:t>
                                      </w:r>
                                    </w:ins>
                                  </w:p>
                                </w:txbxContent>
                              </wps:txbx>
                              <wps:bodyPr rtlCol="0" anchor="ctr"/>
                            </wps:wsp>
                            <wps:wsp>
                              <wps:cNvPr id="1989079488" name="Rectangle 1989079488"/>
                              <wps:cNvSpPr/>
                              <wps:spPr>
                                <a:xfrm>
                                  <a:off x="4985554" y="419100"/>
                                  <a:ext cx="848762" cy="457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8AC55"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Assessment</w:t>
                                    </w:r>
                                  </w:p>
                                </w:txbxContent>
                              </wps:txbx>
                              <wps:bodyPr rtlCol="0" anchor="ctr"/>
                            </wps:wsp>
                            <wps:wsp>
                              <wps:cNvPr id="1989079489" name="Straight Arrow Connector 138"/>
                              <wps:cNvCnPr/>
                              <wps:spPr>
                                <a:xfrm>
                                  <a:off x="2100516" y="800100"/>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9079490" name="Straight Arrow Connector 139"/>
                              <wps:cNvCnPr/>
                              <wps:spPr>
                                <a:xfrm>
                                  <a:off x="4310316" y="800100"/>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989079491" name="Group 142"/>
                            <wpg:cNvGrpSpPr/>
                            <wpg:grpSpPr>
                              <a:xfrm>
                                <a:off x="0" y="5441032"/>
                                <a:ext cx="6781800" cy="1600200"/>
                                <a:chOff x="0" y="5441032"/>
                                <a:chExt cx="6781800" cy="1600200"/>
                              </a:xfrm>
                            </wpg:grpSpPr>
                            <wps:wsp>
                              <wps:cNvPr id="1989079492" name="Rounded Rectangle 143"/>
                              <wps:cNvSpPr/>
                              <wps:spPr>
                                <a:xfrm>
                                  <a:off x="2438400" y="5441032"/>
                                  <a:ext cx="18288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52B5F" w14:textId="77777777" w:rsidR="00DB25B8" w:rsidRDefault="00DB25B8" w:rsidP="00F41307">
                                    <w:pPr>
                                      <w:jc w:val="center"/>
                                      <w:rPr>
                                        <w:rFonts w:asciiTheme="minorHAnsi" w:hAnsi="Calibri"/>
                                        <w:color w:val="000000" w:themeColor="text1"/>
                                        <w:kern w:val="24"/>
                                        <w:szCs w:val="24"/>
                                      </w:rPr>
                                    </w:pPr>
                                  </w:p>
                                  <w:p w14:paraId="33F8302A" w14:textId="53D3EA6D" w:rsidR="00F41307" w:rsidRPr="00DB25B8" w:rsidRDefault="00F41307" w:rsidP="00F41307">
                                    <w:pPr>
                                      <w:jc w:val="center"/>
                                      <w:rPr>
                                        <w:sz w:val="22"/>
                                      </w:rPr>
                                    </w:pPr>
                                    <w:r w:rsidRPr="00DB25B8">
                                      <w:rPr>
                                        <w:rFonts w:asciiTheme="minorHAnsi" w:hAnsi="Calibri"/>
                                        <w:color w:val="000000" w:themeColor="text1"/>
                                        <w:kern w:val="24"/>
                                        <w:szCs w:val="24"/>
                                      </w:rPr>
                                      <w:t>Validation check: “1000 errors”</w:t>
                                    </w:r>
                                  </w:p>
                                </w:txbxContent>
                              </wps:txbx>
                              <wps:bodyPr rtlCol="0" anchor="t"/>
                            </wps:wsp>
                            <wps:wsp>
                              <wps:cNvPr id="1989079493" name="Rounded Rectangle 144"/>
                              <wps:cNvSpPr/>
                              <wps:spPr>
                                <a:xfrm>
                                  <a:off x="0" y="5441032"/>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C9BB1"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wps:txbx>
                              <wps:bodyPr rtlCol="0" anchor="t"/>
                            </wps:wsp>
                            <wps:wsp>
                              <wps:cNvPr id="1989079494" name="Rectangle 1989079494"/>
                              <wps:cNvSpPr/>
                              <wps:spPr>
                                <a:xfrm>
                                  <a:off x="1066800" y="6285746"/>
                                  <a:ext cx="762000" cy="648077"/>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DA660"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Variable</w:t>
                                    </w:r>
                                  </w:p>
                                </w:txbxContent>
                              </wps:txbx>
                              <wps:bodyPr rtlCol="0" anchor="ctr"/>
                            </wps:wsp>
                            <wps:wsp>
                              <wps:cNvPr id="1989079495" name="Rectangle 1989079495"/>
                              <wps:cNvSpPr/>
                              <wps:spPr>
                                <a:xfrm>
                                  <a:off x="228600" y="6285746"/>
                                  <a:ext cx="762000" cy="6477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478E2" w14:textId="4DA3B93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Data </w:t>
                                    </w:r>
                                    <w:r w:rsidR="00DB25B8" w:rsidRPr="00DB25B8">
                                      <w:rPr>
                                        <w:rFonts w:asciiTheme="minorHAnsi" w:hAnsi="Calibri"/>
                                        <w:i/>
                                        <w:iCs/>
                                        <w:color w:val="000000" w:themeColor="text1"/>
                                        <w:kern w:val="24"/>
                                        <w:sz w:val="14"/>
                                        <w:szCs w:val="14"/>
                                      </w:rPr>
                                      <w:t>Set, Data</w:t>
                                    </w:r>
                                    <w:r w:rsidRPr="00DB25B8">
                                      <w:rPr>
                                        <w:rFonts w:asciiTheme="minorHAnsi" w:hAnsi="Calibri"/>
                                        <w:i/>
                                        <w:iCs/>
                                        <w:color w:val="000000" w:themeColor="text1"/>
                                        <w:kern w:val="24"/>
                                        <w:sz w:val="14"/>
                                        <w:szCs w:val="14"/>
                                      </w:rPr>
                                      <w:t xml:space="preserve"> Structure</w:t>
                                    </w:r>
                                  </w:p>
                                </w:txbxContent>
                              </wps:txbx>
                              <wps:bodyPr rtlCol="0" anchor="ctr"/>
                            </wps:wsp>
                            <wps:wsp>
                              <wps:cNvPr id="1989079496" name="Rectangle 1989079496"/>
                              <wps:cNvSpPr/>
                              <wps:spPr>
                                <a:xfrm>
                                  <a:off x="228600" y="5860132"/>
                                  <a:ext cx="1600200" cy="369218"/>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E3EEE"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Process Input </w:t>
                                    </w:r>
                                  </w:p>
                                  <w:p w14:paraId="3DD11F94" w14:textId="77777777"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(e.g. </w:t>
                                    </w:r>
                                    <w:r w:rsidRPr="00DB25B8">
                                      <w:rPr>
                                        <w:rFonts w:asciiTheme="minorHAnsi" w:hAnsi="Calibri"/>
                                        <w:i/>
                                        <w:iCs/>
                                        <w:color w:val="000000" w:themeColor="text1"/>
                                        <w:kern w:val="24"/>
                                        <w:sz w:val="14"/>
                                        <w:szCs w:val="14"/>
                                      </w:rPr>
                                      <w:t>Parameter Input</w:t>
                                    </w:r>
                                    <w:r w:rsidRPr="00DB25B8">
                                      <w:rPr>
                                        <w:rFonts w:asciiTheme="minorHAnsi" w:hAnsi="Calibri"/>
                                        <w:color w:val="000000" w:themeColor="text1"/>
                                        <w:kern w:val="24"/>
                                        <w:sz w:val="14"/>
                                        <w:szCs w:val="14"/>
                                      </w:rPr>
                                      <w:t>)</w:t>
                                    </w:r>
                                  </w:p>
                                </w:txbxContent>
                              </wps:txbx>
                              <wps:bodyPr rtlCol="0" anchor="ctr"/>
                            </wps:wsp>
                            <wps:wsp>
                              <wps:cNvPr id="1989079497" name="Rounded Rectangle 148"/>
                              <wps:cNvSpPr/>
                              <wps:spPr>
                                <a:xfrm>
                                  <a:off x="4724400" y="5441032"/>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558FE"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wps:txbx>
                              <wps:bodyPr rtlCol="0" anchor="t"/>
                            </wps:wsp>
                            <wps:wsp>
                              <wps:cNvPr id="1989079498" name="Rectangle 1989079498"/>
                              <wps:cNvSpPr/>
                              <wps:spPr>
                                <a:xfrm>
                                  <a:off x="5808039" y="6286123"/>
                                  <a:ext cx="762000" cy="648077"/>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D527"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Variable</w:t>
                                    </w:r>
                                  </w:p>
                                </w:txbxContent>
                              </wps:txbx>
                              <wps:bodyPr rtlCol="0" anchor="ctr"/>
                            </wps:wsp>
                            <wps:wsp>
                              <wps:cNvPr id="1989079499" name="Rectangle 1989079499"/>
                              <wps:cNvSpPr/>
                              <wps:spPr>
                                <a:xfrm>
                                  <a:off x="4937156" y="5860131"/>
                                  <a:ext cx="1616044" cy="380999"/>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4FA95"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Process Output </w:t>
                                    </w:r>
                                  </w:p>
                                  <w:p w14:paraId="38FDEF8F" w14:textId="77777777"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(e.g. </w:t>
                                    </w:r>
                                    <w:r w:rsidRPr="00DB25B8">
                                      <w:rPr>
                                        <w:rFonts w:asciiTheme="minorHAnsi" w:hAnsi="Calibri"/>
                                        <w:i/>
                                        <w:iCs/>
                                        <w:color w:val="000000" w:themeColor="text1"/>
                                        <w:kern w:val="24"/>
                                        <w:sz w:val="14"/>
                                        <w:szCs w:val="14"/>
                                      </w:rPr>
                                      <w:t>Process Metric</w:t>
                                    </w:r>
                                    <w:r w:rsidRPr="00DB25B8">
                                      <w:rPr>
                                        <w:rFonts w:asciiTheme="minorHAnsi" w:hAnsi="Calibri"/>
                                        <w:color w:val="000000" w:themeColor="text1"/>
                                        <w:kern w:val="24"/>
                                        <w:sz w:val="14"/>
                                        <w:szCs w:val="14"/>
                                      </w:rPr>
                                      <w:t>)</w:t>
                                    </w:r>
                                  </w:p>
                                </w:txbxContent>
                              </wps:txbx>
                              <wps:bodyPr rtlCol="0" anchor="ctr"/>
                            </wps:wsp>
                            <wps:wsp>
                              <wps:cNvPr id="1989079500" name="Straight Arrow Connector 151"/>
                              <wps:cNvCnPr/>
                              <wps:spPr>
                                <a:xfrm>
                                  <a:off x="2057400" y="6241132"/>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1536733" name="Straight Arrow Connector 152"/>
                              <wps:cNvCnPr/>
                              <wps:spPr>
                                <a:xfrm>
                                  <a:off x="4267200" y="6241132"/>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206540" name="Rectangle 211206540"/>
                              <wps:cNvSpPr/>
                              <wps:spPr>
                                <a:xfrm>
                                  <a:off x="4943610" y="6286123"/>
                                  <a:ext cx="762000" cy="6477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C1B18"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Data Set, Data Structure</w:t>
                                    </w:r>
                                  </w:p>
                                </w:txbxContent>
                              </wps:txbx>
                              <wps:bodyPr rtlCol="0" anchor="ctr"/>
                            </wps:wsp>
                          </wpg:grpSp>
                          <wpg:grpSp>
                            <wpg:cNvPr id="211206546" name="Group 155"/>
                            <wpg:cNvGrpSpPr/>
                            <wpg:grpSpPr>
                              <a:xfrm>
                                <a:off x="5016" y="3563955"/>
                                <a:ext cx="6781800" cy="1600200"/>
                                <a:chOff x="5016" y="3563955"/>
                                <a:chExt cx="6781800" cy="1600200"/>
                              </a:xfrm>
                            </wpg:grpSpPr>
                            <wps:wsp>
                              <wps:cNvPr id="211206547" name="Rounded Rectangle 156"/>
                              <wps:cNvSpPr/>
                              <wps:spPr>
                                <a:xfrm>
                                  <a:off x="2443416" y="3563955"/>
                                  <a:ext cx="18288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C9762" w14:textId="77777777" w:rsidR="00DB25B8" w:rsidRDefault="00F41307" w:rsidP="00F41307">
                                    <w:pPr>
                                      <w:jc w:val="center"/>
                                      <w:rPr>
                                        <w:rFonts w:asciiTheme="minorHAnsi" w:hAnsi="Calibri"/>
                                        <w:color w:val="000000" w:themeColor="text1"/>
                                        <w:kern w:val="24"/>
                                        <w:szCs w:val="24"/>
                                      </w:rPr>
                                    </w:pPr>
                                    <w:r w:rsidRPr="00DB25B8">
                                      <w:rPr>
                                        <w:rFonts w:asciiTheme="minorHAnsi" w:hAnsi="Calibri"/>
                                        <w:color w:val="000000" w:themeColor="text1"/>
                                        <w:kern w:val="24"/>
                                        <w:szCs w:val="24"/>
                                      </w:rPr>
                                      <w:t xml:space="preserve">Review and validate </w:t>
                                    </w:r>
                                  </w:p>
                                  <w:p w14:paraId="1708088A" w14:textId="169FD073" w:rsidR="00F41307" w:rsidRPr="00DB25B8" w:rsidRDefault="00F41307" w:rsidP="00F41307">
                                    <w:pPr>
                                      <w:jc w:val="center"/>
                                      <w:rPr>
                                        <w:sz w:val="22"/>
                                      </w:rPr>
                                    </w:pPr>
                                    <w:r w:rsidRPr="00DB25B8">
                                      <w:rPr>
                                        <w:rFonts w:asciiTheme="minorHAnsi" w:hAnsi="Calibri"/>
                                        <w:color w:val="000000" w:themeColor="text1"/>
                                        <w:kern w:val="24"/>
                                        <w:szCs w:val="24"/>
                                      </w:rPr>
                                      <w:t>(GSBPM 5.3)</w:t>
                                    </w:r>
                                  </w:p>
                                </w:txbxContent>
                              </wps:txbx>
                              <wps:bodyPr rtlCol="0" anchor="t"/>
                            </wps:wsp>
                            <wps:wsp>
                              <wps:cNvPr id="211206548" name="Rounded Rectangle 157"/>
                              <wps:cNvSpPr/>
                              <wps:spPr>
                                <a:xfrm>
                                  <a:off x="5016" y="3563955"/>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C5F0A"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wps:txbx>
                              <wps:bodyPr rtlCol="0" anchor="t"/>
                            </wps:wsp>
                            <wps:wsp>
                              <wps:cNvPr id="211206549" name="Rectangle 211206549"/>
                              <wps:cNvSpPr/>
                              <wps:spPr>
                                <a:xfrm>
                                  <a:off x="1071816" y="4144888"/>
                                  <a:ext cx="762000" cy="648077"/>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6DDDB" w14:textId="1BD7E33F"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ins w:id="197" w:author="Inkyung Choi" w:date="2023-03-14T11:53:00Z">
                                      <w:r w:rsidR="00ED6B76">
                                        <w:rPr>
                                          <w:rFonts w:asciiTheme="minorHAnsi" w:hAnsi="Calibri"/>
                                          <w:color w:val="000000" w:themeColor="text1"/>
                                          <w:kern w:val="24"/>
                                          <w:sz w:val="14"/>
                                          <w:szCs w:val="14"/>
                                        </w:rPr>
                                        <w:t>c</w:t>
                                      </w:r>
                                    </w:ins>
                                    <w:ins w:id="198" w:author="Inkyung Choi" w:date="2023-03-14T11:39:00Z">
                                      <w:r w:rsidR="00D774D5">
                                        <w:rPr>
                                          <w:rFonts w:asciiTheme="minorHAnsi" w:hAnsi="Calibri"/>
                                          <w:color w:val="000000" w:themeColor="text1"/>
                                          <w:kern w:val="24"/>
                                          <w:sz w:val="14"/>
                                          <w:szCs w:val="14"/>
                                        </w:rPr>
                                        <w:t>lasses</w:t>
                                      </w:r>
                                    </w:ins>
                                    <w:del w:id="199"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wps:txbx>
                              <wps:bodyPr rtlCol="0" anchor="ctr"/>
                            </wps:wsp>
                            <wps:wsp>
                              <wps:cNvPr id="211206550" name="Rounded Rectangle 160"/>
                              <wps:cNvSpPr/>
                              <wps:spPr>
                                <a:xfrm>
                                  <a:off x="4729416" y="3563955"/>
                                  <a:ext cx="2057400"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A0D3D"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wps:txbx>
                              <wps:bodyPr rtlCol="0" anchor="t"/>
                            </wps:wsp>
                            <wps:wsp>
                              <wps:cNvPr id="211206551" name="Rectangle 211206551"/>
                              <wps:cNvSpPr/>
                              <wps:spPr>
                                <a:xfrm>
                                  <a:off x="5806378" y="4185501"/>
                                  <a:ext cx="762000" cy="648077"/>
                                </a:xfrm>
                                <a:prstGeom prst="rect">
                                  <a:avLst/>
                                </a:prstGeom>
                                <a:solidFill>
                                  <a:srgbClr val="B0DD7F"/>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AA3E5" w14:textId="456439F3" w:rsidR="00F41307" w:rsidRPr="00DB25B8" w:rsidRDefault="00F41307" w:rsidP="00F41307">
                                    <w:pPr>
                                      <w:jc w:val="center"/>
                                      <w:rPr>
                                        <w:sz w:val="14"/>
                                        <w:szCs w:val="14"/>
                                      </w:rPr>
                                    </w:pPr>
                                    <w:r w:rsidRPr="00DB25B8">
                                      <w:rPr>
                                        <w:rFonts w:asciiTheme="minorHAnsi" w:hAnsi="Calibri"/>
                                        <w:color w:val="000000" w:themeColor="text1"/>
                                        <w:kern w:val="24"/>
                                        <w:sz w:val="14"/>
                                        <w:szCs w:val="14"/>
                                      </w:rPr>
                                      <w:t>Concept</w:t>
                                    </w:r>
                                  </w:p>
                                  <w:p w14:paraId="209E4DA7" w14:textId="44279741" w:rsidR="00F41307" w:rsidRPr="00DB25B8" w:rsidRDefault="00ED6B76" w:rsidP="00D774D5">
                                    <w:pPr>
                                      <w:jc w:val="center"/>
                                      <w:rPr>
                                        <w:sz w:val="14"/>
                                        <w:szCs w:val="14"/>
                                      </w:rPr>
                                    </w:pPr>
                                    <w:ins w:id="200" w:author="Inkyung Choi" w:date="2023-03-14T11:53:00Z">
                                      <w:r>
                                        <w:rPr>
                                          <w:rFonts w:asciiTheme="minorHAnsi" w:hAnsi="Calibri"/>
                                          <w:color w:val="000000" w:themeColor="text1"/>
                                          <w:kern w:val="24"/>
                                          <w:sz w:val="14"/>
                                          <w:szCs w:val="14"/>
                                        </w:rPr>
                                        <w:t>c</w:t>
                                      </w:r>
                                    </w:ins>
                                    <w:ins w:id="201" w:author="Inkyung Choi" w:date="2023-03-14T11:39:00Z">
                                      <w:r w:rsidR="00D774D5">
                                        <w:rPr>
                                          <w:rFonts w:asciiTheme="minorHAnsi" w:hAnsi="Calibri"/>
                                          <w:color w:val="000000" w:themeColor="text1"/>
                                          <w:kern w:val="24"/>
                                          <w:sz w:val="14"/>
                                          <w:szCs w:val="14"/>
                                        </w:rPr>
                                        <w:t>lasses</w:t>
                                      </w:r>
                                    </w:ins>
                                    <w:del w:id="202" w:author="Inkyung Choi" w:date="2023-03-14T11:39:00Z">
                                      <w:r w:rsidR="00BC48FB" w:rsidDel="00D774D5">
                                        <w:rPr>
                                          <w:rFonts w:asciiTheme="minorHAnsi" w:hAnsi="Calibri"/>
                                          <w:color w:val="000000" w:themeColor="text1"/>
                                          <w:kern w:val="24"/>
                                          <w:sz w:val="14"/>
                                          <w:szCs w:val="14"/>
                                        </w:rPr>
                                        <w:delText>o</w:delText>
                                      </w:r>
                                      <w:r w:rsidR="00F41307" w:rsidRPr="00DB25B8" w:rsidDel="00D774D5">
                                        <w:rPr>
                                          <w:rFonts w:asciiTheme="minorHAnsi" w:hAnsi="Calibri"/>
                                          <w:color w:val="000000" w:themeColor="text1"/>
                                          <w:kern w:val="24"/>
                                          <w:sz w:val="14"/>
                                          <w:szCs w:val="14"/>
                                        </w:rPr>
                                        <w:delText>bjects</w:delText>
                                      </w:r>
                                    </w:del>
                                  </w:p>
                                </w:txbxContent>
                              </wps:txbx>
                              <wps:bodyPr rtlCol="0" anchor="ctr"/>
                            </wps:wsp>
                            <wps:wsp>
                              <wps:cNvPr id="1327740133" name="Straight Arrow Connector 163"/>
                              <wps:cNvCnPr/>
                              <wps:spPr>
                                <a:xfrm>
                                  <a:off x="2062416" y="4364055"/>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27740153" name="Straight Arrow Connector 164"/>
                              <wps:cNvCnPr/>
                              <wps:spPr>
                                <a:xfrm>
                                  <a:off x="4272216" y="4364055"/>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3634535" name="Rectangle 683634535"/>
                              <wps:cNvSpPr/>
                              <wps:spPr>
                                <a:xfrm>
                                  <a:off x="233616" y="4144888"/>
                                  <a:ext cx="762000" cy="6477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5C1C0" w14:textId="72F70810"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Data </w:t>
                                    </w:r>
                                    <w:r w:rsidR="00DB25B8" w:rsidRPr="00DB25B8">
                                      <w:rPr>
                                        <w:rFonts w:asciiTheme="minorHAnsi" w:hAnsi="Calibri"/>
                                        <w:i/>
                                        <w:iCs/>
                                        <w:color w:val="000000" w:themeColor="text1"/>
                                        <w:kern w:val="24"/>
                                        <w:sz w:val="14"/>
                                        <w:szCs w:val="14"/>
                                      </w:rPr>
                                      <w:t>Set, Data</w:t>
                                    </w:r>
                                    <w:r w:rsidRPr="00DB25B8">
                                      <w:rPr>
                                        <w:rFonts w:asciiTheme="minorHAnsi" w:hAnsi="Calibri"/>
                                        <w:i/>
                                        <w:iCs/>
                                        <w:color w:val="000000" w:themeColor="text1"/>
                                        <w:kern w:val="24"/>
                                        <w:sz w:val="14"/>
                                        <w:szCs w:val="14"/>
                                      </w:rPr>
                                      <w:t xml:space="preserve"> Structure</w:t>
                                    </w:r>
                                  </w:p>
                                </w:txbxContent>
                              </wps:txbx>
                              <wps:bodyPr rtlCol="0" anchor="ctr"/>
                            </wps:wsp>
                            <wps:wsp>
                              <wps:cNvPr id="683634536" name="Rectangle 683634536"/>
                              <wps:cNvSpPr/>
                              <wps:spPr>
                                <a:xfrm>
                                  <a:off x="4966645" y="4185501"/>
                                  <a:ext cx="762000" cy="647700"/>
                                </a:xfrm>
                                <a:prstGeom prst="rect">
                                  <a:avLst/>
                                </a:prstGeom>
                                <a:solidFill>
                                  <a:srgbClr val="FFFFCC"/>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6EAE6" w14:textId="45576B46" w:rsidR="00F41307" w:rsidRPr="00D774D5" w:rsidRDefault="00F41307" w:rsidP="00F41307">
                                    <w:pPr>
                                      <w:jc w:val="center"/>
                                      <w:rPr>
                                        <w:i/>
                                        <w:iCs/>
                                        <w:sz w:val="14"/>
                                        <w:szCs w:val="14"/>
                                        <w:rPrChange w:id="203" w:author="Inkyung Choi" w:date="2023-03-14T11:39:00Z">
                                          <w:rPr>
                                            <w:sz w:val="14"/>
                                            <w:szCs w:val="14"/>
                                          </w:rPr>
                                        </w:rPrChange>
                                      </w:rPr>
                                    </w:pPr>
                                    <w:r w:rsidRPr="00D774D5">
                                      <w:rPr>
                                        <w:rFonts w:asciiTheme="minorHAnsi" w:hAnsi="Calibri"/>
                                        <w:i/>
                                        <w:iCs/>
                                        <w:color w:val="000000" w:themeColor="text1"/>
                                        <w:kern w:val="24"/>
                                        <w:sz w:val="14"/>
                                        <w:szCs w:val="14"/>
                                        <w:rPrChange w:id="204" w:author="Inkyung Choi" w:date="2023-03-14T11:39:00Z">
                                          <w:rPr>
                                            <w:rFonts w:asciiTheme="minorHAnsi" w:hAnsi="Calibri"/>
                                            <w:color w:val="000000" w:themeColor="text1"/>
                                            <w:kern w:val="24"/>
                                            <w:sz w:val="14"/>
                                            <w:szCs w:val="14"/>
                                          </w:rPr>
                                        </w:rPrChange>
                                      </w:rPr>
                                      <w:t xml:space="preserve">Data </w:t>
                                    </w:r>
                                    <w:r w:rsidR="00DB25B8" w:rsidRPr="00D774D5">
                                      <w:rPr>
                                        <w:rFonts w:asciiTheme="minorHAnsi" w:hAnsi="Calibri"/>
                                        <w:i/>
                                        <w:iCs/>
                                        <w:color w:val="000000" w:themeColor="text1"/>
                                        <w:kern w:val="24"/>
                                        <w:sz w:val="14"/>
                                        <w:szCs w:val="14"/>
                                        <w:rPrChange w:id="205" w:author="Inkyung Choi" w:date="2023-03-14T11:39:00Z">
                                          <w:rPr>
                                            <w:rFonts w:asciiTheme="minorHAnsi" w:hAnsi="Calibri"/>
                                            <w:color w:val="000000" w:themeColor="text1"/>
                                            <w:kern w:val="24"/>
                                            <w:sz w:val="14"/>
                                            <w:szCs w:val="14"/>
                                          </w:rPr>
                                        </w:rPrChange>
                                      </w:rPr>
                                      <w:t>Set, Data</w:t>
                                    </w:r>
                                    <w:r w:rsidRPr="00D774D5">
                                      <w:rPr>
                                        <w:rFonts w:asciiTheme="minorHAnsi" w:hAnsi="Calibri"/>
                                        <w:i/>
                                        <w:iCs/>
                                        <w:color w:val="000000" w:themeColor="text1"/>
                                        <w:kern w:val="24"/>
                                        <w:sz w:val="14"/>
                                        <w:szCs w:val="14"/>
                                        <w:rPrChange w:id="206" w:author="Inkyung Choi" w:date="2023-03-14T11:39:00Z">
                                          <w:rPr>
                                            <w:rFonts w:asciiTheme="minorHAnsi" w:hAnsi="Calibri"/>
                                            <w:color w:val="000000" w:themeColor="text1"/>
                                            <w:kern w:val="24"/>
                                            <w:sz w:val="14"/>
                                            <w:szCs w:val="14"/>
                                          </w:rPr>
                                        </w:rPrChange>
                                      </w:rPr>
                                      <w:t xml:space="preserve"> Structure</w:t>
                                    </w:r>
                                  </w:p>
                                </w:txbxContent>
                              </wps:txbx>
                              <wps:bodyPr rtlCol="0" anchor="ctr"/>
                            </wps:wsp>
                          </wpg:grpSp>
                        </wpg:grpSp>
                        <wps:wsp>
                          <wps:cNvPr id="683634537" name="Rectangle 683634537"/>
                          <wps:cNvSpPr/>
                          <wps:spPr>
                            <a:xfrm>
                              <a:off x="1129861" y="419100"/>
                              <a:ext cx="762000" cy="457200"/>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E2EAD" w14:textId="77777777"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 Exchange</w:t>
                                </w:r>
                              </w:p>
                              <w:p w14:paraId="75319ABB" w14:textId="3F92AF85" w:rsidR="00F41307" w:rsidRPr="00F41307" w:rsidRDefault="00F41307" w:rsidP="00F41307">
                                <w:pPr>
                                  <w:jc w:val="center"/>
                                  <w:rPr>
                                    <w:sz w:val="14"/>
                                    <w:szCs w:val="14"/>
                                  </w:rPr>
                                </w:pPr>
                                <w:del w:id="207" w:author="Inkyung Choi" w:date="2023-03-14T11:38:00Z">
                                  <w:r w:rsidRPr="00F41307" w:rsidDel="00D774D5">
                                    <w:rPr>
                                      <w:rFonts w:asciiTheme="minorHAnsi" w:hAnsi="Calibri"/>
                                      <w:color w:val="000000" w:themeColor="text1"/>
                                      <w:kern w:val="24"/>
                                      <w:sz w:val="14"/>
                                      <w:szCs w:val="14"/>
                                    </w:rPr>
                                    <w:delText>Objects</w:delText>
                                  </w:r>
                                </w:del>
                                <w:ins w:id="208" w:author="Inkyung Choi" w:date="2023-03-14T11:52:00Z">
                                  <w:r w:rsidR="00ED6B76">
                                    <w:rPr>
                                      <w:rFonts w:asciiTheme="minorHAnsi" w:hAnsi="Calibri"/>
                                      <w:color w:val="000000" w:themeColor="text1"/>
                                      <w:kern w:val="24"/>
                                      <w:sz w:val="14"/>
                                      <w:szCs w:val="14"/>
                                    </w:rPr>
                                    <w:t>c</w:t>
                                  </w:r>
                                </w:ins>
                                <w:ins w:id="209" w:author="Inkyung Choi" w:date="2023-03-14T11:38:00Z">
                                  <w:r w:rsidR="00D774D5">
                                    <w:rPr>
                                      <w:rFonts w:asciiTheme="minorHAnsi" w:hAnsi="Calibri"/>
                                      <w:color w:val="000000" w:themeColor="text1"/>
                                      <w:kern w:val="24"/>
                                      <w:sz w:val="14"/>
                                      <w:szCs w:val="14"/>
                                    </w:rPr>
                                    <w:t>lasses</w:t>
                                  </w:r>
                                </w:ins>
                              </w:p>
                            </w:txbxContent>
                          </wps:txbx>
                          <wps:bodyPr rtlCol="0" anchor="ctr"/>
                        </wps:wsp>
                        <wps:wsp>
                          <wps:cNvPr id="683634538" name="Rectangle 683634538"/>
                          <wps:cNvSpPr/>
                          <wps:spPr>
                            <a:xfrm>
                              <a:off x="5903306" y="422394"/>
                              <a:ext cx="762000" cy="457200"/>
                            </a:xfrm>
                            <a:prstGeom prst="rect">
                              <a:avLst/>
                            </a:prstGeom>
                            <a:solidFill>
                              <a:schemeClr val="accent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A00C2" w14:textId="4B79CD20"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Exchange </w:t>
                                </w:r>
                                <w:del w:id="210" w:author="Inkyung Choi" w:date="2023-03-14T11:39:00Z">
                                  <w:r w:rsidRPr="00DB25B8" w:rsidDel="00D774D5">
                                    <w:rPr>
                                      <w:rFonts w:asciiTheme="minorHAnsi" w:hAnsi="Calibri"/>
                                      <w:color w:val="000000" w:themeColor="text1"/>
                                      <w:kern w:val="24"/>
                                      <w:sz w:val="14"/>
                                      <w:szCs w:val="14"/>
                                    </w:rPr>
                                    <w:delText>Objects</w:delText>
                                  </w:r>
                                </w:del>
                                <w:ins w:id="211" w:author="Inkyung Choi" w:date="2023-03-14T11:53:00Z">
                                  <w:r w:rsidR="00ED6B76">
                                    <w:rPr>
                                      <w:rFonts w:asciiTheme="minorHAnsi" w:hAnsi="Calibri"/>
                                      <w:color w:val="000000" w:themeColor="text1"/>
                                      <w:kern w:val="24"/>
                                      <w:sz w:val="14"/>
                                      <w:szCs w:val="14"/>
                                    </w:rPr>
                                    <w:t>c</w:t>
                                  </w:r>
                                </w:ins>
                                <w:ins w:id="212" w:author="Inkyung Choi" w:date="2023-03-14T11:39:00Z">
                                  <w:r w:rsidR="00D774D5">
                                    <w:rPr>
                                      <w:rFonts w:asciiTheme="minorHAnsi" w:hAnsi="Calibri"/>
                                      <w:color w:val="000000" w:themeColor="text1"/>
                                      <w:kern w:val="24"/>
                                      <w:sz w:val="14"/>
                                      <w:szCs w:val="14"/>
                                    </w:rPr>
                                    <w:t>lasses</w:t>
                                  </w:r>
                                </w:ins>
                              </w:p>
                            </w:txbxContent>
                          </wps:txbx>
                          <wps:bodyPr rtlCol="0" anchor="ctr"/>
                        </wps:wsp>
                      </wpg:grpSp>
                      <wps:wsp>
                        <wps:cNvPr id="683634539" name="Rectangle 683634539"/>
                        <wps:cNvSpPr/>
                        <wps:spPr>
                          <a:xfrm>
                            <a:off x="2595816" y="783504"/>
                            <a:ext cx="1600200" cy="369218"/>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BB9AB"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Statistical Program</w:t>
                              </w:r>
                            </w:p>
                          </w:txbxContent>
                        </wps:txbx>
                        <wps:bodyPr rtlCol="0" anchor="ctr"/>
                      </wps:wsp>
                      <wps:wsp>
                        <wps:cNvPr id="683634540" name="Rectangle 683634540"/>
                        <wps:cNvSpPr/>
                        <wps:spPr>
                          <a:xfrm>
                            <a:off x="2595816" y="2587625"/>
                            <a:ext cx="1600200" cy="369218"/>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E8886" w14:textId="104A3135"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Business Process</w:t>
                              </w:r>
                            </w:p>
                          </w:txbxContent>
                        </wps:txbx>
                        <wps:bodyPr rtlCol="0" anchor="ctr"/>
                      </wps:wsp>
                      <wps:wsp>
                        <wps:cNvPr id="683634541" name="Rectangle 683634541"/>
                        <wps:cNvSpPr/>
                        <wps:spPr>
                          <a:xfrm>
                            <a:off x="2595816" y="4464359"/>
                            <a:ext cx="1600200" cy="369218"/>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84762" w14:textId="069A32E6"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Process Step</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5CC1E64" id="_x0000_s1136" style="position:absolute;margin-left:18.95pt;margin-top:19.55pt;width:410.4pt;height:432.05pt;z-index:251658243;mso-position-horizontal-relative:text;mso-position-vertical-relative:text;mso-width-relative:margin;mso-height-relative:margin" coordsize="68249,7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">
                <v:group id="_x0000_s1137" style="position:absolute;width:68249;height:70412" coordsize="68249,7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_x0000_s1138" style="position:absolute;width:68249;height:70412" coordsize="68249,7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11" o:spid="_x0000_s1139" style="position:absolute;left:431;top:17875;width:67818;height:16002" coordorigin="431,17875" coordsize="6781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ounded Rectangle 112" o:spid="_x0000_s1140" style="position:absolute;left:24815;top:17875;width:18288;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" filled="f" strokecolor="black [3213]" strokeweight="2pt">
                        <v:textbox>
                          <w:txbxContent>
                            <w:p w14:paraId="15184CD7" w14:textId="77777777" w:rsidR="00F41307" w:rsidRPr="00DB25B8" w:rsidRDefault="00F41307" w:rsidP="00F41307">
                              <w:pPr>
                                <w:jc w:val="center"/>
                                <w:rPr>
                                  <w:sz w:val="22"/>
                                </w:rPr>
                              </w:pPr>
                              <w:r w:rsidRPr="00DB25B8">
                                <w:rPr>
                                  <w:rFonts w:asciiTheme="minorHAnsi" w:hAnsi="Calibri"/>
                                  <w:color w:val="000000" w:themeColor="text1"/>
                                  <w:kern w:val="24"/>
                                  <w:szCs w:val="24"/>
                                </w:rPr>
                                <w:t>Process</w:t>
                              </w:r>
                            </w:p>
                            <w:p w14:paraId="60489810" w14:textId="77777777" w:rsidR="00F41307" w:rsidRPr="00DB25B8" w:rsidRDefault="00F41307" w:rsidP="00F41307">
                              <w:pPr>
                                <w:jc w:val="center"/>
                                <w:rPr>
                                  <w:sz w:val="22"/>
                                  <w:szCs w:val="20"/>
                                </w:rPr>
                              </w:pPr>
                              <w:r w:rsidRPr="00DB25B8">
                                <w:rPr>
                                  <w:rFonts w:asciiTheme="minorHAnsi" w:hAnsi="Calibri"/>
                                  <w:color w:val="000000" w:themeColor="text1"/>
                                  <w:kern w:val="24"/>
                                  <w:szCs w:val="24"/>
                                </w:rPr>
                                <w:t>(GSBPM Phase 5)</w:t>
                              </w:r>
                            </w:p>
                          </w:txbxContent>
                        </v:textbox>
                      </v:roundrect>
                      <v:roundrect id="Rounded Rectangle 113" o:spid="_x0000_s1141" style="position:absolute;left:431;top:17875;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" filled="f" strokecolor="black [3213]" strokeweight="2pt">
                        <v:textbox>
                          <w:txbxContent>
                            <w:p w14:paraId="5BFE9459"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v:textbox>
                      </v:roundrect>
                      <v:rect id="Rectangle 16" o:spid="_x0000_s1142" style="position:absolute;left:11140;top:24046;width:7778;height:6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" fillcolor="#b0dd7f" strokecolor="black [3213]" strokeweight=".25pt">
                        <v:textbox>
                          <w:txbxContent>
                            <w:p w14:paraId="508E01CF" w14:textId="4EDC5083"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ins w:id="203" w:author="Inkyung Choi" w:date="2023-03-14T11:53:00Z">
                                <w:r w:rsidR="00ED6B76">
                                  <w:rPr>
                                    <w:rFonts w:asciiTheme="minorHAnsi" w:hAnsi="Calibri"/>
                                    <w:color w:val="000000" w:themeColor="text1"/>
                                    <w:kern w:val="24"/>
                                    <w:sz w:val="14"/>
                                    <w:szCs w:val="14"/>
                                  </w:rPr>
                                  <w:t>c</w:t>
                                </w:r>
                              </w:ins>
                              <w:ins w:id="204" w:author="Inkyung Choi" w:date="2023-03-14T11:39:00Z">
                                <w:r w:rsidR="00D774D5">
                                  <w:rPr>
                                    <w:rFonts w:asciiTheme="minorHAnsi" w:hAnsi="Calibri"/>
                                    <w:color w:val="000000" w:themeColor="text1"/>
                                    <w:kern w:val="24"/>
                                    <w:sz w:val="14"/>
                                    <w:szCs w:val="14"/>
                                  </w:rPr>
                                  <w:t>lasses</w:t>
                                </w:r>
                              </w:ins>
                              <w:del w:id="205"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v:textbox>
                      </v:rect>
                      <v:rect id="Rectangle 17" o:spid="_x0000_s1143" style="position:absolute;left:2717;top:24059;width:7620;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" fillcolor="#ffc" strokecolor="black [3213]" strokeweight=".25pt">
                        <v:textbox>
                          <w:txbxContent>
                            <w:p w14:paraId="72E8361E" w14:textId="674A2892"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Structure </w:t>
                              </w:r>
                              <w:ins w:id="206" w:author="Inkyung Choi" w:date="2023-03-14T11:53:00Z">
                                <w:r w:rsidR="00ED6B76">
                                  <w:rPr>
                                    <w:rFonts w:asciiTheme="minorHAnsi" w:hAnsi="Calibri"/>
                                    <w:color w:val="000000" w:themeColor="text1"/>
                                    <w:kern w:val="24"/>
                                    <w:sz w:val="14"/>
                                    <w:szCs w:val="14"/>
                                  </w:rPr>
                                  <w:t>c</w:t>
                                </w:r>
                              </w:ins>
                              <w:ins w:id="207" w:author="Inkyung Choi" w:date="2023-03-14T11:39:00Z">
                                <w:r w:rsidR="00D774D5">
                                  <w:rPr>
                                    <w:rFonts w:asciiTheme="minorHAnsi" w:hAnsi="Calibri"/>
                                    <w:color w:val="000000" w:themeColor="text1"/>
                                    <w:kern w:val="24"/>
                                    <w:sz w:val="14"/>
                                    <w:szCs w:val="14"/>
                                  </w:rPr>
                                  <w:t>lasses</w:t>
                                </w:r>
                              </w:ins>
                              <w:del w:id="208"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v:textbox>
                      </v:rect>
                      <v:roundrect id="Rounded Rectangle 118" o:spid="_x0000_s1144" style="position:absolute;left:47675;top:17875;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" filled="f" strokecolor="black [3213]" strokeweight="2pt">
                        <v:textbox>
                          <w:txbxContent>
                            <w:p w14:paraId="51710785"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v:textbox>
                      </v:roundrect>
                      <v:rect id="Rectangle 19" o:spid="_x0000_s1145" style="position:absolute;left:58343;top:23896;width:7620;height:6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" fillcolor="#b0dd7f" strokecolor="black [3213]" strokeweight=".25pt">
                        <v:textbox>
                          <w:txbxContent>
                            <w:p w14:paraId="783A656F" w14:textId="0E4BEDB9"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Concept </w:t>
                              </w:r>
                              <w:ins w:id="209" w:author="Inkyung Choi" w:date="2023-03-14T11:53:00Z">
                                <w:r w:rsidR="00ED6B76">
                                  <w:rPr>
                                    <w:rFonts w:asciiTheme="minorHAnsi" w:hAnsi="Calibri"/>
                                    <w:color w:val="000000" w:themeColor="text1"/>
                                    <w:kern w:val="24"/>
                                    <w:sz w:val="14"/>
                                    <w:szCs w:val="14"/>
                                  </w:rPr>
                                  <w:t>c</w:t>
                                </w:r>
                              </w:ins>
                              <w:ins w:id="210" w:author="Inkyung Choi" w:date="2023-03-14T11:39:00Z">
                                <w:r w:rsidR="00D774D5">
                                  <w:rPr>
                                    <w:rFonts w:asciiTheme="minorHAnsi" w:hAnsi="Calibri"/>
                                    <w:color w:val="000000" w:themeColor="text1"/>
                                    <w:kern w:val="24"/>
                                    <w:sz w:val="14"/>
                                    <w:szCs w:val="14"/>
                                  </w:rPr>
                                  <w:t>lasses</w:t>
                                </w:r>
                              </w:ins>
                              <w:del w:id="211"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v:textbox>
                      </v:rect>
                      <v:rect id="Rectangle 20" o:spid="_x0000_s1146" style="position:absolute;left:49961;top:23850;width:7620;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" fillcolor="#ffc" strokecolor="black [3213]" strokeweight=".25pt">
                        <v:textbox>
                          <w:txbxContent>
                            <w:p w14:paraId="735257A5" w14:textId="33243E36"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Structure </w:t>
                              </w:r>
                              <w:ins w:id="212" w:author="Inkyung Choi" w:date="2023-03-14T11:53:00Z">
                                <w:r w:rsidR="00ED6B76">
                                  <w:rPr>
                                    <w:rFonts w:asciiTheme="minorHAnsi" w:hAnsi="Calibri"/>
                                    <w:color w:val="000000" w:themeColor="text1"/>
                                    <w:kern w:val="24"/>
                                    <w:sz w:val="14"/>
                                    <w:szCs w:val="14"/>
                                  </w:rPr>
                                  <w:t>c</w:t>
                                </w:r>
                              </w:ins>
                              <w:ins w:id="213" w:author="Inkyung Choi" w:date="2023-03-14T11:39:00Z">
                                <w:r w:rsidR="00D774D5">
                                  <w:rPr>
                                    <w:rFonts w:asciiTheme="minorHAnsi" w:hAnsi="Calibri"/>
                                    <w:color w:val="000000" w:themeColor="text1"/>
                                    <w:kern w:val="24"/>
                                    <w:sz w:val="14"/>
                                    <w:szCs w:val="14"/>
                                  </w:rPr>
                                  <w:t>lasses</w:t>
                                </w:r>
                              </w:ins>
                              <w:del w:id="214"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v:textbox>
                      </v:rect>
                      <v:shape id="Straight Arrow Connector 122" o:spid="_x0000_s1147" type="#_x0000_t32" style="position:absolute;left:21005;top:2587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" strokecolor="black [3213]">
                        <v:stroke endarrow="open"/>
                      </v:shape>
                      <v:shape id="Straight Arrow Connector 123" o:spid="_x0000_s1148" type="#_x0000_t32" style="position:absolute;left:43103;top:25876;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" strokecolor="black [3213]">
                        <v:stroke endarrow="open"/>
                      </v:shape>
                    </v:group>
                    <v:group id="Group 126" o:spid="_x0000_s1149" style="position:absolute;left:431;width:67818;height:16002" coordorigin="431" coordsize="6781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ounded Rectangle 127" o:spid="_x0000_s1150" style="position:absolute;left:24815;width:18288;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" filled="f" strokecolor="black [3213]" strokeweight="2pt">
                        <v:textbox>
                          <w:txbxContent>
                            <w:p w14:paraId="38F94CC1" w14:textId="77777777" w:rsidR="00F41307" w:rsidRPr="00DB25B8" w:rsidRDefault="00F41307" w:rsidP="00F41307">
                              <w:pPr>
                                <w:jc w:val="center"/>
                                <w:rPr>
                                  <w:sz w:val="22"/>
                                </w:rPr>
                              </w:pPr>
                              <w:r w:rsidRPr="00DB25B8">
                                <w:rPr>
                                  <w:rFonts w:asciiTheme="minorHAnsi" w:hAnsi="Calibri"/>
                                  <w:color w:val="000000" w:themeColor="text1"/>
                                  <w:kern w:val="24"/>
                                  <w:szCs w:val="24"/>
                                </w:rPr>
                                <w:t>Statistical Business Process</w:t>
                              </w:r>
                            </w:p>
                          </w:txbxContent>
                        </v:textbox>
                      </v:roundrect>
                      <v:roundrect id="Rounded Rectangle 128" o:spid="_x0000_s1151" style="position:absolute;left:431;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" filled="f" strokecolor="black [3213]" strokeweight="2pt">
                        <v:textbox>
                          <w:txbxContent>
                            <w:p w14:paraId="4F024CAC"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v:textbox>
                      </v:roundrect>
                      <v:rect id="Rectangle 26" o:spid="_x0000_s1152" style="position:absolute;left:11099;top:9909;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" fillcolor="#b0dd7f" strokecolor="black [3213]" strokeweight=".25pt">
                        <v:textbox>
                          <w:txbxContent>
                            <w:p w14:paraId="2644440B" w14:textId="4A8EB3D8"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del w:id="215" w:author="Inkyung Choi" w:date="2023-03-14T11:38: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ins w:id="216" w:author="Inkyung Choi" w:date="2023-03-14T11:53:00Z">
                                <w:r w:rsidR="00ED6B76">
                                  <w:rPr>
                                    <w:rFonts w:asciiTheme="minorHAnsi" w:hAnsi="Calibri"/>
                                    <w:color w:val="000000" w:themeColor="text1"/>
                                    <w:kern w:val="24"/>
                                    <w:sz w:val="14"/>
                                    <w:szCs w:val="14"/>
                                  </w:rPr>
                                  <w:t>c</w:t>
                                </w:r>
                              </w:ins>
                              <w:ins w:id="217" w:author="Inkyung Choi" w:date="2023-03-14T11:38:00Z">
                                <w:r w:rsidR="00D774D5">
                                  <w:rPr>
                                    <w:rFonts w:asciiTheme="minorHAnsi" w:hAnsi="Calibri"/>
                                    <w:color w:val="000000" w:themeColor="text1"/>
                                    <w:kern w:val="24"/>
                                    <w:sz w:val="14"/>
                                    <w:szCs w:val="14"/>
                                  </w:rPr>
                                  <w:t>lasses</w:t>
                                </w:r>
                              </w:ins>
                            </w:p>
                          </w:txbxContent>
                        </v:textbox>
                      </v:rect>
                      <v:rect id="Rectangle 27" o:spid="_x0000_s1153" style="position:absolute;left:2717;top:9906;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" fillcolor="#ffc" strokecolor="black [3213]" strokeweight=".25pt">
                        <v:textbox>
                          <w:txbxContent>
                            <w:p w14:paraId="23F32081" w14:textId="02BC83EC"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Structure </w:t>
                              </w:r>
                              <w:del w:id="218" w:author="Inkyung Choi" w:date="2023-03-14T11:38: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ins w:id="219" w:author="Inkyung Choi" w:date="2023-03-14T11:53:00Z">
                                <w:r w:rsidR="00ED6B76">
                                  <w:rPr>
                                    <w:rFonts w:asciiTheme="minorHAnsi" w:hAnsi="Calibri"/>
                                    <w:color w:val="000000" w:themeColor="text1"/>
                                    <w:kern w:val="24"/>
                                    <w:sz w:val="14"/>
                                    <w:szCs w:val="14"/>
                                  </w:rPr>
                                  <w:t>c</w:t>
                                </w:r>
                              </w:ins>
                              <w:ins w:id="220" w:author="Inkyung Choi" w:date="2023-03-14T11:38:00Z">
                                <w:r w:rsidR="00D774D5">
                                  <w:rPr>
                                    <w:rFonts w:asciiTheme="minorHAnsi" w:hAnsi="Calibri"/>
                                    <w:color w:val="000000" w:themeColor="text1"/>
                                    <w:kern w:val="24"/>
                                    <w:sz w:val="14"/>
                                    <w:szCs w:val="14"/>
                                  </w:rPr>
                                  <w:t>lasses</w:t>
                                </w:r>
                              </w:ins>
                            </w:p>
                          </w:txbxContent>
                        </v:textbox>
                      </v:rect>
                      <v:rect id="Rectangle 28" o:spid="_x0000_s1154" style="position:absolute;left:2611;top:4191;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" fillcolor="#dbe5f1 [660]" strokecolor="black [3213]" strokeweight=".25pt">
                        <v:textbox>
                          <w:txbxContent>
                            <w:p w14:paraId="4132CBC8" w14:textId="77777777" w:rsidR="00F41307" w:rsidRPr="00D774D5" w:rsidRDefault="00F41307" w:rsidP="00F41307">
                              <w:pPr>
                                <w:jc w:val="center"/>
                                <w:rPr>
                                  <w:i/>
                                  <w:iCs/>
                                  <w:sz w:val="14"/>
                                  <w:szCs w:val="14"/>
                                  <w:rPrChange w:id="221" w:author="Inkyung Choi" w:date="2023-03-14T11:39:00Z">
                                    <w:rPr>
                                      <w:sz w:val="14"/>
                                      <w:szCs w:val="14"/>
                                    </w:rPr>
                                  </w:rPrChange>
                                </w:rPr>
                              </w:pPr>
                              <w:r w:rsidRPr="00D774D5">
                                <w:rPr>
                                  <w:rFonts w:asciiTheme="minorHAnsi" w:hAnsi="Calibri"/>
                                  <w:i/>
                                  <w:iCs/>
                                  <w:color w:val="000000" w:themeColor="text1"/>
                                  <w:kern w:val="24"/>
                                  <w:sz w:val="14"/>
                                  <w:szCs w:val="14"/>
                                  <w:rPrChange w:id="222" w:author="Inkyung Choi" w:date="2023-03-14T11:39:00Z">
                                    <w:rPr>
                                      <w:rFonts w:asciiTheme="minorHAnsi" w:hAnsi="Calibri"/>
                                      <w:color w:val="000000" w:themeColor="text1"/>
                                      <w:kern w:val="24"/>
                                      <w:sz w:val="14"/>
                                      <w:szCs w:val="14"/>
                                    </w:rPr>
                                  </w:rPrChange>
                                </w:rPr>
                                <w:t>Statistical Need</w:t>
                              </w:r>
                            </w:p>
                          </w:txbxContent>
                        </v:textbox>
                      </v:rect>
                      <v:roundrect id="Rounded Rectangle 133" o:spid="_x0000_s1155" style="position:absolute;left:47675;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" filled="f" strokecolor="black [3213]" strokeweight="2pt">
                        <v:textbox>
                          <w:txbxContent>
                            <w:p w14:paraId="54C0861B" w14:textId="77777777" w:rsidR="00F41307" w:rsidRPr="00DB25B8" w:rsidRDefault="00F41307" w:rsidP="00F41307">
                              <w:pPr>
                                <w:jc w:val="center"/>
                                <w:rPr>
                                  <w:sz w:val="20"/>
                                  <w:szCs w:val="20"/>
                                </w:rPr>
                              </w:pPr>
                              <w:r w:rsidRPr="00DB25B8">
                                <w:rPr>
                                  <w:rFonts w:asciiTheme="minorHAnsi" w:hAnsi="Calibri"/>
                                  <w:color w:val="000000" w:themeColor="text1"/>
                                  <w:kern w:val="24"/>
                                  <w:sz w:val="28"/>
                                  <w:szCs w:val="28"/>
                                </w:rPr>
                                <w:t xml:space="preserve">Output </w:t>
                              </w:r>
                            </w:p>
                          </w:txbxContent>
                        </v:textbox>
                      </v:roundrect>
                      <v:rect id="Rectangle 30" o:spid="_x0000_s1156" style="position:absolute;left:58999;top:9909;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" fillcolor="#b0dd7f" strokecolor="black [3213]" strokeweight=".25pt">
                        <v:textbox>
                          <w:txbxContent>
                            <w:p w14:paraId="78E59A77" w14:textId="2A08B6D5"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Concept </w:t>
                              </w:r>
                              <w:ins w:id="223" w:author="Inkyung Choi" w:date="2023-03-14T11:53:00Z">
                                <w:r w:rsidR="00ED6B76">
                                  <w:rPr>
                                    <w:rFonts w:asciiTheme="minorHAnsi" w:hAnsi="Calibri"/>
                                    <w:color w:val="000000" w:themeColor="text1"/>
                                    <w:kern w:val="24"/>
                                    <w:sz w:val="14"/>
                                    <w:szCs w:val="14"/>
                                  </w:rPr>
                                  <w:t>c</w:t>
                                </w:r>
                              </w:ins>
                              <w:ins w:id="224" w:author="Inkyung Choi" w:date="2023-03-14T11:39:00Z">
                                <w:r w:rsidR="00D774D5">
                                  <w:rPr>
                                    <w:rFonts w:asciiTheme="minorHAnsi" w:hAnsi="Calibri"/>
                                    <w:color w:val="000000" w:themeColor="text1"/>
                                    <w:kern w:val="24"/>
                                    <w:sz w:val="14"/>
                                    <w:szCs w:val="14"/>
                                  </w:rPr>
                                  <w:t>lasses</w:t>
                                </w:r>
                              </w:ins>
                              <w:del w:id="225"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p>
                          </w:txbxContent>
                        </v:textbox>
                      </v:rect>
                      <v:rect id="Rectangle 31" o:spid="_x0000_s1157" style="position:absolute;left:49961;top:9906;width:81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" fillcolor="#ffc" strokecolor="black [3213]" strokeweight=".25pt">
                        <v:textbox>
                          <w:txbxContent>
                            <w:p w14:paraId="1B63AD36" w14:textId="2268F2AB"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Structure </w:t>
                              </w:r>
                              <w:del w:id="226" w:author="Inkyung Choi" w:date="2023-03-14T11:39:00Z">
                                <w:r w:rsidR="00BC48FB" w:rsidDel="00D774D5">
                                  <w:rPr>
                                    <w:rFonts w:asciiTheme="minorHAnsi" w:hAnsi="Calibri"/>
                                    <w:color w:val="000000" w:themeColor="text1"/>
                                    <w:kern w:val="24"/>
                                    <w:sz w:val="14"/>
                                    <w:szCs w:val="14"/>
                                  </w:rPr>
                                  <w:delText>o</w:delText>
                                </w:r>
                                <w:r w:rsidRPr="00DB25B8" w:rsidDel="00D774D5">
                                  <w:rPr>
                                    <w:rFonts w:asciiTheme="minorHAnsi" w:hAnsi="Calibri"/>
                                    <w:color w:val="000000" w:themeColor="text1"/>
                                    <w:kern w:val="24"/>
                                    <w:sz w:val="14"/>
                                    <w:szCs w:val="14"/>
                                  </w:rPr>
                                  <w:delText>bjects</w:delText>
                                </w:r>
                              </w:del>
                              <w:ins w:id="227" w:author="Inkyung Choi" w:date="2023-03-14T11:53:00Z">
                                <w:r w:rsidR="00ED6B76">
                                  <w:rPr>
                                    <w:rFonts w:asciiTheme="minorHAnsi" w:hAnsi="Calibri"/>
                                    <w:color w:val="000000" w:themeColor="text1"/>
                                    <w:kern w:val="24"/>
                                    <w:sz w:val="14"/>
                                    <w:szCs w:val="14"/>
                                  </w:rPr>
                                  <w:t>c</w:t>
                                </w:r>
                              </w:ins>
                              <w:ins w:id="228" w:author="Inkyung Choi" w:date="2023-03-14T11:39:00Z">
                                <w:r w:rsidR="00D774D5">
                                  <w:rPr>
                                    <w:rFonts w:asciiTheme="minorHAnsi" w:hAnsi="Calibri"/>
                                    <w:color w:val="000000" w:themeColor="text1"/>
                                    <w:kern w:val="24"/>
                                    <w:sz w:val="14"/>
                                    <w:szCs w:val="14"/>
                                  </w:rPr>
                                  <w:t>lasses</w:t>
                                </w:r>
                              </w:ins>
                            </w:p>
                          </w:txbxContent>
                        </v:textbox>
                      </v:rect>
                      <v:rect id="Rectangle 1989079488" o:spid="_x0000_s1158" style="position:absolute;left:49855;top:4191;width:84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" fillcolor="#dbe5f1 [660]" strokecolor="black [3213]" strokeweight=".25pt">
                        <v:textbox>
                          <w:txbxContent>
                            <w:p w14:paraId="59F8AC55"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Assessment</w:t>
                              </w:r>
                            </w:p>
                          </w:txbxContent>
                        </v:textbox>
                      </v:rect>
                      <v:shape id="Straight Arrow Connector 138" o:spid="_x0000_s1159" type="#_x0000_t32" style="position:absolute;left:21005;top:8001;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" strokecolor="black [3213]">
                        <v:stroke endarrow="open"/>
                      </v:shape>
                      <v:shape id="Straight Arrow Connector 139" o:spid="_x0000_s1160" type="#_x0000_t32" style="position:absolute;left:43103;top:800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" strokecolor="black [3213]">
                        <v:stroke endarrow="open"/>
                      </v:shape>
                    </v:group>
                    <v:group id="Group 142" o:spid="_x0000_s1161" style="position:absolute;top:54410;width:67818;height:16002" coordorigin=",54410" coordsize="6781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">
                      <v:roundrect id="Rounded Rectangle 143" o:spid="_x0000_s1162" style="position:absolute;left:24384;top:54410;width:18288;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" filled="f" strokecolor="black [3213]" strokeweight="2pt">
                        <v:textbox>
                          <w:txbxContent>
                            <w:p w14:paraId="03D52B5F" w14:textId="77777777" w:rsidR="00DB25B8" w:rsidRDefault="00DB25B8" w:rsidP="00F41307">
                              <w:pPr>
                                <w:jc w:val="center"/>
                                <w:rPr>
                                  <w:rFonts w:asciiTheme="minorHAnsi" w:hAnsi="Calibri"/>
                                  <w:color w:val="000000" w:themeColor="text1"/>
                                  <w:kern w:val="24"/>
                                  <w:szCs w:val="24"/>
                                </w:rPr>
                              </w:pPr>
                            </w:p>
                            <w:p w14:paraId="33F8302A" w14:textId="53D3EA6D" w:rsidR="00F41307" w:rsidRPr="00DB25B8" w:rsidRDefault="00F41307" w:rsidP="00F41307">
                              <w:pPr>
                                <w:jc w:val="center"/>
                                <w:rPr>
                                  <w:sz w:val="22"/>
                                </w:rPr>
                              </w:pPr>
                              <w:r w:rsidRPr="00DB25B8">
                                <w:rPr>
                                  <w:rFonts w:asciiTheme="minorHAnsi" w:hAnsi="Calibri"/>
                                  <w:color w:val="000000" w:themeColor="text1"/>
                                  <w:kern w:val="24"/>
                                  <w:szCs w:val="24"/>
                                </w:rPr>
                                <w:t>Validation check: “1000 errors”</w:t>
                              </w:r>
                            </w:p>
                          </w:txbxContent>
                        </v:textbox>
                      </v:roundrect>
                      <v:roundrect id="Rounded Rectangle 144" o:spid="_x0000_s1163" style="position:absolute;top:54410;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" filled="f" strokecolor="black [3213]" strokeweight="2pt">
                        <v:textbox>
                          <w:txbxContent>
                            <w:p w14:paraId="535C9BB1"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v:textbox>
                      </v:roundrect>
                      <v:rect id="Rectangle 1989079494" o:spid="_x0000_s1164" style="position:absolute;left:10668;top:62857;width:76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" fillcolor="#b0dd7f" strokecolor="black [3213]" strokeweight=".25pt">
                        <v:textbox>
                          <w:txbxContent>
                            <w:p w14:paraId="22CDA660"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Variable</w:t>
                              </w:r>
                            </w:p>
                          </w:txbxContent>
                        </v:textbox>
                      </v:rect>
                      <v:rect id="Rectangle 1989079495" o:spid="_x0000_s1165" style="position:absolute;left:2286;top:62857;width:76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" fillcolor="#ffc" strokecolor="black [3213]" strokeweight=".25pt">
                        <v:textbox>
                          <w:txbxContent>
                            <w:p w14:paraId="467478E2" w14:textId="4DA3B93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Data </w:t>
                              </w:r>
                              <w:r w:rsidR="00DB25B8" w:rsidRPr="00DB25B8">
                                <w:rPr>
                                  <w:rFonts w:asciiTheme="minorHAnsi" w:hAnsi="Calibri"/>
                                  <w:i/>
                                  <w:iCs/>
                                  <w:color w:val="000000" w:themeColor="text1"/>
                                  <w:kern w:val="24"/>
                                  <w:sz w:val="14"/>
                                  <w:szCs w:val="14"/>
                                </w:rPr>
                                <w:t>Set, Data</w:t>
                              </w:r>
                              <w:r w:rsidRPr="00DB25B8">
                                <w:rPr>
                                  <w:rFonts w:asciiTheme="minorHAnsi" w:hAnsi="Calibri"/>
                                  <w:i/>
                                  <w:iCs/>
                                  <w:color w:val="000000" w:themeColor="text1"/>
                                  <w:kern w:val="24"/>
                                  <w:sz w:val="14"/>
                                  <w:szCs w:val="14"/>
                                </w:rPr>
                                <w:t xml:space="preserve"> Structure</w:t>
                              </w:r>
                            </w:p>
                          </w:txbxContent>
                        </v:textbox>
                      </v:rect>
                      <v:rect id="Rectangle 1989079496" o:spid="_x0000_s1166" style="position:absolute;left:2286;top:58601;width:16002;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" fillcolor="#dbe5f1 [660]" strokecolor="black [3213]" strokeweight=".25pt">
                        <v:textbox>
                          <w:txbxContent>
                            <w:p w14:paraId="7D4E3EEE"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Process Input </w:t>
                              </w:r>
                            </w:p>
                            <w:p w14:paraId="3DD11F94" w14:textId="77777777"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(e.g. </w:t>
                              </w:r>
                              <w:r w:rsidRPr="00DB25B8">
                                <w:rPr>
                                  <w:rFonts w:asciiTheme="minorHAnsi" w:hAnsi="Calibri"/>
                                  <w:i/>
                                  <w:iCs/>
                                  <w:color w:val="000000" w:themeColor="text1"/>
                                  <w:kern w:val="24"/>
                                  <w:sz w:val="14"/>
                                  <w:szCs w:val="14"/>
                                </w:rPr>
                                <w:t>Parameter Input</w:t>
                              </w:r>
                              <w:r w:rsidRPr="00DB25B8">
                                <w:rPr>
                                  <w:rFonts w:asciiTheme="minorHAnsi" w:hAnsi="Calibri"/>
                                  <w:color w:val="000000" w:themeColor="text1"/>
                                  <w:kern w:val="24"/>
                                  <w:sz w:val="14"/>
                                  <w:szCs w:val="14"/>
                                </w:rPr>
                                <w:t>)</w:t>
                              </w:r>
                            </w:p>
                          </w:txbxContent>
                        </v:textbox>
                      </v:rect>
                      <v:roundrect id="Rounded Rectangle 148" o:spid="_x0000_s1167" style="position:absolute;left:47244;top:54410;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" filled="f" strokecolor="black [3213]" strokeweight="2pt">
                        <v:textbox>
                          <w:txbxContent>
                            <w:p w14:paraId="1AB558FE"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v:textbox>
                      </v:roundrect>
                      <v:rect id="Rectangle 1989079498" o:spid="_x0000_s1168" style="position:absolute;left:58080;top:62861;width:76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" fillcolor="#b0dd7f" strokecolor="black [3213]" strokeweight=".25pt">
                        <v:textbox>
                          <w:txbxContent>
                            <w:p w14:paraId="3A23D527"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Variable</w:t>
                              </w:r>
                            </w:p>
                          </w:txbxContent>
                        </v:textbox>
                      </v:rect>
                      <v:rect id="Rectangle 1989079499" o:spid="_x0000_s1169" style="position:absolute;left:49371;top:58601;width:161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" fillcolor="#dbe5f1 [660]" strokecolor="black [3213]" strokeweight=".25pt">
                        <v:textbox>
                          <w:txbxContent>
                            <w:p w14:paraId="0BB4FA95"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Process Output </w:t>
                              </w:r>
                            </w:p>
                            <w:p w14:paraId="38FDEF8F" w14:textId="77777777"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(e.g. </w:t>
                              </w:r>
                              <w:r w:rsidRPr="00DB25B8">
                                <w:rPr>
                                  <w:rFonts w:asciiTheme="minorHAnsi" w:hAnsi="Calibri"/>
                                  <w:i/>
                                  <w:iCs/>
                                  <w:color w:val="000000" w:themeColor="text1"/>
                                  <w:kern w:val="24"/>
                                  <w:sz w:val="14"/>
                                  <w:szCs w:val="14"/>
                                </w:rPr>
                                <w:t>Process Metric</w:t>
                              </w:r>
                              <w:r w:rsidRPr="00DB25B8">
                                <w:rPr>
                                  <w:rFonts w:asciiTheme="minorHAnsi" w:hAnsi="Calibri"/>
                                  <w:color w:val="000000" w:themeColor="text1"/>
                                  <w:kern w:val="24"/>
                                  <w:sz w:val="14"/>
                                  <w:szCs w:val="14"/>
                                </w:rPr>
                                <w:t>)</w:t>
                              </w:r>
                            </w:p>
                          </w:txbxContent>
                        </v:textbox>
                      </v:rect>
                      <v:shape id="Straight Arrow Connector 151" o:spid="_x0000_s1170" type="#_x0000_t32" style="position:absolute;left:20574;top:62411;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" strokecolor="black [3213]">
                        <v:stroke endarrow="open"/>
                      </v:shape>
                      <v:shape id="Straight Arrow Connector 152" o:spid="_x0000_s1171" type="#_x0000_t32" style="position:absolute;left:42672;top:6241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" strokecolor="black [3213]">
                        <v:stroke endarrow="open"/>
                      </v:shape>
                      <v:rect id="Rectangle 211206540" o:spid="_x0000_s1172" style="position:absolute;left:49436;top:62861;width:76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" fillcolor="#ffc" strokecolor="black [3213]" strokeweight=".25pt">
                        <v:textbox>
                          <w:txbxContent>
                            <w:p w14:paraId="00DC1B18"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Data Set, Data Structure</w:t>
                              </w:r>
                            </w:p>
                          </w:txbxContent>
                        </v:textbox>
                      </v:rect>
                    </v:group>
                    <v:group id="Group 155" o:spid="_x0000_s1173" style="position:absolute;left:50;top:35639;width:67818;height:16002" coordorigin="50,35639" coordsize="6781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">
                      <v:roundrect id="Rounded Rectangle 156" o:spid="_x0000_s1174" style="position:absolute;left:24434;top:35639;width:18288;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" filled="f" strokecolor="black [3213]" strokeweight="2pt">
                        <v:textbox>
                          <w:txbxContent>
                            <w:p w14:paraId="0C0C9762" w14:textId="77777777" w:rsidR="00DB25B8" w:rsidRDefault="00F41307" w:rsidP="00F41307">
                              <w:pPr>
                                <w:jc w:val="center"/>
                                <w:rPr>
                                  <w:rFonts w:asciiTheme="minorHAnsi" w:hAnsi="Calibri"/>
                                  <w:color w:val="000000" w:themeColor="text1"/>
                                  <w:kern w:val="24"/>
                                  <w:szCs w:val="24"/>
                                </w:rPr>
                              </w:pPr>
                              <w:r w:rsidRPr="00DB25B8">
                                <w:rPr>
                                  <w:rFonts w:asciiTheme="minorHAnsi" w:hAnsi="Calibri"/>
                                  <w:color w:val="000000" w:themeColor="text1"/>
                                  <w:kern w:val="24"/>
                                  <w:szCs w:val="24"/>
                                </w:rPr>
                                <w:t xml:space="preserve">Review and validate </w:t>
                              </w:r>
                            </w:p>
                            <w:p w14:paraId="1708088A" w14:textId="169FD073" w:rsidR="00F41307" w:rsidRPr="00DB25B8" w:rsidRDefault="00F41307" w:rsidP="00F41307">
                              <w:pPr>
                                <w:jc w:val="center"/>
                                <w:rPr>
                                  <w:sz w:val="22"/>
                                </w:rPr>
                              </w:pPr>
                              <w:r w:rsidRPr="00DB25B8">
                                <w:rPr>
                                  <w:rFonts w:asciiTheme="minorHAnsi" w:hAnsi="Calibri"/>
                                  <w:color w:val="000000" w:themeColor="text1"/>
                                  <w:kern w:val="24"/>
                                  <w:szCs w:val="24"/>
                                </w:rPr>
                                <w:t>(GSBPM 5.3)</w:t>
                              </w:r>
                            </w:p>
                          </w:txbxContent>
                        </v:textbox>
                      </v:roundrect>
                      <v:roundrect id="Rounded Rectangle 157" o:spid="_x0000_s1175" style="position:absolute;left:50;top:35639;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" filled="f" strokecolor="black [3213]" strokeweight="2pt">
                        <v:textbox>
                          <w:txbxContent>
                            <w:p w14:paraId="2A3C5F0A" w14:textId="77777777" w:rsidR="00F41307" w:rsidRPr="00F41307" w:rsidRDefault="00F41307" w:rsidP="00F41307">
                              <w:pPr>
                                <w:jc w:val="center"/>
                                <w:rPr>
                                  <w:sz w:val="28"/>
                                  <w:szCs w:val="28"/>
                                </w:rPr>
                              </w:pPr>
                              <w:r w:rsidRPr="00F41307">
                                <w:rPr>
                                  <w:rFonts w:asciiTheme="minorHAnsi" w:hAnsi="Calibri"/>
                                  <w:color w:val="000000" w:themeColor="text1"/>
                                  <w:kern w:val="24"/>
                                  <w:sz w:val="28"/>
                                  <w:szCs w:val="28"/>
                                </w:rPr>
                                <w:t xml:space="preserve">Input </w:t>
                              </w:r>
                            </w:p>
                          </w:txbxContent>
                        </v:textbox>
                      </v:roundrect>
                      <v:rect id="Rectangle 211206549" o:spid="_x0000_s1176" style="position:absolute;left:10718;top:41448;width:76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" fillcolor="#b0dd7f" strokecolor="black [3213]" strokeweight=".25pt">
                        <v:textbox>
                          <w:txbxContent>
                            <w:p w14:paraId="6916DDDB" w14:textId="1BD7E33F"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Concept </w:t>
                              </w:r>
                              <w:ins w:id="229" w:author="Inkyung Choi" w:date="2023-03-14T11:53:00Z">
                                <w:r w:rsidR="00ED6B76">
                                  <w:rPr>
                                    <w:rFonts w:asciiTheme="minorHAnsi" w:hAnsi="Calibri"/>
                                    <w:color w:val="000000" w:themeColor="text1"/>
                                    <w:kern w:val="24"/>
                                    <w:sz w:val="14"/>
                                    <w:szCs w:val="14"/>
                                  </w:rPr>
                                  <w:t>c</w:t>
                                </w:r>
                              </w:ins>
                              <w:ins w:id="230" w:author="Inkyung Choi" w:date="2023-03-14T11:39:00Z">
                                <w:r w:rsidR="00D774D5">
                                  <w:rPr>
                                    <w:rFonts w:asciiTheme="minorHAnsi" w:hAnsi="Calibri"/>
                                    <w:color w:val="000000" w:themeColor="text1"/>
                                    <w:kern w:val="24"/>
                                    <w:sz w:val="14"/>
                                    <w:szCs w:val="14"/>
                                  </w:rPr>
                                  <w:t>lasses</w:t>
                                </w:r>
                              </w:ins>
                              <w:del w:id="231" w:author="Inkyung Choi" w:date="2023-03-14T11:39:00Z">
                                <w:r w:rsidR="00BC48FB" w:rsidDel="00D774D5">
                                  <w:rPr>
                                    <w:rFonts w:asciiTheme="minorHAnsi" w:hAnsi="Calibri"/>
                                    <w:color w:val="000000" w:themeColor="text1"/>
                                    <w:kern w:val="24"/>
                                    <w:sz w:val="14"/>
                                    <w:szCs w:val="14"/>
                                  </w:rPr>
                                  <w:delText>o</w:delText>
                                </w:r>
                                <w:r w:rsidRPr="00F41307" w:rsidDel="00D774D5">
                                  <w:rPr>
                                    <w:rFonts w:asciiTheme="minorHAnsi" w:hAnsi="Calibri"/>
                                    <w:color w:val="000000" w:themeColor="text1"/>
                                    <w:kern w:val="24"/>
                                    <w:sz w:val="14"/>
                                    <w:szCs w:val="14"/>
                                  </w:rPr>
                                  <w:delText>bjects</w:delText>
                                </w:r>
                              </w:del>
                            </w:p>
                          </w:txbxContent>
                        </v:textbox>
                      </v:rect>
                      <v:roundrect id="Rounded Rectangle 160" o:spid="_x0000_s1177" style="position:absolute;left:47294;top:35639;width:20574;height:16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" filled="f" strokecolor="black [3213]" strokeweight="2pt">
                        <v:textbox>
                          <w:txbxContent>
                            <w:p w14:paraId="2D4A0D3D" w14:textId="77777777" w:rsidR="00F41307" w:rsidRPr="00DB25B8" w:rsidRDefault="00F41307" w:rsidP="00F41307">
                              <w:pPr>
                                <w:jc w:val="center"/>
                                <w:rPr>
                                  <w:sz w:val="28"/>
                                  <w:szCs w:val="28"/>
                                </w:rPr>
                              </w:pPr>
                              <w:r w:rsidRPr="00DB25B8">
                                <w:rPr>
                                  <w:rFonts w:asciiTheme="minorHAnsi" w:hAnsi="Calibri"/>
                                  <w:color w:val="000000" w:themeColor="text1"/>
                                  <w:kern w:val="24"/>
                                  <w:sz w:val="28"/>
                                  <w:szCs w:val="28"/>
                                </w:rPr>
                                <w:t xml:space="preserve">Output </w:t>
                              </w:r>
                            </w:p>
                          </w:txbxContent>
                        </v:textbox>
                      </v:roundrect>
                      <v:rect id="Rectangle 211206551" o:spid="_x0000_s1178" style="position:absolute;left:58063;top:41855;width:762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" fillcolor="#b0dd7f" strokecolor="black [3213]" strokeweight=".25pt">
                        <v:textbox>
                          <w:txbxContent>
                            <w:p w14:paraId="0CEAA3E5" w14:textId="456439F3" w:rsidR="00F41307" w:rsidRPr="00DB25B8" w:rsidRDefault="00F41307" w:rsidP="00F41307">
                              <w:pPr>
                                <w:jc w:val="center"/>
                                <w:rPr>
                                  <w:sz w:val="14"/>
                                  <w:szCs w:val="14"/>
                                </w:rPr>
                              </w:pPr>
                              <w:r w:rsidRPr="00DB25B8">
                                <w:rPr>
                                  <w:rFonts w:asciiTheme="minorHAnsi" w:hAnsi="Calibri"/>
                                  <w:color w:val="000000" w:themeColor="text1"/>
                                  <w:kern w:val="24"/>
                                  <w:sz w:val="14"/>
                                  <w:szCs w:val="14"/>
                                </w:rPr>
                                <w:t>Concept</w:t>
                              </w:r>
                            </w:p>
                            <w:p w14:paraId="209E4DA7" w14:textId="44279741" w:rsidR="00F41307" w:rsidRPr="00DB25B8" w:rsidRDefault="00ED6B76" w:rsidP="00D774D5">
                              <w:pPr>
                                <w:jc w:val="center"/>
                                <w:rPr>
                                  <w:sz w:val="14"/>
                                  <w:szCs w:val="14"/>
                                </w:rPr>
                              </w:pPr>
                              <w:ins w:id="232" w:author="Inkyung Choi" w:date="2023-03-14T11:53:00Z">
                                <w:r>
                                  <w:rPr>
                                    <w:rFonts w:asciiTheme="minorHAnsi" w:hAnsi="Calibri"/>
                                    <w:color w:val="000000" w:themeColor="text1"/>
                                    <w:kern w:val="24"/>
                                    <w:sz w:val="14"/>
                                    <w:szCs w:val="14"/>
                                  </w:rPr>
                                  <w:t>c</w:t>
                                </w:r>
                              </w:ins>
                              <w:ins w:id="233" w:author="Inkyung Choi" w:date="2023-03-14T11:39:00Z">
                                <w:r w:rsidR="00D774D5">
                                  <w:rPr>
                                    <w:rFonts w:asciiTheme="minorHAnsi" w:hAnsi="Calibri"/>
                                    <w:color w:val="000000" w:themeColor="text1"/>
                                    <w:kern w:val="24"/>
                                    <w:sz w:val="14"/>
                                    <w:szCs w:val="14"/>
                                  </w:rPr>
                                  <w:t>lasses</w:t>
                                </w:r>
                              </w:ins>
                              <w:del w:id="234" w:author="Inkyung Choi" w:date="2023-03-14T11:39:00Z">
                                <w:r w:rsidR="00BC48FB" w:rsidDel="00D774D5">
                                  <w:rPr>
                                    <w:rFonts w:asciiTheme="minorHAnsi" w:hAnsi="Calibri"/>
                                    <w:color w:val="000000" w:themeColor="text1"/>
                                    <w:kern w:val="24"/>
                                    <w:sz w:val="14"/>
                                    <w:szCs w:val="14"/>
                                  </w:rPr>
                                  <w:delText>o</w:delText>
                                </w:r>
                                <w:r w:rsidR="00F41307" w:rsidRPr="00DB25B8" w:rsidDel="00D774D5">
                                  <w:rPr>
                                    <w:rFonts w:asciiTheme="minorHAnsi" w:hAnsi="Calibri"/>
                                    <w:color w:val="000000" w:themeColor="text1"/>
                                    <w:kern w:val="24"/>
                                    <w:sz w:val="14"/>
                                    <w:szCs w:val="14"/>
                                  </w:rPr>
                                  <w:delText>bjects</w:delText>
                                </w:r>
                              </w:del>
                            </w:p>
                          </w:txbxContent>
                        </v:textbox>
                      </v:rect>
                      <v:shape id="Straight Arrow Connector 163" o:spid="_x0000_s1179" type="#_x0000_t32" style="position:absolute;left:20624;top:4364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" strokecolor="black [3213]">
                        <v:stroke endarrow="open"/>
                      </v:shape>
                      <v:shape id="Straight Arrow Connector 164" o:spid="_x0000_s1180" type="#_x0000_t32" style="position:absolute;left:42722;top:4364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" strokecolor="black [3213]">
                        <v:stroke endarrow="open"/>
                      </v:shape>
                      <v:rect id="Rectangle 683634535" o:spid="_x0000_s1181" style="position:absolute;left:2336;top:41448;width:76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" fillcolor="#ffc" strokecolor="black [3213]" strokeweight=".25pt">
                        <v:textbox>
                          <w:txbxContent>
                            <w:p w14:paraId="7415C1C0" w14:textId="72F70810"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 xml:space="preserve">Data </w:t>
                              </w:r>
                              <w:r w:rsidR="00DB25B8" w:rsidRPr="00DB25B8">
                                <w:rPr>
                                  <w:rFonts w:asciiTheme="minorHAnsi" w:hAnsi="Calibri"/>
                                  <w:i/>
                                  <w:iCs/>
                                  <w:color w:val="000000" w:themeColor="text1"/>
                                  <w:kern w:val="24"/>
                                  <w:sz w:val="14"/>
                                  <w:szCs w:val="14"/>
                                </w:rPr>
                                <w:t>Set, Data</w:t>
                              </w:r>
                              <w:r w:rsidRPr="00DB25B8">
                                <w:rPr>
                                  <w:rFonts w:asciiTheme="minorHAnsi" w:hAnsi="Calibri"/>
                                  <w:i/>
                                  <w:iCs/>
                                  <w:color w:val="000000" w:themeColor="text1"/>
                                  <w:kern w:val="24"/>
                                  <w:sz w:val="14"/>
                                  <w:szCs w:val="14"/>
                                </w:rPr>
                                <w:t xml:space="preserve"> Structure</w:t>
                              </w:r>
                            </w:p>
                          </w:txbxContent>
                        </v:textbox>
                      </v:rect>
                      <v:rect id="Rectangle 683634536" o:spid="_x0000_s1182" style="position:absolute;left:49666;top:41855;width:76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" fillcolor="#ffc" strokecolor="black [3213]" strokeweight=".25pt">
                        <v:textbox>
                          <w:txbxContent>
                            <w:p w14:paraId="01B6EAE6" w14:textId="45576B46" w:rsidR="00F41307" w:rsidRPr="00D774D5" w:rsidRDefault="00F41307" w:rsidP="00F41307">
                              <w:pPr>
                                <w:jc w:val="center"/>
                                <w:rPr>
                                  <w:i/>
                                  <w:iCs/>
                                  <w:sz w:val="14"/>
                                  <w:szCs w:val="14"/>
                                  <w:rPrChange w:id="235" w:author="Inkyung Choi" w:date="2023-03-14T11:39:00Z">
                                    <w:rPr>
                                      <w:sz w:val="14"/>
                                      <w:szCs w:val="14"/>
                                    </w:rPr>
                                  </w:rPrChange>
                                </w:rPr>
                              </w:pPr>
                              <w:r w:rsidRPr="00D774D5">
                                <w:rPr>
                                  <w:rFonts w:asciiTheme="minorHAnsi" w:hAnsi="Calibri"/>
                                  <w:i/>
                                  <w:iCs/>
                                  <w:color w:val="000000" w:themeColor="text1"/>
                                  <w:kern w:val="24"/>
                                  <w:sz w:val="14"/>
                                  <w:szCs w:val="14"/>
                                  <w:rPrChange w:id="236" w:author="Inkyung Choi" w:date="2023-03-14T11:39:00Z">
                                    <w:rPr>
                                      <w:rFonts w:asciiTheme="minorHAnsi" w:hAnsi="Calibri"/>
                                      <w:color w:val="000000" w:themeColor="text1"/>
                                      <w:kern w:val="24"/>
                                      <w:sz w:val="14"/>
                                      <w:szCs w:val="14"/>
                                    </w:rPr>
                                  </w:rPrChange>
                                </w:rPr>
                                <w:t xml:space="preserve">Data </w:t>
                              </w:r>
                              <w:r w:rsidR="00DB25B8" w:rsidRPr="00D774D5">
                                <w:rPr>
                                  <w:rFonts w:asciiTheme="minorHAnsi" w:hAnsi="Calibri"/>
                                  <w:i/>
                                  <w:iCs/>
                                  <w:color w:val="000000" w:themeColor="text1"/>
                                  <w:kern w:val="24"/>
                                  <w:sz w:val="14"/>
                                  <w:szCs w:val="14"/>
                                  <w:rPrChange w:id="237" w:author="Inkyung Choi" w:date="2023-03-14T11:39:00Z">
                                    <w:rPr>
                                      <w:rFonts w:asciiTheme="minorHAnsi" w:hAnsi="Calibri"/>
                                      <w:color w:val="000000" w:themeColor="text1"/>
                                      <w:kern w:val="24"/>
                                      <w:sz w:val="14"/>
                                      <w:szCs w:val="14"/>
                                    </w:rPr>
                                  </w:rPrChange>
                                </w:rPr>
                                <w:t>Set, Data</w:t>
                              </w:r>
                              <w:r w:rsidRPr="00D774D5">
                                <w:rPr>
                                  <w:rFonts w:asciiTheme="minorHAnsi" w:hAnsi="Calibri"/>
                                  <w:i/>
                                  <w:iCs/>
                                  <w:color w:val="000000" w:themeColor="text1"/>
                                  <w:kern w:val="24"/>
                                  <w:sz w:val="14"/>
                                  <w:szCs w:val="14"/>
                                  <w:rPrChange w:id="238" w:author="Inkyung Choi" w:date="2023-03-14T11:39:00Z">
                                    <w:rPr>
                                      <w:rFonts w:asciiTheme="minorHAnsi" w:hAnsi="Calibri"/>
                                      <w:color w:val="000000" w:themeColor="text1"/>
                                      <w:kern w:val="24"/>
                                      <w:sz w:val="14"/>
                                      <w:szCs w:val="14"/>
                                    </w:rPr>
                                  </w:rPrChange>
                                </w:rPr>
                                <w:t xml:space="preserve"> Structure</w:t>
                              </w:r>
                            </w:p>
                          </w:txbxContent>
                        </v:textbox>
                      </v:rect>
                    </v:group>
                  </v:group>
                  <v:rect id="Rectangle 683634537" o:spid="_x0000_s1183" style="position:absolute;left:11298;top:4191;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" fillcolor="#e5b8b7 [1301]" strokecolor="black [3213]" strokeweight=".25pt">
                    <v:textbox>
                      <w:txbxContent>
                        <w:p w14:paraId="615E2EAD" w14:textId="77777777" w:rsidR="00F41307" w:rsidRPr="00F41307" w:rsidRDefault="00F41307" w:rsidP="00F41307">
                          <w:pPr>
                            <w:jc w:val="center"/>
                            <w:rPr>
                              <w:sz w:val="14"/>
                              <w:szCs w:val="14"/>
                            </w:rPr>
                          </w:pPr>
                          <w:r w:rsidRPr="00F41307">
                            <w:rPr>
                              <w:rFonts w:asciiTheme="minorHAnsi" w:hAnsi="Calibri"/>
                              <w:color w:val="000000" w:themeColor="text1"/>
                              <w:kern w:val="24"/>
                              <w:sz w:val="14"/>
                              <w:szCs w:val="14"/>
                            </w:rPr>
                            <w:t xml:space="preserve"> Exchange</w:t>
                          </w:r>
                        </w:p>
                        <w:p w14:paraId="75319ABB" w14:textId="3F92AF85" w:rsidR="00F41307" w:rsidRPr="00F41307" w:rsidRDefault="00F41307" w:rsidP="00F41307">
                          <w:pPr>
                            <w:jc w:val="center"/>
                            <w:rPr>
                              <w:sz w:val="14"/>
                              <w:szCs w:val="14"/>
                            </w:rPr>
                          </w:pPr>
                          <w:del w:id="239" w:author="Inkyung Choi" w:date="2023-03-14T11:38:00Z">
                            <w:r w:rsidRPr="00F41307" w:rsidDel="00D774D5">
                              <w:rPr>
                                <w:rFonts w:asciiTheme="minorHAnsi" w:hAnsi="Calibri"/>
                                <w:color w:val="000000" w:themeColor="text1"/>
                                <w:kern w:val="24"/>
                                <w:sz w:val="14"/>
                                <w:szCs w:val="14"/>
                              </w:rPr>
                              <w:delText>Objects</w:delText>
                            </w:r>
                          </w:del>
                          <w:ins w:id="240" w:author="Inkyung Choi" w:date="2023-03-14T11:52:00Z">
                            <w:r w:rsidR="00ED6B76">
                              <w:rPr>
                                <w:rFonts w:asciiTheme="minorHAnsi" w:hAnsi="Calibri"/>
                                <w:color w:val="000000" w:themeColor="text1"/>
                                <w:kern w:val="24"/>
                                <w:sz w:val="14"/>
                                <w:szCs w:val="14"/>
                              </w:rPr>
                              <w:t>c</w:t>
                            </w:r>
                          </w:ins>
                          <w:ins w:id="241" w:author="Inkyung Choi" w:date="2023-03-14T11:38:00Z">
                            <w:r w:rsidR="00D774D5">
                              <w:rPr>
                                <w:rFonts w:asciiTheme="minorHAnsi" w:hAnsi="Calibri"/>
                                <w:color w:val="000000" w:themeColor="text1"/>
                                <w:kern w:val="24"/>
                                <w:sz w:val="14"/>
                                <w:szCs w:val="14"/>
                              </w:rPr>
                              <w:t>lasses</w:t>
                            </w:r>
                          </w:ins>
                        </w:p>
                      </w:txbxContent>
                    </v:textbox>
                  </v:rect>
                  <v:rect id="Rectangle 683634538" o:spid="_x0000_s1184" style="position:absolute;left:59033;top:4223;width:762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" fillcolor="#e5b8b7 [1301]" strokecolor="black [3213]" strokeweight=".25pt">
                    <v:textbox>
                      <w:txbxContent>
                        <w:p w14:paraId="0B0A00C2" w14:textId="4B79CD20" w:rsidR="00F41307" w:rsidRPr="00DB25B8" w:rsidRDefault="00F41307" w:rsidP="00F41307">
                          <w:pPr>
                            <w:jc w:val="center"/>
                            <w:rPr>
                              <w:sz w:val="14"/>
                              <w:szCs w:val="14"/>
                            </w:rPr>
                          </w:pPr>
                          <w:r w:rsidRPr="00DB25B8">
                            <w:rPr>
                              <w:rFonts w:asciiTheme="minorHAnsi" w:hAnsi="Calibri"/>
                              <w:color w:val="000000" w:themeColor="text1"/>
                              <w:kern w:val="24"/>
                              <w:sz w:val="14"/>
                              <w:szCs w:val="14"/>
                            </w:rPr>
                            <w:t xml:space="preserve">Exchange </w:t>
                          </w:r>
                          <w:del w:id="242" w:author="Inkyung Choi" w:date="2023-03-14T11:39:00Z">
                            <w:r w:rsidRPr="00DB25B8" w:rsidDel="00D774D5">
                              <w:rPr>
                                <w:rFonts w:asciiTheme="minorHAnsi" w:hAnsi="Calibri"/>
                                <w:color w:val="000000" w:themeColor="text1"/>
                                <w:kern w:val="24"/>
                                <w:sz w:val="14"/>
                                <w:szCs w:val="14"/>
                              </w:rPr>
                              <w:delText>Objects</w:delText>
                            </w:r>
                          </w:del>
                          <w:ins w:id="243" w:author="Inkyung Choi" w:date="2023-03-14T11:53:00Z">
                            <w:r w:rsidR="00ED6B76">
                              <w:rPr>
                                <w:rFonts w:asciiTheme="minorHAnsi" w:hAnsi="Calibri"/>
                                <w:color w:val="000000" w:themeColor="text1"/>
                                <w:kern w:val="24"/>
                                <w:sz w:val="14"/>
                                <w:szCs w:val="14"/>
                              </w:rPr>
                              <w:t>c</w:t>
                            </w:r>
                          </w:ins>
                          <w:ins w:id="244" w:author="Inkyung Choi" w:date="2023-03-14T11:39:00Z">
                            <w:r w:rsidR="00D774D5">
                              <w:rPr>
                                <w:rFonts w:asciiTheme="minorHAnsi" w:hAnsi="Calibri"/>
                                <w:color w:val="000000" w:themeColor="text1"/>
                                <w:kern w:val="24"/>
                                <w:sz w:val="14"/>
                                <w:szCs w:val="14"/>
                              </w:rPr>
                              <w:t>lasses</w:t>
                            </w:r>
                          </w:ins>
                        </w:p>
                      </w:txbxContent>
                    </v:textbox>
                  </v:rect>
                </v:group>
                <v:rect id="Rectangle 683634539" o:spid="_x0000_s1185" style="position:absolute;left:25958;top:7835;width:16002;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" fillcolor="#dbe5f1 [660]" strokecolor="black [3213]" strokeweight=".25pt">
                  <v:textbox>
                    <w:txbxContent>
                      <w:p w14:paraId="19CBB9AB" w14:textId="77777777"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Statistical Program</w:t>
                        </w:r>
                      </w:p>
                    </w:txbxContent>
                  </v:textbox>
                </v:rect>
                <v:rect id="Rectangle 683634540" o:spid="_x0000_s1186" style="position:absolute;left:25958;top:25876;width:16002;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" fillcolor="#dbe5f1 [660]" strokecolor="black [3213]" strokeweight=".25pt">
                  <v:textbox>
                    <w:txbxContent>
                      <w:p w14:paraId="379E8886" w14:textId="104A3135"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Business Process</w:t>
                        </w:r>
                      </w:p>
                    </w:txbxContent>
                  </v:textbox>
                </v:rect>
                <v:rect id="Rectangle 683634541" o:spid="_x0000_s1187" style="position:absolute;left:25958;top:44643;width:16002;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" fillcolor="#dbe5f1 [660]" strokecolor="black [3213]" strokeweight=".25pt">
                  <v:textbox>
                    <w:txbxContent>
                      <w:p w14:paraId="57E84762" w14:textId="069A32E6" w:rsidR="00F41307" w:rsidRPr="00DB25B8" w:rsidRDefault="00F41307" w:rsidP="00F41307">
                        <w:pPr>
                          <w:jc w:val="center"/>
                          <w:rPr>
                            <w:i/>
                            <w:iCs/>
                            <w:sz w:val="14"/>
                            <w:szCs w:val="14"/>
                          </w:rPr>
                        </w:pPr>
                        <w:r w:rsidRPr="00DB25B8">
                          <w:rPr>
                            <w:rFonts w:asciiTheme="minorHAnsi" w:hAnsi="Calibri"/>
                            <w:i/>
                            <w:iCs/>
                            <w:color w:val="000000" w:themeColor="text1"/>
                            <w:kern w:val="24"/>
                            <w:sz w:val="14"/>
                            <w:szCs w:val="14"/>
                          </w:rPr>
                          <w:t>Process Step</w:t>
                        </w:r>
                      </w:p>
                    </w:txbxContent>
                  </v:textbox>
                </v:rect>
                <w10:wrap type="topAndBottom"/>
              </v:group>
            </w:pict>
          </mc:Fallback>
        </mc:AlternateContent>
      </w:r>
    </w:p>
    <w:p w14:paraId="7E1C50D2" w14:textId="77777777" w:rsidR="004C5300" w:rsidRDefault="004C5300" w:rsidP="00E01F8C">
      <w:pPr>
        <w:pStyle w:val="Caption"/>
        <w:rPr>
          <w:b w:val="0"/>
          <w:bCs w:val="0"/>
          <w:i w:val="0"/>
          <w:iCs/>
        </w:rPr>
      </w:pPr>
      <w:bookmarkStart w:id="213" w:name="_Toc343259840"/>
    </w:p>
    <w:p w14:paraId="3BD54BF4" w14:textId="4FA15042" w:rsidR="0026309A" w:rsidRPr="000C027D" w:rsidRDefault="00626B79" w:rsidP="00E01F8C">
      <w:pPr>
        <w:pStyle w:val="Caption"/>
        <w:rPr>
          <w:b w:val="0"/>
          <w:bCs w:val="0"/>
          <w:i w:val="0"/>
          <w:iCs/>
        </w:rPr>
      </w:pPr>
      <w:r w:rsidRPr="000C027D">
        <w:rPr>
          <w:b w:val="0"/>
          <w:bCs w:val="0"/>
          <w:i w:val="0"/>
          <w:iCs/>
        </w:rPr>
        <w:t>Figure 5</w:t>
      </w:r>
      <w:r w:rsidR="001B24F6" w:rsidRPr="000C027D">
        <w:rPr>
          <w:b w:val="0"/>
          <w:bCs w:val="0"/>
          <w:i w:val="0"/>
          <w:iCs/>
          <w:noProof/>
        </w:rPr>
        <w:t xml:space="preserve">. GSIM information </w:t>
      </w:r>
      <w:del w:id="214" w:author="Inkyung Choi" w:date="2023-03-14T11:39:00Z">
        <w:r w:rsidR="001B24F6" w:rsidRPr="000C027D" w:rsidDel="00D668E3">
          <w:rPr>
            <w:b w:val="0"/>
            <w:bCs w:val="0"/>
            <w:i w:val="0"/>
            <w:iCs/>
            <w:noProof/>
          </w:rPr>
          <w:delText>objects</w:delText>
        </w:r>
      </w:del>
      <w:ins w:id="215" w:author="Inkyung Choi" w:date="2023-03-14T11:39:00Z">
        <w:r w:rsidR="00D668E3">
          <w:rPr>
            <w:b w:val="0"/>
            <w:bCs w:val="0"/>
            <w:i w:val="0"/>
            <w:iCs/>
            <w:noProof/>
          </w:rPr>
          <w:t>classes</w:t>
        </w:r>
      </w:ins>
      <w:r w:rsidR="00DB25B8">
        <w:rPr>
          <w:rStyle w:val="FootnoteReference"/>
          <w:b w:val="0"/>
          <w:bCs w:val="0"/>
          <w:i w:val="0"/>
          <w:iCs/>
          <w:noProof/>
        </w:rPr>
        <w:footnoteReference w:id="10"/>
      </w:r>
      <w:r w:rsidR="001B24F6" w:rsidRPr="000C027D">
        <w:rPr>
          <w:b w:val="0"/>
          <w:bCs w:val="0"/>
          <w:i w:val="0"/>
          <w:iCs/>
          <w:noProof/>
        </w:rPr>
        <w:t xml:space="preserve"> in </w:t>
      </w:r>
      <w:r w:rsidR="001D2773" w:rsidRPr="000C027D">
        <w:rPr>
          <w:b w:val="0"/>
          <w:bCs w:val="0"/>
          <w:i w:val="0"/>
          <w:iCs/>
          <w:noProof/>
        </w:rPr>
        <w:t xml:space="preserve">the </w:t>
      </w:r>
      <w:r w:rsidR="001B24F6" w:rsidRPr="000C027D">
        <w:rPr>
          <w:b w:val="0"/>
          <w:bCs w:val="0"/>
          <w:i w:val="0"/>
          <w:iCs/>
          <w:noProof/>
        </w:rPr>
        <w:t>context of GSBPM</w:t>
      </w:r>
      <w:bookmarkEnd w:id="213"/>
    </w:p>
    <w:p w14:paraId="00CFB27A" w14:textId="46789E69" w:rsidR="0026309A" w:rsidRPr="000C027D" w:rsidRDefault="0026309A" w:rsidP="00E01F8C">
      <w:pPr>
        <w:rPr>
          <w:lang w:val="en-GB"/>
        </w:rPr>
      </w:pPr>
    </w:p>
    <w:p w14:paraId="5D2C02C9" w14:textId="77777777" w:rsidR="009921E5" w:rsidRDefault="009921E5" w:rsidP="00E01F8C"/>
    <w:p w14:paraId="7C73CFC7" w14:textId="08C5F435" w:rsidR="009251BD" w:rsidRPr="00E01F8C" w:rsidRDefault="006E3DCE" w:rsidP="00E01F8C">
      <w:pPr>
        <w:pStyle w:val="Heading3"/>
        <w:spacing w:before="0"/>
        <w:rPr>
          <w:b w:val="0"/>
          <w:i/>
        </w:rPr>
      </w:pPr>
      <w:bookmarkStart w:id="218" w:name="_Toc52199027"/>
      <w:r w:rsidRPr="00E01F8C">
        <w:rPr>
          <w:b w:val="0"/>
          <w:i/>
        </w:rPr>
        <w:t xml:space="preserve">The </w:t>
      </w:r>
      <w:r w:rsidR="00DA68A8">
        <w:rPr>
          <w:b w:val="0"/>
          <w:i/>
        </w:rPr>
        <w:t>i</w:t>
      </w:r>
      <w:r w:rsidR="009251BD" w:rsidRPr="00E01F8C">
        <w:rPr>
          <w:b w:val="0"/>
          <w:i/>
        </w:rPr>
        <w:t xml:space="preserve">nformation </w:t>
      </w:r>
      <w:r w:rsidR="00DA68A8">
        <w:rPr>
          <w:b w:val="0"/>
          <w:i/>
        </w:rPr>
        <w:t>t</w:t>
      </w:r>
      <w:r w:rsidR="009251BD" w:rsidRPr="00E01F8C">
        <w:rPr>
          <w:b w:val="0"/>
          <w:i/>
        </w:rPr>
        <w:t>echnology view</w:t>
      </w:r>
      <w:bookmarkEnd w:id="218"/>
      <w:r w:rsidR="009251BD" w:rsidRPr="00E01F8C">
        <w:rPr>
          <w:b w:val="0"/>
          <w:i/>
        </w:rPr>
        <w:t xml:space="preserve"> </w:t>
      </w:r>
    </w:p>
    <w:p w14:paraId="01F701AE" w14:textId="77777777" w:rsidR="00626B79" w:rsidRDefault="00626B79" w:rsidP="00E01F8C"/>
    <w:p w14:paraId="692D41A7" w14:textId="45A4610A" w:rsidR="00CC6D70" w:rsidRPr="00837A26" w:rsidRDefault="001D2773" w:rsidP="00CC6D70">
      <w:pPr>
        <w:pStyle w:val="ListParagraph"/>
        <w:numPr>
          <w:ilvl w:val="0"/>
          <w:numId w:val="44"/>
        </w:numPr>
        <w:ind w:left="0" w:firstLine="0"/>
        <w:contextualSpacing w:val="0"/>
        <w:rPr>
          <w:lang w:val="en-GB"/>
        </w:rPr>
      </w:pPr>
      <w:r w:rsidRPr="00837A26">
        <w:rPr>
          <w:lang w:val="en-GB"/>
        </w:rPr>
        <w:t>The</w:t>
      </w:r>
      <w:r w:rsidR="009251BD" w:rsidRPr="00837A26">
        <w:rPr>
          <w:lang w:val="en-GB"/>
        </w:rPr>
        <w:t xml:space="preserve"> main concern for information technologists is the duplication of effort due to the “stove-pipe” </w:t>
      </w:r>
      <w:r w:rsidR="002A4DB5" w:rsidRPr="00837A26">
        <w:rPr>
          <w:lang w:val="en-GB"/>
        </w:rPr>
        <w:t>organisation</w:t>
      </w:r>
      <w:r w:rsidR="009251BD" w:rsidRPr="00837A26">
        <w:rPr>
          <w:lang w:val="en-GB"/>
        </w:rPr>
        <w:t xml:space="preserve"> of statistical production. Unstable and </w:t>
      </w:r>
      <w:r w:rsidR="00A768C8" w:rsidRPr="00837A26">
        <w:rPr>
          <w:lang w:val="en-GB"/>
        </w:rPr>
        <w:t xml:space="preserve">different </w:t>
      </w:r>
      <w:r w:rsidR="009251BD" w:rsidRPr="00837A26">
        <w:rPr>
          <w:lang w:val="en-GB"/>
        </w:rPr>
        <w:t xml:space="preserve">requirements from these “stove-pipes” lead to </w:t>
      </w:r>
      <w:r w:rsidRPr="00837A26">
        <w:rPr>
          <w:lang w:val="en-GB"/>
        </w:rPr>
        <w:t>tailor-</w:t>
      </w:r>
      <w:r w:rsidR="009251BD" w:rsidRPr="00837A26">
        <w:rPr>
          <w:lang w:val="en-GB"/>
        </w:rPr>
        <w:t>made one</w:t>
      </w:r>
      <w:r w:rsidRPr="00837A26">
        <w:rPr>
          <w:lang w:val="en-GB"/>
        </w:rPr>
        <w:t>-</w:t>
      </w:r>
      <w:r w:rsidR="009251BD" w:rsidRPr="00837A26">
        <w:rPr>
          <w:lang w:val="en-GB"/>
        </w:rPr>
        <w:t xml:space="preserve">off solutions, whilst a high turnover of </w:t>
      </w:r>
      <w:r w:rsidR="00F77937" w:rsidRPr="00837A26">
        <w:rPr>
          <w:lang w:val="en-GB"/>
        </w:rPr>
        <w:t>Information Technology (</w:t>
      </w:r>
      <w:r w:rsidR="009251BD" w:rsidRPr="00837A26">
        <w:rPr>
          <w:lang w:val="en-GB"/>
        </w:rPr>
        <w:t>IT</w:t>
      </w:r>
      <w:r w:rsidR="00F77937" w:rsidRPr="00837A26">
        <w:rPr>
          <w:lang w:val="en-GB"/>
        </w:rPr>
        <w:t>)</w:t>
      </w:r>
      <w:r w:rsidR="009251BD" w:rsidRPr="00837A26">
        <w:rPr>
          <w:lang w:val="en-GB"/>
        </w:rPr>
        <w:t xml:space="preserve"> staff can result in poorly documented and non-standard applications.</w:t>
      </w:r>
    </w:p>
    <w:p w14:paraId="184DC05C" w14:textId="77777777" w:rsidR="00CC6D70" w:rsidRDefault="00CC6D70" w:rsidP="00CC6D70">
      <w:pPr>
        <w:pStyle w:val="ListParagraph"/>
        <w:numPr>
          <w:ilvl w:val="0"/>
          <w:numId w:val="0"/>
        </w:numPr>
        <w:contextualSpacing w:val="0"/>
      </w:pPr>
    </w:p>
    <w:p w14:paraId="0B9DB017" w14:textId="30FC5A76" w:rsidR="00CC6D70" w:rsidRDefault="009251BD" w:rsidP="00A52846">
      <w:pPr>
        <w:pStyle w:val="ListParagraph"/>
        <w:numPr>
          <w:ilvl w:val="0"/>
          <w:numId w:val="44"/>
        </w:numPr>
        <w:ind w:left="0" w:firstLine="0"/>
        <w:contextualSpacing w:val="0"/>
      </w:pPr>
      <w:r>
        <w:lastRenderedPageBreak/>
        <w:t>T</w:t>
      </w:r>
      <w:r w:rsidRPr="0058707A">
        <w:t>he introduction of GSIM both at the national and at the international level</w:t>
      </w:r>
      <w:r>
        <w:t xml:space="preserve"> can bring short term benefits for </w:t>
      </w:r>
      <w:r w:rsidR="00A768C8">
        <w:t>IT</w:t>
      </w:r>
      <w:r>
        <w:t xml:space="preserve"> special</w:t>
      </w:r>
      <w:r w:rsidRPr="0058707A">
        <w:t>ists</w:t>
      </w:r>
      <w:r>
        <w:t xml:space="preserve">. </w:t>
      </w:r>
      <w:r w:rsidR="00F45082">
        <w:t>GSIM will provide a common language for information technologists to talk to clients and colleagues both locally and internationally.</w:t>
      </w:r>
      <w:r w:rsidRPr="0058707A">
        <w:t xml:space="preserve"> </w:t>
      </w:r>
      <w:r w:rsidR="001D2773">
        <w:t xml:space="preserve">The semantic network of information </w:t>
      </w:r>
      <w:del w:id="219" w:author="Inkyung Choi" w:date="2023-03-14T11:51:00Z">
        <w:r w:rsidR="001D2773" w:rsidDel="00C1758F">
          <w:delText xml:space="preserve">objects </w:delText>
        </w:r>
      </w:del>
      <w:ins w:id="220" w:author="Inkyung Choi" w:date="2023-03-14T11:51:00Z">
        <w:r w:rsidR="00C1758F">
          <w:t xml:space="preserve">classes </w:t>
        </w:r>
      </w:ins>
      <w:r w:rsidR="001D2773">
        <w:t xml:space="preserve">provided by GSIM helps to understand their intrinsic relations and to improve the design of platforms of systems that </w:t>
      </w:r>
      <w:r w:rsidR="00275B31">
        <w:t>are more interoperable with each other</w:t>
      </w:r>
      <w:r w:rsidR="001D2773">
        <w:t>.</w:t>
      </w:r>
    </w:p>
    <w:p w14:paraId="57CAFE9C" w14:textId="77777777" w:rsidR="00CC6D70" w:rsidRDefault="00CC6D70" w:rsidP="00CC6D70">
      <w:pPr>
        <w:pStyle w:val="ListParagraph"/>
        <w:numPr>
          <w:ilvl w:val="0"/>
          <w:numId w:val="0"/>
        </w:numPr>
        <w:contextualSpacing w:val="0"/>
      </w:pPr>
    </w:p>
    <w:p w14:paraId="18EB3E25" w14:textId="31CFADF1" w:rsidR="00CC6D70" w:rsidRPr="00837A26" w:rsidRDefault="00D33D36" w:rsidP="00A52846">
      <w:pPr>
        <w:pStyle w:val="ListParagraph"/>
        <w:numPr>
          <w:ilvl w:val="0"/>
          <w:numId w:val="44"/>
        </w:numPr>
        <w:ind w:left="0" w:firstLine="0"/>
        <w:contextualSpacing w:val="0"/>
        <w:rPr>
          <w:lang w:val="en-GB"/>
        </w:rPr>
      </w:pPr>
      <w:r w:rsidRPr="00837A26">
        <w:rPr>
          <w:lang w:val="en-GB"/>
        </w:rPr>
        <w:t xml:space="preserve">At the national level, statisticians will become more self-supporting in the design (see Figure </w:t>
      </w:r>
      <w:r w:rsidR="008D3C3F" w:rsidRPr="00837A26">
        <w:rPr>
          <w:lang w:val="en-GB"/>
        </w:rPr>
        <w:t>6</w:t>
      </w:r>
      <w:r w:rsidRPr="00837A26">
        <w:rPr>
          <w:lang w:val="en-GB"/>
        </w:rPr>
        <w:t xml:space="preserve">) and </w:t>
      </w:r>
      <w:r w:rsidR="001D2773" w:rsidRPr="00837A26">
        <w:rPr>
          <w:lang w:val="en-GB"/>
        </w:rPr>
        <w:t xml:space="preserve">the </w:t>
      </w:r>
      <w:r w:rsidRPr="00837A26">
        <w:rPr>
          <w:lang w:val="en-GB"/>
        </w:rPr>
        <w:t>production of their statistics reusing and repurposing harmoni</w:t>
      </w:r>
      <w:r w:rsidR="001B5FEE" w:rsidRPr="00837A26">
        <w:rPr>
          <w:lang w:val="en-GB"/>
        </w:rPr>
        <w:t>s</w:t>
      </w:r>
      <w:r w:rsidRPr="00837A26">
        <w:rPr>
          <w:lang w:val="en-GB"/>
        </w:rPr>
        <w:t>ed components</w:t>
      </w:r>
      <w:r w:rsidR="00F45082" w:rsidRPr="00837A26">
        <w:rPr>
          <w:lang w:val="en-GB"/>
        </w:rPr>
        <w:t xml:space="preserve"> </w:t>
      </w:r>
      <w:r w:rsidR="00D0115A" w:rsidRPr="00837A26">
        <w:rPr>
          <w:lang w:val="en-GB"/>
        </w:rPr>
        <w:t xml:space="preserve">as </w:t>
      </w:r>
      <w:r w:rsidR="00F45082" w:rsidRPr="00837A26">
        <w:rPr>
          <w:lang w:val="en-GB"/>
        </w:rPr>
        <w:t>GSIM</w:t>
      </w:r>
      <w:r w:rsidR="000B60EA" w:rsidRPr="00837A26">
        <w:rPr>
          <w:lang w:val="en-GB"/>
        </w:rPr>
        <w:t xml:space="preserve">, together with </w:t>
      </w:r>
      <w:r w:rsidR="00837A26">
        <w:rPr>
          <w:lang w:val="en-GB"/>
        </w:rPr>
        <w:t xml:space="preserve">other </w:t>
      </w:r>
      <w:proofErr w:type="spellStart"/>
      <w:r w:rsidR="00837A26">
        <w:rPr>
          <w:lang w:val="en-GB"/>
        </w:rPr>
        <w:t>ModernStats</w:t>
      </w:r>
      <w:proofErr w:type="spellEnd"/>
      <w:r w:rsidR="00837A26">
        <w:rPr>
          <w:lang w:val="en-GB"/>
        </w:rPr>
        <w:t xml:space="preserve"> models</w:t>
      </w:r>
      <w:r w:rsidR="000B60EA" w:rsidRPr="00837A26">
        <w:rPr>
          <w:lang w:val="en-GB"/>
        </w:rPr>
        <w:t>,</w:t>
      </w:r>
      <w:r w:rsidR="00F45082" w:rsidRPr="00837A26">
        <w:rPr>
          <w:lang w:val="en-GB"/>
        </w:rPr>
        <w:t xml:space="preserve"> will </w:t>
      </w:r>
      <w:r w:rsidR="00F45082" w:rsidRPr="00BE0C74">
        <w:rPr>
          <w:b/>
          <w:bCs/>
          <w:lang w:val="en-GB"/>
        </w:rPr>
        <w:t>enable</w:t>
      </w:r>
      <w:r w:rsidR="00F45082" w:rsidRPr="00837A26">
        <w:rPr>
          <w:lang w:val="en-GB"/>
        </w:rPr>
        <w:t xml:space="preserve"> </w:t>
      </w:r>
      <w:r w:rsidR="00F45082" w:rsidRPr="00BE0C74">
        <w:rPr>
          <w:b/>
          <w:bCs/>
          <w:lang w:val="en-GB"/>
        </w:rPr>
        <w:t>more flexible and modular production systems</w:t>
      </w:r>
      <w:r w:rsidRPr="00837A26">
        <w:rPr>
          <w:lang w:val="en-GB"/>
        </w:rPr>
        <w:t xml:space="preserve">. Production will be based upon more </w:t>
      </w:r>
      <w:r w:rsidR="004352A2" w:rsidRPr="00837A26">
        <w:rPr>
          <w:lang w:val="en-GB"/>
        </w:rPr>
        <w:t>standardis</w:t>
      </w:r>
      <w:r w:rsidRPr="00837A26">
        <w:rPr>
          <w:lang w:val="en-GB"/>
        </w:rPr>
        <w:t>ed applications that are more robust to change and less vulnerable to changing</w:t>
      </w:r>
      <w:r w:rsidR="00F45082" w:rsidRPr="00837A26">
        <w:rPr>
          <w:lang w:val="en-GB"/>
        </w:rPr>
        <w:t xml:space="preserve"> of IT</w:t>
      </w:r>
      <w:r w:rsidRPr="00837A26">
        <w:rPr>
          <w:lang w:val="en-GB"/>
        </w:rPr>
        <w:t xml:space="preserve"> personnel</w:t>
      </w:r>
      <w:r w:rsidRPr="00837A26">
        <w:rPr>
          <w:color w:val="000000" w:themeColor="text1"/>
          <w:lang w:val="en-GB"/>
        </w:rPr>
        <w:t>.</w:t>
      </w:r>
      <w:r w:rsidRPr="00837A26">
        <w:rPr>
          <w:lang w:val="en-GB"/>
        </w:rPr>
        <w:t xml:space="preserve"> An increase in the use of </w:t>
      </w:r>
      <w:r w:rsidR="004352A2" w:rsidRPr="00837A26">
        <w:rPr>
          <w:lang w:val="en-GB"/>
        </w:rPr>
        <w:t>standardis</w:t>
      </w:r>
      <w:r w:rsidRPr="00837A26">
        <w:rPr>
          <w:lang w:val="en-GB"/>
        </w:rPr>
        <w:t>ed applications, which can easily be shared across domains, will enable the IT specialists to more easily work in different domains.</w:t>
      </w:r>
    </w:p>
    <w:p w14:paraId="68B95A9E" w14:textId="77777777" w:rsidR="002D1F7B" w:rsidRDefault="002D1F7B" w:rsidP="002D1F7B">
      <w:pPr>
        <w:pStyle w:val="ListParagraph"/>
        <w:numPr>
          <w:ilvl w:val="0"/>
          <w:numId w:val="0"/>
        </w:numPr>
        <w:contextualSpacing w:val="0"/>
      </w:pPr>
    </w:p>
    <w:p w14:paraId="19588C3A" w14:textId="279A6249" w:rsidR="00CC6D70" w:rsidRDefault="00D33D36" w:rsidP="00A52846">
      <w:pPr>
        <w:pStyle w:val="ListParagraph"/>
        <w:numPr>
          <w:ilvl w:val="0"/>
          <w:numId w:val="44"/>
        </w:numPr>
        <w:ind w:left="0" w:firstLine="0"/>
        <w:contextualSpacing w:val="0"/>
      </w:pPr>
      <w:r w:rsidRPr="00E06A36">
        <w:t xml:space="preserve">The use of GSIM will </w:t>
      </w:r>
      <w:r>
        <w:t>reduce the workload</w:t>
      </w:r>
      <w:r w:rsidRPr="00E06A36">
        <w:t xml:space="preserve"> as many components can be repurposed and reused.</w:t>
      </w:r>
      <w:r>
        <w:t xml:space="preserve"> This means less repetitive work and more time for innovation.</w:t>
      </w:r>
    </w:p>
    <w:p w14:paraId="0C255F17" w14:textId="77777777" w:rsidR="00CC6D70" w:rsidRDefault="00CC6D70" w:rsidP="002D1F7B">
      <w:pPr>
        <w:pStyle w:val="ListParagraph"/>
        <w:numPr>
          <w:ilvl w:val="0"/>
          <w:numId w:val="0"/>
        </w:numPr>
        <w:contextualSpacing w:val="0"/>
      </w:pPr>
    </w:p>
    <w:p w14:paraId="61E1DF03" w14:textId="1E69412E" w:rsidR="00D33D36" w:rsidRPr="00837A26" w:rsidRDefault="00D33D36" w:rsidP="00A52846">
      <w:pPr>
        <w:pStyle w:val="ListParagraph"/>
        <w:numPr>
          <w:ilvl w:val="0"/>
          <w:numId w:val="44"/>
        </w:numPr>
        <w:ind w:left="0" w:firstLine="0"/>
        <w:contextualSpacing w:val="0"/>
        <w:rPr>
          <w:lang w:val="en-GB"/>
        </w:rPr>
      </w:pPr>
      <w:r w:rsidRPr="00837A26">
        <w:rPr>
          <w:lang w:val="en-GB"/>
        </w:rPr>
        <w:t xml:space="preserve">This will free the IT staff to make more robust applications and explore new ways to better meet the changing needs of the statistical </w:t>
      </w:r>
      <w:r w:rsidR="002A4DB5" w:rsidRPr="00837A26">
        <w:rPr>
          <w:lang w:val="en-GB"/>
        </w:rPr>
        <w:t>organisation</w:t>
      </w:r>
      <w:r w:rsidRPr="00837A26">
        <w:rPr>
          <w:lang w:val="en-GB"/>
        </w:rPr>
        <w:t xml:space="preserve"> and their clients at large. This will include more time for </w:t>
      </w:r>
      <w:r w:rsidR="001D2773" w:rsidRPr="00837A26">
        <w:rPr>
          <w:lang w:val="en-GB"/>
        </w:rPr>
        <w:t xml:space="preserve">the </w:t>
      </w:r>
      <w:r w:rsidRPr="00837A26">
        <w:rPr>
          <w:lang w:val="en-GB"/>
        </w:rPr>
        <w:t>creation of robust, modular, harmoni</w:t>
      </w:r>
      <w:r w:rsidR="001B5FEE" w:rsidRPr="00837A26">
        <w:rPr>
          <w:lang w:val="en-GB"/>
        </w:rPr>
        <w:t>s</w:t>
      </w:r>
      <w:r w:rsidRPr="00837A26">
        <w:rPr>
          <w:lang w:val="en-GB"/>
        </w:rPr>
        <w:t xml:space="preserve">ed, </w:t>
      </w:r>
      <w:r w:rsidR="001D2773" w:rsidRPr="00837A26">
        <w:rPr>
          <w:lang w:val="en-GB"/>
        </w:rPr>
        <w:t>well-</w:t>
      </w:r>
      <w:r w:rsidRPr="00837A26">
        <w:rPr>
          <w:bCs/>
          <w:lang w:val="en-GB"/>
        </w:rPr>
        <w:t>documented processes</w:t>
      </w:r>
      <w:r w:rsidRPr="00837A26">
        <w:rPr>
          <w:lang w:val="en-GB"/>
        </w:rPr>
        <w:t xml:space="preserve"> that </w:t>
      </w:r>
      <w:r w:rsidR="005549A6" w:rsidRPr="00837A26">
        <w:rPr>
          <w:lang w:val="en-GB"/>
        </w:rPr>
        <w:t xml:space="preserve">comply with the requirements of </w:t>
      </w:r>
      <w:r w:rsidR="00F77937" w:rsidRPr="00837A26">
        <w:rPr>
          <w:lang w:val="en-GB"/>
        </w:rPr>
        <w:t>CSPA</w:t>
      </w:r>
      <w:r w:rsidRPr="00837A26">
        <w:rPr>
          <w:lang w:val="en-GB"/>
        </w:rPr>
        <w:t>.</w:t>
      </w:r>
    </w:p>
    <w:p w14:paraId="46F64153" w14:textId="77777777" w:rsidR="003E2532" w:rsidRDefault="003E2532" w:rsidP="003E2532">
      <w:pPr>
        <w:pStyle w:val="ListParagraph"/>
      </w:pPr>
    </w:p>
    <w:p w14:paraId="313569EE" w14:textId="60621020" w:rsidR="00D33D36" w:rsidRDefault="003E2532" w:rsidP="00E01F8C">
      <w:r w:rsidRPr="003E2532">
        <w:rPr>
          <w:noProof/>
        </w:rPr>
        <mc:AlternateContent>
          <mc:Choice Requires="wpg">
            <w:drawing>
              <wp:inline distT="0" distB="0" distL="0" distR="0" wp14:anchorId="2D118E0B" wp14:editId="5E2CD5DA">
                <wp:extent cx="5731510" cy="2113915"/>
                <wp:effectExtent l="0" t="0" r="21590" b="635"/>
                <wp:docPr id="211206558" name="Group 1"/>
                <wp:cNvGraphicFramePr/>
                <a:graphic xmlns:a="http://schemas.openxmlformats.org/drawingml/2006/main">
                  <a:graphicData uri="http://schemas.microsoft.com/office/word/2010/wordprocessingGroup">
                    <wpg:wgp>
                      <wpg:cNvGrpSpPr/>
                      <wpg:grpSpPr>
                        <a:xfrm>
                          <a:off x="0" y="0"/>
                          <a:ext cx="5731510" cy="2113915"/>
                          <a:chOff x="0" y="0"/>
                          <a:chExt cx="8328634" cy="3072894"/>
                        </a:xfrm>
                      </wpg:grpSpPr>
                      <wps:wsp>
                        <wps:cNvPr id="211206559" name="Rounded Rectangle 10"/>
                        <wps:cNvSpPr/>
                        <wps:spPr>
                          <a:xfrm>
                            <a:off x="1919074" y="15389"/>
                            <a:ext cx="4536504" cy="2088232"/>
                          </a:xfrm>
                          <a:prstGeom prst="roundRect">
                            <a:avLst/>
                          </a:prstGeom>
                          <a:solidFill>
                            <a:schemeClr val="accent1">
                              <a:lumMod val="20000"/>
                              <a:lumOff val="80000"/>
                            </a:schemeClr>
                          </a:solid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8" name="Rectangle 608"/>
                        <wps:cNvSpPr/>
                        <wps:spPr>
                          <a:xfrm>
                            <a:off x="6600441" y="389214"/>
                            <a:ext cx="1728193" cy="1224136"/>
                          </a:xfrm>
                          <a:prstGeom prst="rec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9" name="Rounded Rectangle 30"/>
                        <wps:cNvSpPr/>
                        <wps:spPr>
                          <a:xfrm>
                            <a:off x="2297026" y="507084"/>
                            <a:ext cx="1373574" cy="981634"/>
                          </a:xfrm>
                          <a:prstGeom prst="roundRect">
                            <a:avLst/>
                          </a:prstGeom>
                          <a:solidFill>
                            <a:schemeClr val="accent1">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0" name="Rectangle 610"/>
                        <wps:cNvSpPr/>
                        <wps:spPr>
                          <a:xfrm>
                            <a:off x="32387" y="380633"/>
                            <a:ext cx="1728193" cy="1224136"/>
                          </a:xfrm>
                          <a:prstGeom prst="rec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1" name="Rectangle 611"/>
                        <wps:cNvSpPr/>
                        <wps:spPr>
                          <a:xfrm>
                            <a:off x="104397" y="854040"/>
                            <a:ext cx="709350" cy="410932"/>
                          </a:xfrm>
                          <a:prstGeom prst="rect">
                            <a:avLst/>
                          </a:prstGeom>
                          <a:solidFill>
                            <a:schemeClr val="accent3">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2" name="TextBox 4"/>
                        <wps:cNvSpPr txBox="1"/>
                        <wps:spPr>
                          <a:xfrm>
                            <a:off x="56915" y="388853"/>
                            <a:ext cx="1703665" cy="377690"/>
                          </a:xfrm>
                          <a:prstGeom prst="rect">
                            <a:avLst/>
                          </a:prstGeom>
                          <a:noFill/>
                        </wps:spPr>
                        <wps:txbx>
                          <w:txbxContent>
                            <w:p w14:paraId="50D8D50D" w14:textId="77777777" w:rsidR="000C027D" w:rsidRPr="003E2532" w:rsidRDefault="000C027D" w:rsidP="003E2532">
                              <w:pPr>
                                <w:jc w:val="center"/>
                                <w:rPr>
                                  <w:sz w:val="20"/>
                                  <w:szCs w:val="20"/>
                                </w:rPr>
                              </w:pPr>
                              <w:r w:rsidRPr="003E2532">
                                <w:rPr>
                                  <w:rFonts w:asciiTheme="minorHAnsi" w:hAnsi="Calibri"/>
                                  <w:i/>
                                  <w:iCs/>
                                  <w:color w:val="000000" w:themeColor="text1"/>
                                  <w:kern w:val="24"/>
                                  <w:sz w:val="20"/>
                                  <w:szCs w:val="20"/>
                                  <w:lang w:val="en-AU"/>
                                </w:rPr>
                                <w:t>Process Input</w:t>
                              </w:r>
                            </w:p>
                          </w:txbxContent>
                        </wps:txbx>
                        <wps:bodyPr wrap="square" rtlCol="0">
                          <a:noAutofit/>
                        </wps:bodyPr>
                      </wps:wsp>
                      <wps:wsp>
                        <wps:cNvPr id="613" name="TextBox 9"/>
                        <wps:cNvSpPr txBox="1"/>
                        <wps:spPr>
                          <a:xfrm>
                            <a:off x="119757" y="936395"/>
                            <a:ext cx="693991" cy="278656"/>
                          </a:xfrm>
                          <a:prstGeom prst="rect">
                            <a:avLst/>
                          </a:prstGeom>
                          <a:noFill/>
                        </wps:spPr>
                        <wps:txbx>
                          <w:txbxContent>
                            <w:p w14:paraId="297238E1" w14:textId="28CEF47B" w:rsidR="000C027D" w:rsidRPr="003E2532" w:rsidRDefault="000C027D" w:rsidP="003E2532">
                              <w:pPr>
                                <w:jc w:val="center"/>
                                <w:rPr>
                                  <w:sz w:val="18"/>
                                  <w:szCs w:val="18"/>
                                </w:rPr>
                              </w:pPr>
                              <w:r w:rsidRPr="003E2532">
                                <w:rPr>
                                  <w:rFonts w:asciiTheme="minorHAnsi" w:hAnsi="Calibri"/>
                                  <w:color w:val="000000" w:themeColor="text1"/>
                                  <w:kern w:val="24"/>
                                  <w:sz w:val="10"/>
                                  <w:szCs w:val="10"/>
                                  <w:lang w:val="en-AU"/>
                                </w:rPr>
                                <w:t>Concept</w:t>
                              </w:r>
                            </w:p>
                          </w:txbxContent>
                        </wps:txbx>
                        <wps:bodyPr wrap="square" rtlCol="0">
                          <a:noAutofit/>
                        </wps:bodyPr>
                      </wps:wsp>
                      <wps:wsp>
                        <wps:cNvPr id="614" name="Rectangle 614"/>
                        <wps:cNvSpPr/>
                        <wps:spPr>
                          <a:xfrm>
                            <a:off x="950017" y="854040"/>
                            <a:ext cx="709350" cy="410932"/>
                          </a:xfrm>
                          <a:prstGeom prst="rect">
                            <a:avLst/>
                          </a:prstGeom>
                          <a:solidFill>
                            <a:srgbClr val="FFFFCC"/>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5" name="TextBox 12"/>
                        <wps:cNvSpPr txBox="1"/>
                        <wps:spPr>
                          <a:xfrm>
                            <a:off x="965376" y="936395"/>
                            <a:ext cx="693991" cy="278656"/>
                          </a:xfrm>
                          <a:prstGeom prst="rect">
                            <a:avLst/>
                          </a:prstGeom>
                          <a:noFill/>
                        </wps:spPr>
                        <wps:txbx>
                          <w:txbxContent>
                            <w:p w14:paraId="1DFCCB75" w14:textId="2685CD34" w:rsidR="000C027D" w:rsidRPr="003E2532" w:rsidRDefault="000C027D" w:rsidP="003E2532">
                              <w:pPr>
                                <w:jc w:val="center"/>
                                <w:rPr>
                                  <w:sz w:val="10"/>
                                  <w:szCs w:val="10"/>
                                </w:rPr>
                              </w:pPr>
                              <w:r w:rsidRPr="003E2532">
                                <w:rPr>
                                  <w:rFonts w:asciiTheme="minorHAnsi" w:hAnsi="Calibri"/>
                                  <w:color w:val="000000" w:themeColor="text1"/>
                                  <w:kern w:val="24"/>
                                  <w:sz w:val="10"/>
                                  <w:szCs w:val="10"/>
                                  <w:lang w:val="en-AU"/>
                                </w:rPr>
                                <w:t>Structure</w:t>
                              </w:r>
                            </w:p>
                          </w:txbxContent>
                        </wps:txbx>
                        <wps:bodyPr wrap="square" rtlCol="0">
                          <a:noAutofit/>
                        </wps:bodyPr>
                      </wps:wsp>
                      <wps:wsp>
                        <wps:cNvPr id="616" name="Rectangle 616"/>
                        <wps:cNvSpPr/>
                        <wps:spPr>
                          <a:xfrm>
                            <a:off x="6670425" y="854039"/>
                            <a:ext cx="709350" cy="410932"/>
                          </a:xfrm>
                          <a:prstGeom prst="rect">
                            <a:avLst/>
                          </a:prstGeom>
                          <a:solidFill>
                            <a:schemeClr val="accent3">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7" name="TextBox 21"/>
                        <wps:cNvSpPr txBox="1"/>
                        <wps:spPr>
                          <a:xfrm>
                            <a:off x="6622945" y="408598"/>
                            <a:ext cx="1631657" cy="357945"/>
                          </a:xfrm>
                          <a:prstGeom prst="rect">
                            <a:avLst/>
                          </a:prstGeom>
                          <a:noFill/>
                        </wps:spPr>
                        <wps:txbx>
                          <w:txbxContent>
                            <w:p w14:paraId="0616186E" w14:textId="77777777" w:rsidR="000C027D" w:rsidRPr="008D4B14" w:rsidRDefault="000C027D" w:rsidP="003E2532">
                              <w:pPr>
                                <w:jc w:val="center"/>
                                <w:rPr>
                                  <w:sz w:val="20"/>
                                  <w:szCs w:val="20"/>
                                </w:rPr>
                              </w:pPr>
                              <w:r w:rsidRPr="008D4B14">
                                <w:rPr>
                                  <w:rFonts w:asciiTheme="minorHAnsi" w:hAnsi="Calibri"/>
                                  <w:i/>
                                  <w:iCs/>
                                  <w:color w:val="000000" w:themeColor="text1"/>
                                  <w:kern w:val="24"/>
                                  <w:sz w:val="20"/>
                                  <w:szCs w:val="20"/>
                                  <w:lang w:val="en-AU"/>
                                </w:rPr>
                                <w:t>Process Output</w:t>
                              </w:r>
                            </w:p>
                          </w:txbxContent>
                        </wps:txbx>
                        <wps:bodyPr wrap="square" rtlCol="0">
                          <a:noAutofit/>
                        </wps:bodyPr>
                      </wps:wsp>
                      <wps:wsp>
                        <wps:cNvPr id="618" name="TextBox 22"/>
                        <wps:cNvSpPr txBox="1"/>
                        <wps:spPr>
                          <a:xfrm>
                            <a:off x="6685785" y="936394"/>
                            <a:ext cx="693991" cy="278658"/>
                          </a:xfrm>
                          <a:prstGeom prst="rect">
                            <a:avLst/>
                          </a:prstGeom>
                          <a:noFill/>
                        </wps:spPr>
                        <wps:txbx>
                          <w:txbxContent>
                            <w:p w14:paraId="18B3EE08" w14:textId="761E1868" w:rsidR="000C027D" w:rsidRPr="008D4B14" w:rsidRDefault="000C027D" w:rsidP="003E2532">
                              <w:pPr>
                                <w:jc w:val="center"/>
                                <w:rPr>
                                  <w:sz w:val="10"/>
                                  <w:szCs w:val="10"/>
                                </w:rPr>
                              </w:pPr>
                              <w:r w:rsidRPr="008D4B14">
                                <w:rPr>
                                  <w:rFonts w:asciiTheme="minorHAnsi" w:hAnsi="Calibri"/>
                                  <w:color w:val="000000" w:themeColor="text1"/>
                                  <w:kern w:val="24"/>
                                  <w:sz w:val="10"/>
                                  <w:szCs w:val="10"/>
                                  <w:lang w:val="en-AU"/>
                                </w:rPr>
                                <w:t>Concept</w:t>
                              </w:r>
                            </w:p>
                          </w:txbxContent>
                        </wps:txbx>
                        <wps:bodyPr wrap="square" rtlCol="0">
                          <a:noAutofit/>
                        </wps:bodyPr>
                      </wps:wsp>
                      <wps:wsp>
                        <wps:cNvPr id="619" name="Rectangle 619"/>
                        <wps:cNvSpPr/>
                        <wps:spPr>
                          <a:xfrm>
                            <a:off x="2297026" y="480606"/>
                            <a:ext cx="1373575" cy="99743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F79FA" w14:textId="77777777" w:rsidR="000C027D" w:rsidRPr="008D4B14" w:rsidRDefault="000C027D" w:rsidP="003E2532">
                              <w:pPr>
                                <w:rPr>
                                  <w:sz w:val="18"/>
                                  <w:szCs w:val="18"/>
                                </w:rPr>
                              </w:pPr>
                              <w:r w:rsidRPr="008D4B14">
                                <w:rPr>
                                  <w:rFonts w:asciiTheme="minorHAnsi" w:hAnsi="Calibri"/>
                                  <w:b/>
                                  <w:bCs/>
                                  <w:i/>
                                  <w:iCs/>
                                  <w:color w:val="000000" w:themeColor="text1"/>
                                  <w:kern w:val="24"/>
                                  <w:sz w:val="12"/>
                                  <w:szCs w:val="12"/>
                                  <w:lang w:val="en-AU"/>
                                </w:rPr>
                                <w:t>Identify potential errors and gaps</w:t>
                              </w:r>
                            </w:p>
                            <w:p w14:paraId="51B75A30" w14:textId="10D16DAC" w:rsidR="000C027D" w:rsidRPr="008D4B14" w:rsidRDefault="000C027D" w:rsidP="003E2532">
                              <w:pPr>
                                <w:rPr>
                                  <w:sz w:val="18"/>
                                  <w:szCs w:val="16"/>
                                </w:rPr>
                              </w:pPr>
                              <w:r w:rsidRPr="008D4B14">
                                <w:rPr>
                                  <w:rFonts w:asciiTheme="minorHAnsi" w:hAnsi="Calibri"/>
                                  <w:color w:val="000000" w:themeColor="text1"/>
                                  <w:kern w:val="24"/>
                                  <w:sz w:val="10"/>
                                  <w:szCs w:val="10"/>
                                  <w:lang w:val="en-AU"/>
                                </w:rPr>
                                <w:t xml:space="preserve">This </w:t>
                              </w:r>
                              <w:r w:rsidRPr="008D4B14">
                                <w:rPr>
                                  <w:rFonts w:asciiTheme="minorHAnsi" w:hAnsi="Calibri"/>
                                  <w:i/>
                                  <w:iCs/>
                                  <w:color w:val="000000" w:themeColor="text1"/>
                                  <w:kern w:val="24"/>
                                  <w:sz w:val="10"/>
                                  <w:szCs w:val="10"/>
                                  <w:lang w:val="en-AU"/>
                                </w:rPr>
                                <w:t xml:space="preserve">Process Step </w:t>
                              </w:r>
                              <w:r w:rsidRPr="008D4B14">
                                <w:rPr>
                                  <w:rFonts w:asciiTheme="minorHAnsi" w:hAnsi="Calibri"/>
                                  <w:color w:val="000000" w:themeColor="text1"/>
                                  <w:kern w:val="24"/>
                                  <w:sz w:val="10"/>
                                  <w:szCs w:val="10"/>
                                  <w:lang w:val="en-AU"/>
                                </w:rPr>
                                <w:t xml:space="preserve">produces a </w:t>
                              </w:r>
                              <w:r w:rsidRPr="008D4B14">
                                <w:rPr>
                                  <w:rFonts w:asciiTheme="minorHAnsi" w:hAnsi="Calibri"/>
                                  <w:i/>
                                  <w:iCs/>
                                  <w:color w:val="000000" w:themeColor="text1"/>
                                  <w:kern w:val="24"/>
                                  <w:sz w:val="10"/>
                                  <w:szCs w:val="10"/>
                                  <w:lang w:val="en-AU"/>
                                </w:rPr>
                                <w:t>Process Metric</w:t>
                              </w:r>
                              <w:r w:rsidRPr="008D4B14">
                                <w:rPr>
                                  <w:rFonts w:asciiTheme="minorHAnsi" w:hAnsi="Calibri"/>
                                  <w:color w:val="000000" w:themeColor="text1"/>
                                  <w:kern w:val="24"/>
                                  <w:sz w:val="10"/>
                                  <w:szCs w:val="10"/>
                                  <w:lang w:val="en-AU"/>
                                </w:rPr>
                                <w:t>, “n”, the count of potential errors &amp; gaps identified</w:t>
                              </w:r>
                            </w:p>
                          </w:txbxContent>
                        </wps:txbx>
                        <wps:bodyPr rtlCol="0" anchor="ctr"/>
                      </wps:wsp>
                      <wps:wsp>
                        <wps:cNvPr id="620" name="Rectangle 620"/>
                        <wps:cNvSpPr/>
                        <wps:spPr>
                          <a:xfrm>
                            <a:off x="7516045" y="854039"/>
                            <a:ext cx="709350" cy="410932"/>
                          </a:xfrm>
                          <a:prstGeom prst="rect">
                            <a:avLst/>
                          </a:prstGeom>
                          <a:solidFill>
                            <a:srgbClr val="FFFFCC"/>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1" name="TextBox 24"/>
                        <wps:cNvSpPr txBox="1"/>
                        <wps:spPr>
                          <a:xfrm>
                            <a:off x="7531404" y="936394"/>
                            <a:ext cx="693991" cy="278658"/>
                          </a:xfrm>
                          <a:prstGeom prst="rect">
                            <a:avLst/>
                          </a:prstGeom>
                          <a:noFill/>
                        </wps:spPr>
                        <wps:txbx>
                          <w:txbxContent>
                            <w:p w14:paraId="020BD2A3" w14:textId="7B9B49C9" w:rsidR="000C027D" w:rsidRPr="008D4B14" w:rsidRDefault="000C027D" w:rsidP="003E2532">
                              <w:pPr>
                                <w:jc w:val="center"/>
                                <w:rPr>
                                  <w:sz w:val="10"/>
                                  <w:szCs w:val="10"/>
                                </w:rPr>
                              </w:pPr>
                              <w:r w:rsidRPr="008D4B14">
                                <w:rPr>
                                  <w:rFonts w:asciiTheme="minorHAnsi" w:hAnsi="Calibri"/>
                                  <w:color w:val="000000" w:themeColor="text1"/>
                                  <w:kern w:val="24"/>
                                  <w:sz w:val="10"/>
                                  <w:szCs w:val="10"/>
                                  <w:lang w:val="en-AU"/>
                                </w:rPr>
                                <w:t>Structure</w:t>
                              </w:r>
                            </w:p>
                          </w:txbxContent>
                        </wps:txbx>
                        <wps:bodyPr wrap="square" rtlCol="0">
                          <a:noAutofit/>
                        </wps:bodyPr>
                      </wps:wsp>
                      <wps:wsp>
                        <wps:cNvPr id="625" name="Straight Arrow Connector 2048"/>
                        <wps:cNvCnPr/>
                        <wps:spPr>
                          <a:xfrm>
                            <a:off x="1760579" y="1001282"/>
                            <a:ext cx="536445" cy="4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6" name="Straight Arrow Connector 2052"/>
                        <wps:cNvCnPr/>
                        <wps:spPr>
                          <a:xfrm>
                            <a:off x="4536503" y="985661"/>
                            <a:ext cx="3850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7" name="Straight Arrow Connector 2054"/>
                        <wps:cNvCnPr/>
                        <wps:spPr>
                          <a:xfrm>
                            <a:off x="3670600" y="985661"/>
                            <a:ext cx="2142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8" name="Straight Arrow Connector 40"/>
                        <wps:cNvCnPr/>
                        <wps:spPr>
                          <a:xfrm flipV="1">
                            <a:off x="6055053" y="996704"/>
                            <a:ext cx="545386" cy="4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9" name="Rounded Rectangle 41"/>
                        <wps:cNvSpPr/>
                        <wps:spPr>
                          <a:xfrm>
                            <a:off x="4898352" y="480606"/>
                            <a:ext cx="1366344" cy="1008112"/>
                          </a:xfrm>
                          <a:prstGeom prst="roundRect">
                            <a:avLst/>
                          </a:prstGeom>
                          <a:solidFill>
                            <a:schemeClr val="accent1">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0" name="Elbow Connector 2057"/>
                        <wps:cNvCnPr/>
                        <wps:spPr>
                          <a:xfrm rot="5400000" flipH="1" flipV="1">
                            <a:off x="5279607" y="-637416"/>
                            <a:ext cx="251889" cy="238978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1" name="TextBox 2068"/>
                        <wps:cNvSpPr txBox="1"/>
                        <wps:spPr>
                          <a:xfrm>
                            <a:off x="3670601" y="1401343"/>
                            <a:ext cx="1178765" cy="580252"/>
                          </a:xfrm>
                          <a:prstGeom prst="rect">
                            <a:avLst/>
                          </a:prstGeom>
                          <a:solidFill>
                            <a:schemeClr val="accent1">
                              <a:lumMod val="20000"/>
                              <a:lumOff val="80000"/>
                            </a:schemeClr>
                          </a:solidFill>
                          <a:ln>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1A9C599C" w14:textId="77777777" w:rsidR="000C027D" w:rsidRPr="007205D4" w:rsidRDefault="000C027D" w:rsidP="003E2532">
                              <w:pPr>
                                <w:jc w:val="center"/>
                                <w:rPr>
                                  <w:sz w:val="18"/>
                                  <w:szCs w:val="18"/>
                                </w:rPr>
                              </w:pPr>
                              <w:r w:rsidRPr="007205D4">
                                <w:rPr>
                                  <w:rFonts w:asciiTheme="minorHAnsi" w:hAnsi="Calibri"/>
                                  <w:color w:val="000000" w:themeColor="dark1"/>
                                  <w:kern w:val="24"/>
                                  <w:sz w:val="12"/>
                                  <w:szCs w:val="12"/>
                                  <w:lang w:val="en-AU"/>
                                </w:rPr>
                                <w:t xml:space="preserve">Decision point based on count </w:t>
                              </w:r>
                              <w:r w:rsidRPr="007205D4">
                                <w:rPr>
                                  <w:rFonts w:asciiTheme="minorHAnsi" w:hAnsi="Calibri"/>
                                  <w:i/>
                                  <w:iCs/>
                                  <w:color w:val="000000" w:themeColor="dark1"/>
                                  <w:kern w:val="24"/>
                                  <w:sz w:val="12"/>
                                  <w:szCs w:val="12"/>
                                  <w:lang w:val="en-AU"/>
                                </w:rPr>
                                <w:t>n</w:t>
                              </w:r>
                            </w:p>
                          </w:txbxContent>
                        </wps:txbx>
                        <wps:bodyPr wrap="square" rtlCol="0">
                          <a:noAutofit/>
                        </wps:bodyPr>
                      </wps:wsp>
                      <wps:wsp>
                        <wps:cNvPr id="632" name="Rounded Rectangle 62"/>
                        <wps:cNvSpPr/>
                        <wps:spPr>
                          <a:xfrm>
                            <a:off x="2009756" y="2199506"/>
                            <a:ext cx="543676" cy="288032"/>
                          </a:xfrm>
                          <a:prstGeom prst="roundRec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3" name="TextBox 64"/>
                        <wps:cNvSpPr txBox="1"/>
                        <wps:spPr>
                          <a:xfrm>
                            <a:off x="2560326" y="2160253"/>
                            <a:ext cx="1688146" cy="504056"/>
                          </a:xfrm>
                          <a:prstGeom prst="rect">
                            <a:avLst/>
                          </a:prstGeom>
                          <a:noFill/>
                        </wps:spPr>
                        <wps:txbx>
                          <w:txbxContent>
                            <w:p w14:paraId="7B267775" w14:textId="77777777" w:rsidR="000C027D" w:rsidRPr="007205D4" w:rsidRDefault="000C027D" w:rsidP="003E2532">
                              <w:pPr>
                                <w:rPr>
                                  <w:sz w:val="20"/>
                                  <w:szCs w:val="20"/>
                                </w:rPr>
                              </w:pPr>
                              <w:r w:rsidRPr="007205D4">
                                <w:rPr>
                                  <w:rFonts w:asciiTheme="minorHAnsi" w:hAnsi="Calibri"/>
                                  <w:i/>
                                  <w:iCs/>
                                  <w:color w:val="000000" w:themeColor="text1"/>
                                  <w:kern w:val="24"/>
                                  <w:sz w:val="14"/>
                                  <w:szCs w:val="14"/>
                                  <w:lang w:val="en-AU"/>
                                </w:rPr>
                                <w:t>Process Step</w:t>
                              </w:r>
                            </w:p>
                            <w:p w14:paraId="0DC1C6C8" w14:textId="77777777" w:rsidR="000C027D" w:rsidRPr="007205D4" w:rsidRDefault="000C027D" w:rsidP="003E2532">
                              <w:pPr>
                                <w:rPr>
                                  <w:sz w:val="20"/>
                                  <w:szCs w:val="18"/>
                                </w:rPr>
                              </w:pPr>
                              <w:r w:rsidRPr="007205D4">
                                <w:rPr>
                                  <w:rFonts w:asciiTheme="minorHAnsi" w:hAnsi="Calibri"/>
                                  <w:color w:val="000000" w:themeColor="text1"/>
                                  <w:kern w:val="24"/>
                                  <w:sz w:val="14"/>
                                  <w:szCs w:val="14"/>
                                  <w:lang w:val="en-AU"/>
                                </w:rPr>
                                <w:t>from Business Group</w:t>
                              </w:r>
                            </w:p>
                          </w:txbxContent>
                        </wps:txbx>
                        <wps:bodyPr wrap="square" rtlCol="0">
                          <a:noAutofit/>
                        </wps:bodyPr>
                      </wps:wsp>
                      <wps:wsp>
                        <wps:cNvPr id="634" name="Diamond 65"/>
                        <wps:cNvSpPr/>
                        <wps:spPr>
                          <a:xfrm>
                            <a:off x="2009756" y="2642112"/>
                            <a:ext cx="543676" cy="410932"/>
                          </a:xfrm>
                          <a:prstGeom prst="diamond">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5" name="TextBox 66"/>
                        <wps:cNvSpPr txBox="1"/>
                        <wps:spPr>
                          <a:xfrm>
                            <a:off x="2553431" y="2642112"/>
                            <a:ext cx="1695041" cy="430782"/>
                          </a:xfrm>
                          <a:prstGeom prst="rect">
                            <a:avLst/>
                          </a:prstGeom>
                          <a:noFill/>
                        </wps:spPr>
                        <wps:txbx>
                          <w:txbxContent>
                            <w:p w14:paraId="5DF3A31F" w14:textId="77777777" w:rsidR="000C027D" w:rsidRPr="007205D4" w:rsidRDefault="000C027D" w:rsidP="003E2532">
                              <w:pPr>
                                <w:rPr>
                                  <w:sz w:val="20"/>
                                  <w:szCs w:val="20"/>
                                </w:rPr>
                              </w:pPr>
                              <w:r w:rsidRPr="007205D4">
                                <w:rPr>
                                  <w:rFonts w:asciiTheme="minorHAnsi" w:hAnsi="Calibri"/>
                                  <w:i/>
                                  <w:iCs/>
                                  <w:color w:val="000000" w:themeColor="text1"/>
                                  <w:kern w:val="24"/>
                                  <w:sz w:val="14"/>
                                  <w:szCs w:val="14"/>
                                  <w:lang w:val="en-AU"/>
                                </w:rPr>
                                <w:t xml:space="preserve">Process Control </w:t>
                              </w:r>
                            </w:p>
                            <w:p w14:paraId="66C5CC81" w14:textId="77777777" w:rsidR="000C027D" w:rsidRPr="007205D4" w:rsidRDefault="000C027D" w:rsidP="003E2532">
                              <w:pPr>
                                <w:rPr>
                                  <w:sz w:val="20"/>
                                  <w:szCs w:val="18"/>
                                </w:rPr>
                              </w:pPr>
                              <w:r w:rsidRPr="007205D4">
                                <w:rPr>
                                  <w:rFonts w:asciiTheme="minorHAnsi" w:hAnsi="Calibri"/>
                                  <w:color w:val="000000" w:themeColor="text1"/>
                                  <w:kern w:val="24"/>
                                  <w:sz w:val="14"/>
                                  <w:szCs w:val="14"/>
                                  <w:lang w:val="en-AU"/>
                                </w:rPr>
                                <w:t>from Business Group</w:t>
                              </w:r>
                            </w:p>
                          </w:txbxContent>
                        </wps:txbx>
                        <wps:bodyPr wrap="square" rtlCol="0">
                          <a:noAutofit/>
                        </wps:bodyPr>
                      </wps:wsp>
                      <wps:wsp>
                        <wps:cNvPr id="636" name="Rectangle 636"/>
                        <wps:cNvSpPr/>
                        <wps:spPr>
                          <a:xfrm>
                            <a:off x="4196107" y="2712854"/>
                            <a:ext cx="550572" cy="288033"/>
                          </a:xfrm>
                          <a:prstGeom prst="rect">
                            <a:avLst/>
                          </a:prstGeom>
                          <a:solidFill>
                            <a:srgbClr val="FFFFCC"/>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7" name="TextBox 69"/>
                        <wps:cNvSpPr txBox="1"/>
                        <wps:spPr>
                          <a:xfrm>
                            <a:off x="4746680" y="2712854"/>
                            <a:ext cx="2166089" cy="340191"/>
                          </a:xfrm>
                          <a:prstGeom prst="rect">
                            <a:avLst/>
                          </a:prstGeom>
                          <a:noFill/>
                        </wps:spPr>
                        <wps:txbx>
                          <w:txbxContent>
                            <w:p w14:paraId="4D434E73" w14:textId="565F8166" w:rsidR="000C027D" w:rsidRPr="007205D4" w:rsidRDefault="000C027D" w:rsidP="003E2532">
                              <w:pPr>
                                <w:rPr>
                                  <w:sz w:val="14"/>
                                  <w:szCs w:val="14"/>
                                </w:rPr>
                              </w:pPr>
                              <w:r w:rsidRPr="007205D4">
                                <w:rPr>
                                  <w:rFonts w:asciiTheme="minorHAnsi" w:hAnsi="Calibri"/>
                                  <w:color w:val="000000" w:themeColor="text1"/>
                                  <w:kern w:val="24"/>
                                  <w:sz w:val="14"/>
                                  <w:szCs w:val="14"/>
                                  <w:lang w:val="en-AU"/>
                                </w:rPr>
                                <w:t xml:space="preserve">Structure </w:t>
                              </w:r>
                              <w:del w:id="221" w:author="Inkyung Choi" w:date="2023-03-14T11:52:00Z">
                                <w:r w:rsidRPr="007205D4" w:rsidDel="00ED6B76">
                                  <w:rPr>
                                    <w:rFonts w:asciiTheme="minorHAnsi" w:hAnsi="Calibri"/>
                                    <w:color w:val="000000" w:themeColor="text1"/>
                                    <w:kern w:val="24"/>
                                    <w:sz w:val="14"/>
                                    <w:szCs w:val="14"/>
                                    <w:lang w:val="en-AU"/>
                                  </w:rPr>
                                  <w:delText>objects</w:delText>
                                </w:r>
                              </w:del>
                              <w:ins w:id="222" w:author="Inkyung Choi" w:date="2023-03-14T11:52:00Z">
                                <w:r w:rsidR="00ED6B76">
                                  <w:rPr>
                                    <w:rFonts w:asciiTheme="minorHAnsi" w:hAnsi="Calibri"/>
                                    <w:color w:val="000000" w:themeColor="text1"/>
                                    <w:kern w:val="24"/>
                                    <w:sz w:val="14"/>
                                    <w:szCs w:val="14"/>
                                    <w:lang w:val="en-AU"/>
                                  </w:rPr>
                                  <w:t>classes</w:t>
                                </w:r>
                              </w:ins>
                            </w:p>
                          </w:txbxContent>
                        </wps:txbx>
                        <wps:bodyPr wrap="square" rtlCol="0">
                          <a:noAutofit/>
                        </wps:bodyPr>
                      </wps:wsp>
                      <wps:wsp>
                        <wps:cNvPr id="638" name="Rectangle 638"/>
                        <wps:cNvSpPr/>
                        <wps:spPr>
                          <a:xfrm>
                            <a:off x="4196107" y="2208798"/>
                            <a:ext cx="550572" cy="288033"/>
                          </a:xfrm>
                          <a:prstGeom prst="rect">
                            <a:avLst/>
                          </a:prstGeom>
                          <a:solidFill>
                            <a:schemeClr val="accent3">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9" name="TextBox 72"/>
                        <wps:cNvSpPr txBox="1"/>
                        <wps:spPr>
                          <a:xfrm>
                            <a:off x="4746680" y="2208798"/>
                            <a:ext cx="2166089" cy="351782"/>
                          </a:xfrm>
                          <a:prstGeom prst="rect">
                            <a:avLst/>
                          </a:prstGeom>
                          <a:noFill/>
                        </wps:spPr>
                        <wps:txbx>
                          <w:txbxContent>
                            <w:p w14:paraId="2A256699" w14:textId="70F4728D" w:rsidR="000C027D" w:rsidRPr="007205D4" w:rsidRDefault="000C027D" w:rsidP="003E2532">
                              <w:pPr>
                                <w:rPr>
                                  <w:sz w:val="20"/>
                                  <w:szCs w:val="20"/>
                                </w:rPr>
                              </w:pPr>
                              <w:r w:rsidRPr="007205D4">
                                <w:rPr>
                                  <w:rFonts w:asciiTheme="minorHAnsi" w:hAnsi="Calibri"/>
                                  <w:color w:val="000000" w:themeColor="text1"/>
                                  <w:kern w:val="24"/>
                                  <w:sz w:val="14"/>
                                  <w:szCs w:val="14"/>
                                  <w:lang w:val="en-AU"/>
                                </w:rPr>
                                <w:t xml:space="preserve">Concept </w:t>
                              </w:r>
                              <w:del w:id="223" w:author="Inkyung Choi" w:date="2023-03-14T11:52:00Z">
                                <w:r w:rsidRPr="007205D4" w:rsidDel="00ED6B76">
                                  <w:rPr>
                                    <w:rFonts w:asciiTheme="minorHAnsi" w:hAnsi="Calibri"/>
                                    <w:color w:val="000000" w:themeColor="text1"/>
                                    <w:kern w:val="24"/>
                                    <w:sz w:val="14"/>
                                    <w:szCs w:val="14"/>
                                    <w:lang w:val="en-AU"/>
                                  </w:rPr>
                                  <w:delText>objects</w:delText>
                                </w:r>
                              </w:del>
                              <w:ins w:id="224" w:author="Inkyung Choi" w:date="2023-03-14T11:52:00Z">
                                <w:r w:rsidR="00ED6B76">
                                  <w:rPr>
                                    <w:rFonts w:asciiTheme="minorHAnsi" w:hAnsi="Calibri"/>
                                    <w:color w:val="000000" w:themeColor="text1"/>
                                    <w:kern w:val="24"/>
                                    <w:sz w:val="14"/>
                                    <w:szCs w:val="14"/>
                                    <w:lang w:val="en-AU"/>
                                  </w:rPr>
                                  <w:t>classes</w:t>
                                </w:r>
                              </w:ins>
                            </w:p>
                          </w:txbxContent>
                        </wps:txbx>
                        <wps:bodyPr wrap="square" rtlCol="0">
                          <a:noAutofit/>
                        </wps:bodyPr>
                      </wps:wsp>
                      <wps:wsp>
                        <wps:cNvPr id="683634528" name="TextBox 37"/>
                        <wps:cNvSpPr txBox="1"/>
                        <wps:spPr>
                          <a:xfrm>
                            <a:off x="1894643" y="0"/>
                            <a:ext cx="4528121" cy="380633"/>
                          </a:xfrm>
                          <a:prstGeom prst="rect">
                            <a:avLst/>
                          </a:prstGeom>
                          <a:noFill/>
                        </wps:spPr>
                        <wps:txbx>
                          <w:txbxContent>
                            <w:p w14:paraId="77DDC6BB" w14:textId="77777777" w:rsidR="000C027D" w:rsidRPr="003E2532" w:rsidRDefault="000C027D" w:rsidP="003E2532">
                              <w:pPr>
                                <w:jc w:val="center"/>
                                <w:rPr>
                                  <w:sz w:val="20"/>
                                  <w:szCs w:val="20"/>
                                </w:rPr>
                              </w:pPr>
                              <w:r w:rsidRPr="003E2532">
                                <w:rPr>
                                  <w:rFonts w:asciiTheme="minorHAnsi" w:hAnsi="Calibri"/>
                                  <w:b/>
                                  <w:bCs/>
                                  <w:i/>
                                  <w:iCs/>
                                  <w:color w:val="000000" w:themeColor="text1"/>
                                  <w:kern w:val="24"/>
                                  <w:sz w:val="20"/>
                                  <w:szCs w:val="20"/>
                                  <w:lang w:val="en-AU"/>
                                </w:rPr>
                                <w:t>Edit and impute</w:t>
                              </w:r>
                              <w:r w:rsidRPr="003E2532">
                                <w:rPr>
                                  <w:rFonts w:asciiTheme="minorHAnsi" w:hAnsi="Calibri"/>
                                  <w:color w:val="000000" w:themeColor="text1"/>
                                  <w:kern w:val="24"/>
                                  <w:sz w:val="20"/>
                                  <w:szCs w:val="20"/>
                                  <w:lang w:val="en-AU"/>
                                </w:rPr>
                                <w:t xml:space="preserve"> – GSBPM 5.4</w:t>
                              </w:r>
                            </w:p>
                          </w:txbxContent>
                        </wps:txbx>
                        <wps:bodyPr wrap="square" rtlCol="0">
                          <a:noAutofit/>
                        </wps:bodyPr>
                      </wps:wsp>
                      <wps:wsp>
                        <wps:cNvPr id="683634529" name="TextBox 104"/>
                        <wps:cNvSpPr txBox="1"/>
                        <wps:spPr>
                          <a:xfrm>
                            <a:off x="4328604" y="1082816"/>
                            <a:ext cx="520763" cy="318527"/>
                          </a:xfrm>
                          <a:prstGeom prst="rect">
                            <a:avLst/>
                          </a:prstGeom>
                          <a:solidFill>
                            <a:schemeClr val="accent1">
                              <a:lumMod val="20000"/>
                              <a:lumOff val="80000"/>
                            </a:schemeClr>
                          </a:solidFill>
                          <a:ln>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121DFB42" w14:textId="77777777" w:rsidR="000C027D" w:rsidRPr="007205D4" w:rsidRDefault="000C027D" w:rsidP="003E2532">
                              <w:pPr>
                                <w:jc w:val="center"/>
                                <w:rPr>
                                  <w:sz w:val="18"/>
                                  <w:szCs w:val="18"/>
                                </w:rPr>
                              </w:pPr>
                              <w:r w:rsidRPr="007205D4">
                                <w:rPr>
                                  <w:rFonts w:asciiTheme="minorHAnsi" w:hAnsi="Calibri"/>
                                  <w:i/>
                                  <w:iCs/>
                                  <w:color w:val="000000" w:themeColor="dark1"/>
                                  <w:kern w:val="24"/>
                                  <w:sz w:val="10"/>
                                  <w:szCs w:val="10"/>
                                  <w:lang w:val="en-AU"/>
                                </w:rPr>
                                <w:t>n &gt; 0</w:t>
                              </w:r>
                            </w:p>
                          </w:txbxContent>
                        </wps:txbx>
                        <wps:bodyPr wrap="square" rtlCol="0">
                          <a:noAutofit/>
                        </wps:bodyPr>
                      </wps:wsp>
                      <wps:wsp>
                        <wps:cNvPr id="683634530" name="Rectangle 683634530"/>
                        <wps:cNvSpPr/>
                        <wps:spPr>
                          <a:xfrm>
                            <a:off x="5013357" y="552614"/>
                            <a:ext cx="1179332" cy="838105"/>
                          </a:xfrm>
                          <a:prstGeom prst="rect">
                            <a:avLst/>
                          </a:prstGeom>
                          <a:solidFill>
                            <a:schemeClr val="accent1">
                              <a:lumMod val="40000"/>
                              <a:lumOff val="60000"/>
                            </a:schemeClr>
                          </a:solidFill>
                          <a:ln w="31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CC841" w14:textId="77777777" w:rsidR="000C027D" w:rsidRPr="008D4B14" w:rsidRDefault="000C027D" w:rsidP="003E2532">
                              <w:pPr>
                                <w:rPr>
                                  <w:sz w:val="18"/>
                                  <w:szCs w:val="18"/>
                                </w:rPr>
                              </w:pPr>
                              <w:r w:rsidRPr="008D4B14">
                                <w:rPr>
                                  <w:rFonts w:asciiTheme="minorHAnsi" w:hAnsi="Calibri"/>
                                  <w:b/>
                                  <w:bCs/>
                                  <w:i/>
                                  <w:iCs/>
                                  <w:color w:val="000000" w:themeColor="text1"/>
                                  <w:kern w:val="24"/>
                                  <w:sz w:val="12"/>
                                  <w:szCs w:val="12"/>
                                  <w:lang w:val="en-AU"/>
                                </w:rPr>
                                <w:t>Determine appropriate treatment and apply to potential errors and gaps.</w:t>
                              </w:r>
                            </w:p>
                          </w:txbxContent>
                        </wps:txbx>
                        <wps:bodyPr rtlCol="0" anchor="ctr"/>
                      </wps:wsp>
                      <wps:wsp>
                        <wps:cNvPr id="683634531" name="TextBox 106"/>
                        <wps:cNvSpPr txBox="1"/>
                        <wps:spPr>
                          <a:xfrm>
                            <a:off x="4248472" y="480606"/>
                            <a:ext cx="498517" cy="302788"/>
                          </a:xfrm>
                          <a:prstGeom prst="rect">
                            <a:avLst/>
                          </a:prstGeom>
                          <a:solidFill>
                            <a:schemeClr val="accent1">
                              <a:lumMod val="20000"/>
                              <a:lumOff val="80000"/>
                            </a:schemeClr>
                          </a:solidFill>
                          <a:ln>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DDB1EB5" w14:textId="77777777" w:rsidR="000C027D" w:rsidRPr="008D4B14" w:rsidRDefault="000C027D" w:rsidP="003E2532">
                              <w:pPr>
                                <w:jc w:val="center"/>
                                <w:rPr>
                                  <w:sz w:val="18"/>
                                  <w:szCs w:val="18"/>
                                </w:rPr>
                              </w:pPr>
                              <w:r w:rsidRPr="008D4B14">
                                <w:rPr>
                                  <w:rFonts w:asciiTheme="minorHAnsi" w:hAnsi="Calibri"/>
                                  <w:i/>
                                  <w:iCs/>
                                  <w:color w:val="000000" w:themeColor="dark1"/>
                                  <w:kern w:val="24"/>
                                  <w:sz w:val="10"/>
                                  <w:szCs w:val="10"/>
                                  <w:lang w:val="en-AU"/>
                                </w:rPr>
                                <w:t>n = 0</w:t>
                              </w:r>
                            </w:p>
                          </w:txbxContent>
                        </wps:txbx>
                        <wps:bodyPr wrap="square" rtlCol="0">
                          <a:noAutofit/>
                        </wps:bodyPr>
                      </wps:wsp>
                      <wps:wsp>
                        <wps:cNvPr id="683634532" name="Diamond 25"/>
                        <wps:cNvSpPr/>
                        <wps:spPr>
                          <a:xfrm>
                            <a:off x="3884816" y="683419"/>
                            <a:ext cx="651687" cy="604484"/>
                          </a:xfrm>
                          <a:prstGeom prst="diamond">
                            <a:avLst/>
                          </a:prstGeom>
                          <a:solidFill>
                            <a:schemeClr val="accent1">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3634533" name="TextBox 6"/>
                        <wps:cNvSpPr txBox="1"/>
                        <wps:spPr>
                          <a:xfrm>
                            <a:off x="0" y="1632735"/>
                            <a:ext cx="1800202" cy="1205105"/>
                          </a:xfrm>
                          <a:prstGeom prst="rect">
                            <a:avLst/>
                          </a:prstGeom>
                          <a:noFill/>
                        </wps:spPr>
                        <wps:txbx>
                          <w:txbxContent>
                            <w:p w14:paraId="0A35EF55" w14:textId="04D574D6" w:rsidR="000C027D" w:rsidRPr="003E2532" w:rsidRDefault="000C027D" w:rsidP="003E2532">
                              <w:pPr>
                                <w:rPr>
                                  <w:sz w:val="14"/>
                                  <w:szCs w:val="14"/>
                                </w:rPr>
                              </w:pPr>
                              <w:r w:rsidRPr="003E2532">
                                <w:rPr>
                                  <w:rFonts w:asciiTheme="minorHAnsi" w:hAnsi="Calibri"/>
                                  <w:color w:val="000000" w:themeColor="text1"/>
                                  <w:kern w:val="24"/>
                                  <w:sz w:val="14"/>
                                  <w:szCs w:val="14"/>
                                  <w:lang w:val="en-AU"/>
                                </w:rPr>
                                <w:t xml:space="preserve">The </w:t>
                              </w:r>
                              <w:r w:rsidRPr="003E2532">
                                <w:rPr>
                                  <w:rFonts w:asciiTheme="minorHAnsi" w:hAnsi="Calibri"/>
                                  <w:i/>
                                  <w:iCs/>
                                  <w:color w:val="000000" w:themeColor="text1"/>
                                  <w:kern w:val="24"/>
                                  <w:sz w:val="14"/>
                                  <w:szCs w:val="14"/>
                                  <w:lang w:val="en-AU"/>
                                </w:rPr>
                                <w:t xml:space="preserve">Process Input </w:t>
                              </w:r>
                              <w:r w:rsidRPr="003E2532">
                                <w:rPr>
                                  <w:rFonts w:asciiTheme="minorHAnsi" w:hAnsi="Calibri"/>
                                  <w:color w:val="000000" w:themeColor="text1"/>
                                  <w:kern w:val="24"/>
                                  <w:sz w:val="14"/>
                                  <w:szCs w:val="14"/>
                                  <w:lang w:val="en-AU"/>
                                </w:rPr>
                                <w:t xml:space="preserve">from Business Group records which information </w:t>
                              </w:r>
                              <w:del w:id="225" w:author="Inkyung Choi" w:date="2023-03-14T11:52:00Z">
                                <w:r w:rsidRPr="00D92C04" w:rsidDel="00ED6B76">
                                  <w:rPr>
                                    <w:rFonts w:asciiTheme="minorHAnsi" w:hAnsi="Calibri"/>
                                    <w:color w:val="000000" w:themeColor="text1"/>
                                    <w:kern w:val="24"/>
                                    <w:sz w:val="14"/>
                                    <w:szCs w:val="14"/>
                                    <w:lang w:val="en-AU"/>
                                  </w:rPr>
                                  <w:delText>objects</w:delText>
                                </w:r>
                                <w:r w:rsidRPr="003E2532" w:rsidDel="00ED6B76">
                                  <w:rPr>
                                    <w:rFonts w:asciiTheme="minorHAnsi" w:hAnsi="Calibri"/>
                                    <w:color w:val="000000" w:themeColor="text1"/>
                                    <w:kern w:val="24"/>
                                    <w:sz w:val="14"/>
                                    <w:szCs w:val="14"/>
                                    <w:lang w:val="en-AU"/>
                                  </w:rPr>
                                  <w:delText xml:space="preserve"> </w:delText>
                                </w:r>
                              </w:del>
                              <w:ins w:id="226" w:author="Inkyung Choi" w:date="2023-03-14T11:52:00Z">
                                <w:r w:rsidR="00ED6B76">
                                  <w:rPr>
                                    <w:rFonts w:asciiTheme="minorHAnsi" w:hAnsi="Calibri"/>
                                    <w:color w:val="000000" w:themeColor="text1"/>
                                    <w:kern w:val="24"/>
                                    <w:sz w:val="14"/>
                                    <w:szCs w:val="14"/>
                                    <w:lang w:val="en-AU"/>
                                  </w:rPr>
                                  <w:t>classes</w:t>
                                </w:r>
                                <w:r w:rsidR="00ED6B76" w:rsidRPr="003E2532">
                                  <w:rPr>
                                    <w:rFonts w:asciiTheme="minorHAnsi" w:hAnsi="Calibri"/>
                                    <w:color w:val="000000" w:themeColor="text1"/>
                                    <w:kern w:val="24"/>
                                    <w:sz w:val="14"/>
                                    <w:szCs w:val="14"/>
                                    <w:lang w:val="en-AU"/>
                                  </w:rPr>
                                  <w:t xml:space="preserve"> </w:t>
                                </w:r>
                              </w:ins>
                              <w:r w:rsidRPr="003E2532">
                                <w:rPr>
                                  <w:rFonts w:asciiTheme="minorHAnsi" w:hAnsi="Calibri"/>
                                  <w:color w:val="000000" w:themeColor="text1"/>
                                  <w:kern w:val="24"/>
                                  <w:sz w:val="14"/>
                                  <w:szCs w:val="14"/>
                                  <w:lang w:val="en-AU"/>
                                </w:rPr>
                                <w:t xml:space="preserve">from the Concept and Structure Groups are input to the </w:t>
                              </w:r>
                              <w:r w:rsidRPr="003E2532">
                                <w:rPr>
                                  <w:rFonts w:asciiTheme="minorHAnsi" w:hAnsi="Calibri"/>
                                  <w:i/>
                                  <w:iCs/>
                                  <w:color w:val="000000" w:themeColor="text1"/>
                                  <w:kern w:val="24"/>
                                  <w:sz w:val="14"/>
                                  <w:szCs w:val="14"/>
                                  <w:lang w:val="en-AU"/>
                                </w:rPr>
                                <w:t xml:space="preserve">Process Step   </w:t>
                              </w:r>
                            </w:p>
                          </w:txbxContent>
                        </wps:txbx>
                        <wps:bodyPr wrap="square" rtlCol="0">
                          <a:noAutofit/>
                        </wps:bodyPr>
                      </wps:wsp>
                      <wps:wsp>
                        <wps:cNvPr id="683634534" name="TextBox 45"/>
                        <wps:cNvSpPr txBox="1"/>
                        <wps:spPr>
                          <a:xfrm>
                            <a:off x="6552728" y="1632733"/>
                            <a:ext cx="1775906" cy="1262190"/>
                          </a:xfrm>
                          <a:prstGeom prst="rect">
                            <a:avLst/>
                          </a:prstGeom>
                          <a:noFill/>
                        </wps:spPr>
                        <wps:txbx>
                          <w:txbxContent>
                            <w:p w14:paraId="522B40CE" w14:textId="27F5CC57" w:rsidR="000C027D" w:rsidRPr="008D4B14" w:rsidRDefault="000C027D" w:rsidP="003E2532">
                              <w:pPr>
                                <w:rPr>
                                  <w:sz w:val="14"/>
                                  <w:szCs w:val="14"/>
                                </w:rPr>
                              </w:pPr>
                              <w:r w:rsidRPr="008D4B14">
                                <w:rPr>
                                  <w:rFonts w:asciiTheme="minorHAnsi" w:hAnsi="Calibri"/>
                                  <w:color w:val="000000" w:themeColor="text1"/>
                                  <w:kern w:val="24"/>
                                  <w:sz w:val="14"/>
                                  <w:szCs w:val="14"/>
                                  <w:lang w:val="en-AU"/>
                                </w:rPr>
                                <w:t xml:space="preserve">The </w:t>
                              </w:r>
                              <w:r w:rsidRPr="008D4B14">
                                <w:rPr>
                                  <w:rFonts w:asciiTheme="minorHAnsi" w:hAnsi="Calibri"/>
                                  <w:i/>
                                  <w:iCs/>
                                  <w:color w:val="000000" w:themeColor="text1"/>
                                  <w:kern w:val="24"/>
                                  <w:sz w:val="14"/>
                                  <w:szCs w:val="14"/>
                                  <w:lang w:val="en-AU"/>
                                </w:rPr>
                                <w:t xml:space="preserve">Process Output </w:t>
                              </w:r>
                              <w:r w:rsidRPr="008D4B14">
                                <w:rPr>
                                  <w:rFonts w:asciiTheme="minorHAnsi" w:hAnsi="Calibri"/>
                                  <w:color w:val="000000" w:themeColor="text1"/>
                                  <w:kern w:val="24"/>
                                  <w:sz w:val="14"/>
                                  <w:szCs w:val="14"/>
                                  <w:lang w:val="en-AU"/>
                                </w:rPr>
                                <w:t xml:space="preserve">from Business Group records which information </w:t>
                              </w:r>
                              <w:del w:id="227" w:author="Inkyung Choi" w:date="2023-03-14T11:52:00Z">
                                <w:r w:rsidRPr="008D4B14" w:rsidDel="00ED6B76">
                                  <w:rPr>
                                    <w:rFonts w:asciiTheme="minorHAnsi" w:hAnsi="Calibri"/>
                                    <w:color w:val="000000" w:themeColor="text1"/>
                                    <w:kern w:val="24"/>
                                    <w:sz w:val="14"/>
                                    <w:szCs w:val="14"/>
                                    <w:lang w:val="en-AU"/>
                                  </w:rPr>
                                  <w:delText xml:space="preserve">objects </w:delText>
                                </w:r>
                              </w:del>
                              <w:ins w:id="228" w:author="Inkyung Choi" w:date="2023-03-14T11:52:00Z">
                                <w:r w:rsidR="00ED6B76">
                                  <w:rPr>
                                    <w:rFonts w:asciiTheme="minorHAnsi" w:hAnsi="Calibri"/>
                                    <w:color w:val="000000" w:themeColor="text1"/>
                                    <w:kern w:val="24"/>
                                    <w:sz w:val="14"/>
                                    <w:szCs w:val="14"/>
                                    <w:lang w:val="en-AU"/>
                                  </w:rPr>
                                  <w:t>classes</w:t>
                                </w:r>
                                <w:r w:rsidR="00ED6B76" w:rsidRPr="008D4B14">
                                  <w:rPr>
                                    <w:rFonts w:asciiTheme="minorHAnsi" w:hAnsi="Calibri"/>
                                    <w:color w:val="000000" w:themeColor="text1"/>
                                    <w:kern w:val="24"/>
                                    <w:sz w:val="14"/>
                                    <w:szCs w:val="14"/>
                                    <w:lang w:val="en-AU"/>
                                  </w:rPr>
                                  <w:t xml:space="preserve"> </w:t>
                                </w:r>
                              </w:ins>
                              <w:r w:rsidRPr="008D4B14">
                                <w:rPr>
                                  <w:rFonts w:asciiTheme="minorHAnsi" w:hAnsi="Calibri"/>
                                  <w:color w:val="000000" w:themeColor="text1"/>
                                  <w:kern w:val="24"/>
                                  <w:sz w:val="14"/>
                                  <w:szCs w:val="14"/>
                                  <w:lang w:val="en-AU"/>
                                </w:rPr>
                                <w:t xml:space="preserve">from the Concept and Structure Groups are outputs from the </w:t>
                              </w:r>
                              <w:r w:rsidRPr="008D4B14">
                                <w:rPr>
                                  <w:rFonts w:asciiTheme="minorHAnsi" w:hAnsi="Calibri"/>
                                  <w:i/>
                                  <w:iCs/>
                                  <w:color w:val="000000" w:themeColor="text1"/>
                                  <w:kern w:val="24"/>
                                  <w:sz w:val="14"/>
                                  <w:szCs w:val="14"/>
                                  <w:lang w:val="en-AU"/>
                                </w:rPr>
                                <w:t xml:space="preserve">Process Step </w:t>
                              </w:r>
                            </w:p>
                          </w:txbxContent>
                        </wps:txbx>
                        <wps:bodyPr wrap="square" rtlCol="0">
                          <a:noAutofit/>
                        </wps:bodyPr>
                      </wps:wsp>
                    </wpg:wgp>
                  </a:graphicData>
                </a:graphic>
              </wp:inline>
            </w:drawing>
          </mc:Choice>
          <mc:Fallback>
            <w:pict>
              <v:group w14:anchorId="2D118E0B" id="Group 1" o:spid="_x0000_s1188" style="width:451.3pt;height:166.45pt;mso-position-horizontal-relative:char;mso-position-vertical-relative:line" coordsize="83286,3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">
                <v:roundrect id="Rounded Rectangle 10" o:spid="_x0000_s1189" style="position:absolute;left:19190;top:153;width:45365;height:20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" fillcolor="#dbe5f1 [660]" strokecolor="black [3213]" strokeweight=".25pt">
                  <v:stroke dashstyle="3 1"/>
                </v:roundrect>
                <v:rect id="Rectangle 608" o:spid="_x0000_s1190" style="position:absolute;left:66004;top:3892;width:17282;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" fillcolor="#dbe5f1 [660]" strokecolor="#243f60 [1604]" strokeweight=".25pt"/>
                <v:roundrect id="Rounded Rectangle 30" o:spid="_x0000_s1191" style="position:absolute;left:22970;top:5070;width:13736;height:98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" fillcolor="#b8cce4 [1300]" strokecolor="#243f60 [1604]" strokeweight=".25pt"/>
                <v:rect id="Rectangle 610" o:spid="_x0000_s1192" style="position:absolute;left:323;top:3806;width:17282;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" fillcolor="#dbe5f1 [660]" strokecolor="#243f60 [1604]" strokeweight=".25pt"/>
                <v:rect id="Rectangle 611" o:spid="_x0000_s1193" style="position:absolute;left:1043;top:8540;width:709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" fillcolor="#d6e3bc [1302]" strokecolor="#243f60 [1604]" strokeweight=".25pt"/>
                <v:shape id="TextBox 4" o:spid="_x0000_s1194" type="#_x0000_t202" style="position:absolute;left:569;top:3888;width:17036;height: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50D8D50D" w14:textId="77777777" w:rsidR="000C027D" w:rsidRPr="003E2532" w:rsidRDefault="000C027D" w:rsidP="003E2532">
                        <w:pPr>
                          <w:jc w:val="center"/>
                          <w:rPr>
                            <w:sz w:val="20"/>
                            <w:szCs w:val="20"/>
                          </w:rPr>
                        </w:pPr>
                        <w:r w:rsidRPr="003E2532">
                          <w:rPr>
                            <w:rFonts w:asciiTheme="minorHAnsi" w:hAnsi="Calibri"/>
                            <w:i/>
                            <w:iCs/>
                            <w:color w:val="000000" w:themeColor="text1"/>
                            <w:kern w:val="24"/>
                            <w:sz w:val="20"/>
                            <w:szCs w:val="20"/>
                            <w:lang w:val="en-AU"/>
                          </w:rPr>
                          <w:t>Process Input</w:t>
                        </w:r>
                      </w:p>
                    </w:txbxContent>
                  </v:textbox>
                </v:shape>
                <v:shape id="TextBox 9" o:spid="_x0000_s1195" type="#_x0000_t202" style="position:absolute;left:1197;top:9363;width:6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297238E1" w14:textId="28CEF47B" w:rsidR="000C027D" w:rsidRPr="003E2532" w:rsidRDefault="000C027D" w:rsidP="003E2532">
                        <w:pPr>
                          <w:jc w:val="center"/>
                          <w:rPr>
                            <w:sz w:val="18"/>
                            <w:szCs w:val="18"/>
                          </w:rPr>
                        </w:pPr>
                        <w:r w:rsidRPr="003E2532">
                          <w:rPr>
                            <w:rFonts w:asciiTheme="minorHAnsi" w:hAnsi="Calibri"/>
                            <w:color w:val="000000" w:themeColor="text1"/>
                            <w:kern w:val="24"/>
                            <w:sz w:val="10"/>
                            <w:szCs w:val="10"/>
                            <w:lang w:val="en-AU"/>
                          </w:rPr>
                          <w:t>Concept</w:t>
                        </w:r>
                      </w:p>
                    </w:txbxContent>
                  </v:textbox>
                </v:shape>
                <v:rect id="Rectangle 614" o:spid="_x0000_s1196" style="position:absolute;left:9500;top:8540;width:709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" fillcolor="#ffc" strokecolor="#243f60 [1604]" strokeweight=".25pt"/>
                <v:shape id="TextBox 12" o:spid="_x0000_s1197" type="#_x0000_t202" style="position:absolute;left:9653;top:9363;width:6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14:paraId="1DFCCB75" w14:textId="2685CD34" w:rsidR="000C027D" w:rsidRPr="003E2532" w:rsidRDefault="000C027D" w:rsidP="003E2532">
                        <w:pPr>
                          <w:jc w:val="center"/>
                          <w:rPr>
                            <w:sz w:val="10"/>
                            <w:szCs w:val="10"/>
                          </w:rPr>
                        </w:pPr>
                        <w:r w:rsidRPr="003E2532">
                          <w:rPr>
                            <w:rFonts w:asciiTheme="minorHAnsi" w:hAnsi="Calibri"/>
                            <w:color w:val="000000" w:themeColor="text1"/>
                            <w:kern w:val="24"/>
                            <w:sz w:val="10"/>
                            <w:szCs w:val="10"/>
                            <w:lang w:val="en-AU"/>
                          </w:rPr>
                          <w:t>Structure</w:t>
                        </w:r>
                      </w:p>
                    </w:txbxContent>
                  </v:textbox>
                </v:shape>
                <v:rect id="Rectangle 616" o:spid="_x0000_s1198" style="position:absolute;left:66704;top:8540;width:709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" fillcolor="#d6e3bc [1302]" strokecolor="#243f60 [1604]" strokeweight=".25pt"/>
                <v:shape id="TextBox 21" o:spid="_x0000_s1199" type="#_x0000_t202" style="position:absolute;left:66229;top:4085;width:16317;height:3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" filled="f" stroked="f">
                  <v:textbox>
                    <w:txbxContent>
                      <w:p w14:paraId="0616186E" w14:textId="77777777" w:rsidR="000C027D" w:rsidRPr="008D4B14" w:rsidRDefault="000C027D" w:rsidP="003E2532">
                        <w:pPr>
                          <w:jc w:val="center"/>
                          <w:rPr>
                            <w:sz w:val="20"/>
                            <w:szCs w:val="20"/>
                          </w:rPr>
                        </w:pPr>
                        <w:r w:rsidRPr="008D4B14">
                          <w:rPr>
                            <w:rFonts w:asciiTheme="minorHAnsi" w:hAnsi="Calibri"/>
                            <w:i/>
                            <w:iCs/>
                            <w:color w:val="000000" w:themeColor="text1"/>
                            <w:kern w:val="24"/>
                            <w:sz w:val="20"/>
                            <w:szCs w:val="20"/>
                            <w:lang w:val="en-AU"/>
                          </w:rPr>
                          <w:t>Process Output</w:t>
                        </w:r>
                      </w:p>
                    </w:txbxContent>
                  </v:textbox>
                </v:shape>
                <v:shape id="TextBox 22" o:spid="_x0000_s1200" type="#_x0000_t202" style="position:absolute;left:66857;top:9363;width:6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" filled="f" stroked="f">
                  <v:textbox>
                    <w:txbxContent>
                      <w:p w14:paraId="18B3EE08" w14:textId="761E1868" w:rsidR="000C027D" w:rsidRPr="008D4B14" w:rsidRDefault="000C027D" w:rsidP="003E2532">
                        <w:pPr>
                          <w:jc w:val="center"/>
                          <w:rPr>
                            <w:sz w:val="10"/>
                            <w:szCs w:val="10"/>
                          </w:rPr>
                        </w:pPr>
                        <w:r w:rsidRPr="008D4B14">
                          <w:rPr>
                            <w:rFonts w:asciiTheme="minorHAnsi" w:hAnsi="Calibri"/>
                            <w:color w:val="000000" w:themeColor="text1"/>
                            <w:kern w:val="24"/>
                            <w:sz w:val="10"/>
                            <w:szCs w:val="10"/>
                            <w:lang w:val="en-AU"/>
                          </w:rPr>
                          <w:t>Concept</w:t>
                        </w:r>
                      </w:p>
                    </w:txbxContent>
                  </v:textbox>
                </v:shape>
                <v:rect id="Rectangle 619" o:spid="_x0000_s1201" style="position:absolute;left:22970;top:4806;width:13736;height:9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" filled="f" stroked="f" strokeweight=".25pt">
                  <v:textbox>
                    <w:txbxContent>
                      <w:p w14:paraId="49BF79FA" w14:textId="77777777" w:rsidR="000C027D" w:rsidRPr="008D4B14" w:rsidRDefault="000C027D" w:rsidP="003E2532">
                        <w:pPr>
                          <w:rPr>
                            <w:sz w:val="18"/>
                            <w:szCs w:val="18"/>
                          </w:rPr>
                        </w:pPr>
                        <w:r w:rsidRPr="008D4B14">
                          <w:rPr>
                            <w:rFonts w:asciiTheme="minorHAnsi" w:hAnsi="Calibri"/>
                            <w:b/>
                            <w:bCs/>
                            <w:i/>
                            <w:iCs/>
                            <w:color w:val="000000" w:themeColor="text1"/>
                            <w:kern w:val="24"/>
                            <w:sz w:val="12"/>
                            <w:szCs w:val="12"/>
                            <w:lang w:val="en-AU"/>
                          </w:rPr>
                          <w:t>Identify potential errors and gaps</w:t>
                        </w:r>
                      </w:p>
                      <w:p w14:paraId="51B75A30" w14:textId="10D16DAC" w:rsidR="000C027D" w:rsidRPr="008D4B14" w:rsidRDefault="000C027D" w:rsidP="003E2532">
                        <w:pPr>
                          <w:rPr>
                            <w:sz w:val="18"/>
                            <w:szCs w:val="16"/>
                          </w:rPr>
                        </w:pPr>
                        <w:r w:rsidRPr="008D4B14">
                          <w:rPr>
                            <w:rFonts w:asciiTheme="minorHAnsi" w:hAnsi="Calibri"/>
                            <w:color w:val="000000" w:themeColor="text1"/>
                            <w:kern w:val="24"/>
                            <w:sz w:val="10"/>
                            <w:szCs w:val="10"/>
                            <w:lang w:val="en-AU"/>
                          </w:rPr>
                          <w:t xml:space="preserve">This </w:t>
                        </w:r>
                        <w:r w:rsidRPr="008D4B14">
                          <w:rPr>
                            <w:rFonts w:asciiTheme="minorHAnsi" w:hAnsi="Calibri"/>
                            <w:i/>
                            <w:iCs/>
                            <w:color w:val="000000" w:themeColor="text1"/>
                            <w:kern w:val="24"/>
                            <w:sz w:val="10"/>
                            <w:szCs w:val="10"/>
                            <w:lang w:val="en-AU"/>
                          </w:rPr>
                          <w:t xml:space="preserve">Process Step </w:t>
                        </w:r>
                        <w:r w:rsidRPr="008D4B14">
                          <w:rPr>
                            <w:rFonts w:asciiTheme="minorHAnsi" w:hAnsi="Calibri"/>
                            <w:color w:val="000000" w:themeColor="text1"/>
                            <w:kern w:val="24"/>
                            <w:sz w:val="10"/>
                            <w:szCs w:val="10"/>
                            <w:lang w:val="en-AU"/>
                          </w:rPr>
                          <w:t xml:space="preserve">produces a </w:t>
                        </w:r>
                        <w:r w:rsidRPr="008D4B14">
                          <w:rPr>
                            <w:rFonts w:asciiTheme="minorHAnsi" w:hAnsi="Calibri"/>
                            <w:i/>
                            <w:iCs/>
                            <w:color w:val="000000" w:themeColor="text1"/>
                            <w:kern w:val="24"/>
                            <w:sz w:val="10"/>
                            <w:szCs w:val="10"/>
                            <w:lang w:val="en-AU"/>
                          </w:rPr>
                          <w:t>Process Metric</w:t>
                        </w:r>
                        <w:r w:rsidRPr="008D4B14">
                          <w:rPr>
                            <w:rFonts w:asciiTheme="minorHAnsi" w:hAnsi="Calibri"/>
                            <w:color w:val="000000" w:themeColor="text1"/>
                            <w:kern w:val="24"/>
                            <w:sz w:val="10"/>
                            <w:szCs w:val="10"/>
                            <w:lang w:val="en-AU"/>
                          </w:rPr>
                          <w:t>, “n”, the count of potential errors &amp; gaps identified</w:t>
                        </w:r>
                      </w:p>
                    </w:txbxContent>
                  </v:textbox>
                </v:rect>
                <v:rect id="Rectangle 620" o:spid="_x0000_s1202" style="position:absolute;left:75160;top:8540;width:709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" fillcolor="#ffc" strokecolor="#243f60 [1604]" strokeweight=".25pt"/>
                <v:shape id="TextBox 24" o:spid="_x0000_s1203" type="#_x0000_t202" style="position:absolute;left:75314;top:9363;width:693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020BD2A3" w14:textId="7B9B49C9" w:rsidR="000C027D" w:rsidRPr="008D4B14" w:rsidRDefault="000C027D" w:rsidP="003E2532">
                        <w:pPr>
                          <w:jc w:val="center"/>
                          <w:rPr>
                            <w:sz w:val="10"/>
                            <w:szCs w:val="10"/>
                          </w:rPr>
                        </w:pPr>
                        <w:r w:rsidRPr="008D4B14">
                          <w:rPr>
                            <w:rFonts w:asciiTheme="minorHAnsi" w:hAnsi="Calibri"/>
                            <w:color w:val="000000" w:themeColor="text1"/>
                            <w:kern w:val="24"/>
                            <w:sz w:val="10"/>
                            <w:szCs w:val="10"/>
                            <w:lang w:val="en-AU"/>
                          </w:rPr>
                          <w:t>Structure</w:t>
                        </w:r>
                      </w:p>
                    </w:txbxContent>
                  </v:textbox>
                </v:shape>
                <v:shape id="Straight Arrow Connector 2048" o:spid="_x0000_s1204" type="#_x0000_t32" style="position:absolute;left:17605;top:10012;width:5365;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" strokecolor="#4579b8 [3044]">
                  <v:stroke endarrow="open"/>
                </v:shape>
                <v:shape id="Straight Arrow Connector 2052" o:spid="_x0000_s1205" type="#_x0000_t32" style="position:absolute;left:45365;top:9856;width:38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" strokecolor="#4579b8 [3044]">
                  <v:stroke endarrow="open"/>
                </v:shape>
                <v:shape id="Straight Arrow Connector 2054" o:spid="_x0000_s1206" type="#_x0000_t32" style="position:absolute;left:36706;top:9856;width:2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" strokecolor="#4579b8 [3044]">
                  <v:stroke endarrow="open"/>
                </v:shape>
                <v:shape id="Straight Arrow Connector 40" o:spid="_x0000_s1207" type="#_x0000_t32" style="position:absolute;left:60550;top:9967;width:5454;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" strokecolor="#4579b8 [3044]">
                  <v:stroke endarrow="open"/>
                </v:shape>
                <v:roundrect id="Rounded Rectangle 41" o:spid="_x0000_s1208" style="position:absolute;left:48983;top:4806;width:13663;height:100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" fillcolor="#b8cce4 [1300]" strokecolor="#243f60 [1604]" strokeweight=".25pt"/>
                <v:shapetype id="_x0000_t33" coordsize="21600,21600" o:spt="33" o:oned="t" path="m,l21600,r,21600e" filled="f">
                  <v:stroke joinstyle="miter"/>
                  <v:path arrowok="t" fillok="f" o:connecttype="none"/>
                  <o:lock v:ext="edit" shapetype="t"/>
                </v:shapetype>
                <v:shape id="Elbow Connector 2057" o:spid="_x0000_s1209" type="#_x0000_t33" style="position:absolute;left:52795;top:-6374;width:2519;height:238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" strokecolor="#4579b8 [3044]">
                  <v:stroke endarrow="open"/>
                </v:shape>
                <v:shape id="TextBox 2068" o:spid="_x0000_s1210" type="#_x0000_t202" style="position:absolute;left:36706;top:14013;width:11787;height:5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" fillcolor="#dbe5f1 [660]" strokecolor="#dbe5f1 [660]" strokeweight="2pt">
                  <v:textbox>
                    <w:txbxContent>
                      <w:p w14:paraId="1A9C599C" w14:textId="77777777" w:rsidR="000C027D" w:rsidRPr="007205D4" w:rsidRDefault="000C027D" w:rsidP="003E2532">
                        <w:pPr>
                          <w:jc w:val="center"/>
                          <w:rPr>
                            <w:sz w:val="18"/>
                            <w:szCs w:val="18"/>
                          </w:rPr>
                        </w:pPr>
                        <w:r w:rsidRPr="007205D4">
                          <w:rPr>
                            <w:rFonts w:asciiTheme="minorHAnsi" w:hAnsi="Calibri"/>
                            <w:color w:val="000000" w:themeColor="dark1"/>
                            <w:kern w:val="24"/>
                            <w:sz w:val="12"/>
                            <w:szCs w:val="12"/>
                            <w:lang w:val="en-AU"/>
                          </w:rPr>
                          <w:t xml:space="preserve">Decision point based on count </w:t>
                        </w:r>
                        <w:r w:rsidRPr="007205D4">
                          <w:rPr>
                            <w:rFonts w:asciiTheme="minorHAnsi" w:hAnsi="Calibri"/>
                            <w:i/>
                            <w:iCs/>
                            <w:color w:val="000000" w:themeColor="dark1"/>
                            <w:kern w:val="24"/>
                            <w:sz w:val="12"/>
                            <w:szCs w:val="12"/>
                            <w:lang w:val="en-AU"/>
                          </w:rPr>
                          <w:t>n</w:t>
                        </w:r>
                      </w:p>
                    </w:txbxContent>
                  </v:textbox>
                </v:shape>
                <v:roundrect id="Rounded Rectangle 62" o:spid="_x0000_s1211" style="position:absolute;left:20097;top:21995;width:5437;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" fillcolor="#dbe5f1 [660]" strokecolor="#243f60 [1604]" strokeweight=".25pt"/>
                <v:shape id="TextBox 64" o:spid="_x0000_s1212" type="#_x0000_t202" style="position:absolute;left:25603;top:21602;width:16881;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14:paraId="7B267775" w14:textId="77777777" w:rsidR="000C027D" w:rsidRPr="007205D4" w:rsidRDefault="000C027D" w:rsidP="003E2532">
                        <w:pPr>
                          <w:rPr>
                            <w:sz w:val="20"/>
                            <w:szCs w:val="20"/>
                          </w:rPr>
                        </w:pPr>
                        <w:r w:rsidRPr="007205D4">
                          <w:rPr>
                            <w:rFonts w:asciiTheme="minorHAnsi" w:hAnsi="Calibri"/>
                            <w:i/>
                            <w:iCs/>
                            <w:color w:val="000000" w:themeColor="text1"/>
                            <w:kern w:val="24"/>
                            <w:sz w:val="14"/>
                            <w:szCs w:val="14"/>
                            <w:lang w:val="en-AU"/>
                          </w:rPr>
                          <w:t>Process Step</w:t>
                        </w:r>
                      </w:p>
                      <w:p w14:paraId="0DC1C6C8" w14:textId="77777777" w:rsidR="000C027D" w:rsidRPr="007205D4" w:rsidRDefault="000C027D" w:rsidP="003E2532">
                        <w:pPr>
                          <w:rPr>
                            <w:sz w:val="20"/>
                            <w:szCs w:val="18"/>
                          </w:rPr>
                        </w:pPr>
                        <w:r w:rsidRPr="007205D4">
                          <w:rPr>
                            <w:rFonts w:asciiTheme="minorHAnsi" w:hAnsi="Calibri"/>
                            <w:color w:val="000000" w:themeColor="text1"/>
                            <w:kern w:val="24"/>
                            <w:sz w:val="14"/>
                            <w:szCs w:val="14"/>
                            <w:lang w:val="en-AU"/>
                          </w:rPr>
                          <w:t>from Business Group</w:t>
                        </w:r>
                      </w:p>
                    </w:txbxContent>
                  </v:textbox>
                </v:shape>
                <v:shapetype id="_x0000_t4" coordsize="21600,21600" o:spt="4" path="m10800,l,10800,10800,21600,21600,10800xe">
                  <v:stroke joinstyle="miter"/>
                  <v:path gradientshapeok="t" o:connecttype="rect" textboxrect="5400,5400,16200,16200"/>
                </v:shapetype>
                <v:shape id="Diamond 65" o:spid="_x0000_s1213" type="#_x0000_t4" style="position:absolute;left:20097;top:26421;width:5437;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" fillcolor="#dbe5f1 [660]" strokecolor="#243f60 [1604]" strokeweight=".25pt"/>
                <v:shape id="TextBox 66" o:spid="_x0000_s1214" type="#_x0000_t202" style="position:absolute;left:25534;top:26421;width:16950;height:4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5DF3A31F" w14:textId="77777777" w:rsidR="000C027D" w:rsidRPr="007205D4" w:rsidRDefault="000C027D" w:rsidP="003E2532">
                        <w:pPr>
                          <w:rPr>
                            <w:sz w:val="20"/>
                            <w:szCs w:val="20"/>
                          </w:rPr>
                        </w:pPr>
                        <w:r w:rsidRPr="007205D4">
                          <w:rPr>
                            <w:rFonts w:asciiTheme="minorHAnsi" w:hAnsi="Calibri"/>
                            <w:i/>
                            <w:iCs/>
                            <w:color w:val="000000" w:themeColor="text1"/>
                            <w:kern w:val="24"/>
                            <w:sz w:val="14"/>
                            <w:szCs w:val="14"/>
                            <w:lang w:val="en-AU"/>
                          </w:rPr>
                          <w:t xml:space="preserve">Process Control </w:t>
                        </w:r>
                      </w:p>
                      <w:p w14:paraId="66C5CC81" w14:textId="77777777" w:rsidR="000C027D" w:rsidRPr="007205D4" w:rsidRDefault="000C027D" w:rsidP="003E2532">
                        <w:pPr>
                          <w:rPr>
                            <w:sz w:val="20"/>
                            <w:szCs w:val="18"/>
                          </w:rPr>
                        </w:pPr>
                        <w:r w:rsidRPr="007205D4">
                          <w:rPr>
                            <w:rFonts w:asciiTheme="minorHAnsi" w:hAnsi="Calibri"/>
                            <w:color w:val="000000" w:themeColor="text1"/>
                            <w:kern w:val="24"/>
                            <w:sz w:val="14"/>
                            <w:szCs w:val="14"/>
                            <w:lang w:val="en-AU"/>
                          </w:rPr>
                          <w:t>from Business Group</w:t>
                        </w:r>
                      </w:p>
                    </w:txbxContent>
                  </v:textbox>
                </v:shape>
                <v:rect id="Rectangle 636" o:spid="_x0000_s1215" style="position:absolute;left:41961;top:27128;width:5505;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" fillcolor="#ffc" strokecolor="#243f60 [1604]" strokeweight=".25pt"/>
                <v:shape id="TextBox 69" o:spid="_x0000_s1216" type="#_x0000_t202" style="position:absolute;left:47466;top:27128;width:21661;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4D434E73" w14:textId="565F8166" w:rsidR="000C027D" w:rsidRPr="007205D4" w:rsidRDefault="000C027D" w:rsidP="003E2532">
                        <w:pPr>
                          <w:rPr>
                            <w:sz w:val="14"/>
                            <w:szCs w:val="14"/>
                          </w:rPr>
                        </w:pPr>
                        <w:r w:rsidRPr="007205D4">
                          <w:rPr>
                            <w:rFonts w:asciiTheme="minorHAnsi" w:hAnsi="Calibri"/>
                            <w:color w:val="000000" w:themeColor="text1"/>
                            <w:kern w:val="24"/>
                            <w:sz w:val="14"/>
                            <w:szCs w:val="14"/>
                            <w:lang w:val="en-AU"/>
                          </w:rPr>
                          <w:t xml:space="preserve">Structure </w:t>
                        </w:r>
                        <w:del w:id="261" w:author="Inkyung Choi" w:date="2023-03-14T11:52:00Z">
                          <w:r w:rsidRPr="007205D4" w:rsidDel="00ED6B76">
                            <w:rPr>
                              <w:rFonts w:asciiTheme="minorHAnsi" w:hAnsi="Calibri"/>
                              <w:color w:val="000000" w:themeColor="text1"/>
                              <w:kern w:val="24"/>
                              <w:sz w:val="14"/>
                              <w:szCs w:val="14"/>
                              <w:lang w:val="en-AU"/>
                            </w:rPr>
                            <w:delText>objects</w:delText>
                          </w:r>
                        </w:del>
                        <w:ins w:id="262" w:author="Inkyung Choi" w:date="2023-03-14T11:52:00Z">
                          <w:r w:rsidR="00ED6B76">
                            <w:rPr>
                              <w:rFonts w:asciiTheme="minorHAnsi" w:hAnsi="Calibri"/>
                              <w:color w:val="000000" w:themeColor="text1"/>
                              <w:kern w:val="24"/>
                              <w:sz w:val="14"/>
                              <w:szCs w:val="14"/>
                              <w:lang w:val="en-AU"/>
                            </w:rPr>
                            <w:t>classes</w:t>
                          </w:r>
                        </w:ins>
                      </w:p>
                    </w:txbxContent>
                  </v:textbox>
                </v:shape>
                <v:rect id="Rectangle 638" o:spid="_x0000_s1217" style="position:absolute;left:41961;top:22087;width:5505;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" fillcolor="#d6e3bc [1302]" strokecolor="#243f60 [1604]" strokeweight=".25pt"/>
                <v:shape id="TextBox 72" o:spid="_x0000_s1218" type="#_x0000_t202" style="position:absolute;left:47466;top:22087;width:2166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2A256699" w14:textId="70F4728D" w:rsidR="000C027D" w:rsidRPr="007205D4" w:rsidRDefault="000C027D" w:rsidP="003E2532">
                        <w:pPr>
                          <w:rPr>
                            <w:sz w:val="20"/>
                            <w:szCs w:val="20"/>
                          </w:rPr>
                        </w:pPr>
                        <w:r w:rsidRPr="007205D4">
                          <w:rPr>
                            <w:rFonts w:asciiTheme="minorHAnsi" w:hAnsi="Calibri"/>
                            <w:color w:val="000000" w:themeColor="text1"/>
                            <w:kern w:val="24"/>
                            <w:sz w:val="14"/>
                            <w:szCs w:val="14"/>
                            <w:lang w:val="en-AU"/>
                          </w:rPr>
                          <w:t xml:space="preserve">Concept </w:t>
                        </w:r>
                        <w:del w:id="263" w:author="Inkyung Choi" w:date="2023-03-14T11:52:00Z">
                          <w:r w:rsidRPr="007205D4" w:rsidDel="00ED6B76">
                            <w:rPr>
                              <w:rFonts w:asciiTheme="minorHAnsi" w:hAnsi="Calibri"/>
                              <w:color w:val="000000" w:themeColor="text1"/>
                              <w:kern w:val="24"/>
                              <w:sz w:val="14"/>
                              <w:szCs w:val="14"/>
                              <w:lang w:val="en-AU"/>
                            </w:rPr>
                            <w:delText>objects</w:delText>
                          </w:r>
                        </w:del>
                        <w:ins w:id="264" w:author="Inkyung Choi" w:date="2023-03-14T11:52:00Z">
                          <w:r w:rsidR="00ED6B76">
                            <w:rPr>
                              <w:rFonts w:asciiTheme="minorHAnsi" w:hAnsi="Calibri"/>
                              <w:color w:val="000000" w:themeColor="text1"/>
                              <w:kern w:val="24"/>
                              <w:sz w:val="14"/>
                              <w:szCs w:val="14"/>
                              <w:lang w:val="en-AU"/>
                            </w:rPr>
                            <w:t>classes</w:t>
                          </w:r>
                        </w:ins>
                      </w:p>
                    </w:txbxContent>
                  </v:textbox>
                </v:shape>
                <v:shape id="TextBox 37" o:spid="_x0000_s1219" type="#_x0000_t202" style="position:absolute;left:18946;width:4528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" filled="f" stroked="f">
                  <v:textbox>
                    <w:txbxContent>
                      <w:p w14:paraId="77DDC6BB" w14:textId="77777777" w:rsidR="000C027D" w:rsidRPr="003E2532" w:rsidRDefault="000C027D" w:rsidP="003E2532">
                        <w:pPr>
                          <w:jc w:val="center"/>
                          <w:rPr>
                            <w:sz w:val="20"/>
                            <w:szCs w:val="20"/>
                          </w:rPr>
                        </w:pPr>
                        <w:r w:rsidRPr="003E2532">
                          <w:rPr>
                            <w:rFonts w:asciiTheme="minorHAnsi" w:hAnsi="Calibri"/>
                            <w:b/>
                            <w:bCs/>
                            <w:i/>
                            <w:iCs/>
                            <w:color w:val="000000" w:themeColor="text1"/>
                            <w:kern w:val="24"/>
                            <w:sz w:val="20"/>
                            <w:szCs w:val="20"/>
                            <w:lang w:val="en-AU"/>
                          </w:rPr>
                          <w:t>Edit and impute</w:t>
                        </w:r>
                        <w:r w:rsidRPr="003E2532">
                          <w:rPr>
                            <w:rFonts w:asciiTheme="minorHAnsi" w:hAnsi="Calibri"/>
                            <w:color w:val="000000" w:themeColor="text1"/>
                            <w:kern w:val="24"/>
                            <w:sz w:val="20"/>
                            <w:szCs w:val="20"/>
                            <w:lang w:val="en-AU"/>
                          </w:rPr>
                          <w:t xml:space="preserve"> – GSBPM 5.4</w:t>
                        </w:r>
                      </w:p>
                    </w:txbxContent>
                  </v:textbox>
                </v:shape>
                <v:shape id="TextBox 104" o:spid="_x0000_s1220" type="#_x0000_t202" style="position:absolute;left:43286;top:10828;width:5207;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" fillcolor="#dbe5f1 [660]" strokecolor="#dbe5f1 [660]" strokeweight="2pt">
                  <v:textbox>
                    <w:txbxContent>
                      <w:p w14:paraId="121DFB42" w14:textId="77777777" w:rsidR="000C027D" w:rsidRPr="007205D4" w:rsidRDefault="000C027D" w:rsidP="003E2532">
                        <w:pPr>
                          <w:jc w:val="center"/>
                          <w:rPr>
                            <w:sz w:val="18"/>
                            <w:szCs w:val="18"/>
                          </w:rPr>
                        </w:pPr>
                        <w:r w:rsidRPr="007205D4">
                          <w:rPr>
                            <w:rFonts w:asciiTheme="minorHAnsi" w:hAnsi="Calibri"/>
                            <w:i/>
                            <w:iCs/>
                            <w:color w:val="000000" w:themeColor="dark1"/>
                            <w:kern w:val="24"/>
                            <w:sz w:val="10"/>
                            <w:szCs w:val="10"/>
                            <w:lang w:val="en-AU"/>
                          </w:rPr>
                          <w:t>n &gt; 0</w:t>
                        </w:r>
                      </w:p>
                    </w:txbxContent>
                  </v:textbox>
                </v:shape>
                <v:rect id="Rectangle 683634530" o:spid="_x0000_s1221" style="position:absolute;left:50133;top:5526;width:11793;height:8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" fillcolor="#b8cce4 [1300]" strokecolor="#b8cce4 [1300]" strokeweight=".25pt">
                  <v:textbox>
                    <w:txbxContent>
                      <w:p w14:paraId="233CC841" w14:textId="77777777" w:rsidR="000C027D" w:rsidRPr="008D4B14" w:rsidRDefault="000C027D" w:rsidP="003E2532">
                        <w:pPr>
                          <w:rPr>
                            <w:sz w:val="18"/>
                            <w:szCs w:val="18"/>
                          </w:rPr>
                        </w:pPr>
                        <w:r w:rsidRPr="008D4B14">
                          <w:rPr>
                            <w:rFonts w:asciiTheme="minorHAnsi" w:hAnsi="Calibri"/>
                            <w:b/>
                            <w:bCs/>
                            <w:i/>
                            <w:iCs/>
                            <w:color w:val="000000" w:themeColor="text1"/>
                            <w:kern w:val="24"/>
                            <w:sz w:val="12"/>
                            <w:szCs w:val="12"/>
                            <w:lang w:val="en-AU"/>
                          </w:rPr>
                          <w:t>Determine appropriate treatment and apply to potential errors and gaps.</w:t>
                        </w:r>
                      </w:p>
                    </w:txbxContent>
                  </v:textbox>
                </v:rect>
                <v:shape id="TextBox 106" o:spid="_x0000_s1222" type="#_x0000_t202" style="position:absolute;left:42484;top:4806;width:498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" fillcolor="#dbe5f1 [660]" strokecolor="#dbe5f1 [660]" strokeweight="2pt">
                  <v:textbox>
                    <w:txbxContent>
                      <w:p w14:paraId="6DDB1EB5" w14:textId="77777777" w:rsidR="000C027D" w:rsidRPr="008D4B14" w:rsidRDefault="000C027D" w:rsidP="003E2532">
                        <w:pPr>
                          <w:jc w:val="center"/>
                          <w:rPr>
                            <w:sz w:val="18"/>
                            <w:szCs w:val="18"/>
                          </w:rPr>
                        </w:pPr>
                        <w:r w:rsidRPr="008D4B14">
                          <w:rPr>
                            <w:rFonts w:asciiTheme="minorHAnsi" w:hAnsi="Calibri"/>
                            <w:i/>
                            <w:iCs/>
                            <w:color w:val="000000" w:themeColor="dark1"/>
                            <w:kern w:val="24"/>
                            <w:sz w:val="10"/>
                            <w:szCs w:val="10"/>
                            <w:lang w:val="en-AU"/>
                          </w:rPr>
                          <w:t>n = 0</w:t>
                        </w:r>
                      </w:p>
                    </w:txbxContent>
                  </v:textbox>
                </v:shape>
                <v:shape id="Diamond 25" o:spid="_x0000_s1223" type="#_x0000_t4" style="position:absolute;left:38848;top:6834;width:6517;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" fillcolor="#b8cce4 [1300]" strokecolor="#243f60 [1604]" strokeweight=".5pt"/>
                <v:shape id="TextBox 6" o:spid="_x0000_s1224" type="#_x0000_t202" style="position:absolute;top:16327;width:18002;height:1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" filled="f" stroked="f">
                  <v:textbox>
                    <w:txbxContent>
                      <w:p w14:paraId="0A35EF55" w14:textId="04D574D6" w:rsidR="000C027D" w:rsidRPr="003E2532" w:rsidRDefault="000C027D" w:rsidP="003E2532">
                        <w:pPr>
                          <w:rPr>
                            <w:sz w:val="14"/>
                            <w:szCs w:val="14"/>
                          </w:rPr>
                        </w:pPr>
                        <w:r w:rsidRPr="003E2532">
                          <w:rPr>
                            <w:rFonts w:asciiTheme="minorHAnsi" w:hAnsi="Calibri"/>
                            <w:color w:val="000000" w:themeColor="text1"/>
                            <w:kern w:val="24"/>
                            <w:sz w:val="14"/>
                            <w:szCs w:val="14"/>
                            <w:lang w:val="en-AU"/>
                          </w:rPr>
                          <w:t xml:space="preserve">The </w:t>
                        </w:r>
                        <w:r w:rsidRPr="003E2532">
                          <w:rPr>
                            <w:rFonts w:asciiTheme="minorHAnsi" w:hAnsi="Calibri"/>
                            <w:i/>
                            <w:iCs/>
                            <w:color w:val="000000" w:themeColor="text1"/>
                            <w:kern w:val="24"/>
                            <w:sz w:val="14"/>
                            <w:szCs w:val="14"/>
                            <w:lang w:val="en-AU"/>
                          </w:rPr>
                          <w:t xml:space="preserve">Process Input </w:t>
                        </w:r>
                        <w:r w:rsidRPr="003E2532">
                          <w:rPr>
                            <w:rFonts w:asciiTheme="minorHAnsi" w:hAnsi="Calibri"/>
                            <w:color w:val="000000" w:themeColor="text1"/>
                            <w:kern w:val="24"/>
                            <w:sz w:val="14"/>
                            <w:szCs w:val="14"/>
                            <w:lang w:val="en-AU"/>
                          </w:rPr>
                          <w:t xml:space="preserve">from Business Group records which information </w:t>
                        </w:r>
                        <w:del w:id="265" w:author="Inkyung Choi" w:date="2023-03-14T11:52:00Z">
                          <w:r w:rsidRPr="00D92C04" w:rsidDel="00ED6B76">
                            <w:rPr>
                              <w:rFonts w:asciiTheme="minorHAnsi" w:hAnsi="Calibri"/>
                              <w:color w:val="000000" w:themeColor="text1"/>
                              <w:kern w:val="24"/>
                              <w:sz w:val="14"/>
                              <w:szCs w:val="14"/>
                              <w:lang w:val="en-AU"/>
                            </w:rPr>
                            <w:delText>objects</w:delText>
                          </w:r>
                          <w:r w:rsidRPr="003E2532" w:rsidDel="00ED6B76">
                            <w:rPr>
                              <w:rFonts w:asciiTheme="minorHAnsi" w:hAnsi="Calibri"/>
                              <w:color w:val="000000" w:themeColor="text1"/>
                              <w:kern w:val="24"/>
                              <w:sz w:val="14"/>
                              <w:szCs w:val="14"/>
                              <w:lang w:val="en-AU"/>
                            </w:rPr>
                            <w:delText xml:space="preserve"> </w:delText>
                          </w:r>
                        </w:del>
                        <w:ins w:id="266" w:author="Inkyung Choi" w:date="2023-03-14T11:52:00Z">
                          <w:r w:rsidR="00ED6B76">
                            <w:rPr>
                              <w:rFonts w:asciiTheme="minorHAnsi" w:hAnsi="Calibri"/>
                              <w:color w:val="000000" w:themeColor="text1"/>
                              <w:kern w:val="24"/>
                              <w:sz w:val="14"/>
                              <w:szCs w:val="14"/>
                              <w:lang w:val="en-AU"/>
                            </w:rPr>
                            <w:t>classes</w:t>
                          </w:r>
                          <w:r w:rsidR="00ED6B76" w:rsidRPr="003E2532">
                            <w:rPr>
                              <w:rFonts w:asciiTheme="minorHAnsi" w:hAnsi="Calibri"/>
                              <w:color w:val="000000" w:themeColor="text1"/>
                              <w:kern w:val="24"/>
                              <w:sz w:val="14"/>
                              <w:szCs w:val="14"/>
                              <w:lang w:val="en-AU"/>
                            </w:rPr>
                            <w:t xml:space="preserve"> </w:t>
                          </w:r>
                        </w:ins>
                        <w:r w:rsidRPr="003E2532">
                          <w:rPr>
                            <w:rFonts w:asciiTheme="minorHAnsi" w:hAnsi="Calibri"/>
                            <w:color w:val="000000" w:themeColor="text1"/>
                            <w:kern w:val="24"/>
                            <w:sz w:val="14"/>
                            <w:szCs w:val="14"/>
                            <w:lang w:val="en-AU"/>
                          </w:rPr>
                          <w:t xml:space="preserve">from the Concept and Structure Groups are input to the </w:t>
                        </w:r>
                        <w:r w:rsidRPr="003E2532">
                          <w:rPr>
                            <w:rFonts w:asciiTheme="minorHAnsi" w:hAnsi="Calibri"/>
                            <w:i/>
                            <w:iCs/>
                            <w:color w:val="000000" w:themeColor="text1"/>
                            <w:kern w:val="24"/>
                            <w:sz w:val="14"/>
                            <w:szCs w:val="14"/>
                            <w:lang w:val="en-AU"/>
                          </w:rPr>
                          <w:t xml:space="preserve">Process Step   </w:t>
                        </w:r>
                      </w:p>
                    </w:txbxContent>
                  </v:textbox>
                </v:shape>
                <v:shape id="TextBox 45" o:spid="_x0000_s1225" type="#_x0000_t202" style="position:absolute;left:65527;top:16327;width:17759;height:1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" filled="f" stroked="f">
                  <v:textbox>
                    <w:txbxContent>
                      <w:p w14:paraId="522B40CE" w14:textId="27F5CC57" w:rsidR="000C027D" w:rsidRPr="008D4B14" w:rsidRDefault="000C027D" w:rsidP="003E2532">
                        <w:pPr>
                          <w:rPr>
                            <w:sz w:val="14"/>
                            <w:szCs w:val="14"/>
                          </w:rPr>
                        </w:pPr>
                        <w:r w:rsidRPr="008D4B14">
                          <w:rPr>
                            <w:rFonts w:asciiTheme="minorHAnsi" w:hAnsi="Calibri"/>
                            <w:color w:val="000000" w:themeColor="text1"/>
                            <w:kern w:val="24"/>
                            <w:sz w:val="14"/>
                            <w:szCs w:val="14"/>
                            <w:lang w:val="en-AU"/>
                          </w:rPr>
                          <w:t xml:space="preserve">The </w:t>
                        </w:r>
                        <w:r w:rsidRPr="008D4B14">
                          <w:rPr>
                            <w:rFonts w:asciiTheme="minorHAnsi" w:hAnsi="Calibri"/>
                            <w:i/>
                            <w:iCs/>
                            <w:color w:val="000000" w:themeColor="text1"/>
                            <w:kern w:val="24"/>
                            <w:sz w:val="14"/>
                            <w:szCs w:val="14"/>
                            <w:lang w:val="en-AU"/>
                          </w:rPr>
                          <w:t xml:space="preserve">Process Output </w:t>
                        </w:r>
                        <w:r w:rsidRPr="008D4B14">
                          <w:rPr>
                            <w:rFonts w:asciiTheme="minorHAnsi" w:hAnsi="Calibri"/>
                            <w:color w:val="000000" w:themeColor="text1"/>
                            <w:kern w:val="24"/>
                            <w:sz w:val="14"/>
                            <w:szCs w:val="14"/>
                            <w:lang w:val="en-AU"/>
                          </w:rPr>
                          <w:t xml:space="preserve">from Business Group records which information </w:t>
                        </w:r>
                        <w:del w:id="267" w:author="Inkyung Choi" w:date="2023-03-14T11:52:00Z">
                          <w:r w:rsidRPr="008D4B14" w:rsidDel="00ED6B76">
                            <w:rPr>
                              <w:rFonts w:asciiTheme="minorHAnsi" w:hAnsi="Calibri"/>
                              <w:color w:val="000000" w:themeColor="text1"/>
                              <w:kern w:val="24"/>
                              <w:sz w:val="14"/>
                              <w:szCs w:val="14"/>
                              <w:lang w:val="en-AU"/>
                            </w:rPr>
                            <w:delText xml:space="preserve">objects </w:delText>
                          </w:r>
                        </w:del>
                        <w:ins w:id="268" w:author="Inkyung Choi" w:date="2023-03-14T11:52:00Z">
                          <w:r w:rsidR="00ED6B76">
                            <w:rPr>
                              <w:rFonts w:asciiTheme="minorHAnsi" w:hAnsi="Calibri"/>
                              <w:color w:val="000000" w:themeColor="text1"/>
                              <w:kern w:val="24"/>
                              <w:sz w:val="14"/>
                              <w:szCs w:val="14"/>
                              <w:lang w:val="en-AU"/>
                            </w:rPr>
                            <w:t>classes</w:t>
                          </w:r>
                          <w:r w:rsidR="00ED6B76" w:rsidRPr="008D4B14">
                            <w:rPr>
                              <w:rFonts w:asciiTheme="minorHAnsi" w:hAnsi="Calibri"/>
                              <w:color w:val="000000" w:themeColor="text1"/>
                              <w:kern w:val="24"/>
                              <w:sz w:val="14"/>
                              <w:szCs w:val="14"/>
                              <w:lang w:val="en-AU"/>
                            </w:rPr>
                            <w:t xml:space="preserve"> </w:t>
                          </w:r>
                        </w:ins>
                        <w:r w:rsidRPr="008D4B14">
                          <w:rPr>
                            <w:rFonts w:asciiTheme="minorHAnsi" w:hAnsi="Calibri"/>
                            <w:color w:val="000000" w:themeColor="text1"/>
                            <w:kern w:val="24"/>
                            <w:sz w:val="14"/>
                            <w:szCs w:val="14"/>
                            <w:lang w:val="en-AU"/>
                          </w:rPr>
                          <w:t xml:space="preserve">from the Concept and Structure Groups are outputs from the </w:t>
                        </w:r>
                        <w:r w:rsidRPr="008D4B14">
                          <w:rPr>
                            <w:rFonts w:asciiTheme="minorHAnsi" w:hAnsi="Calibri"/>
                            <w:i/>
                            <w:iCs/>
                            <w:color w:val="000000" w:themeColor="text1"/>
                            <w:kern w:val="24"/>
                            <w:sz w:val="14"/>
                            <w:szCs w:val="14"/>
                            <w:lang w:val="en-AU"/>
                          </w:rPr>
                          <w:t xml:space="preserve">Process Step </w:t>
                        </w:r>
                      </w:p>
                    </w:txbxContent>
                  </v:textbox>
                </v:shape>
                <w10:anchorlock/>
              </v:group>
            </w:pict>
          </mc:Fallback>
        </mc:AlternateContent>
      </w:r>
    </w:p>
    <w:p w14:paraId="16B68CCE" w14:textId="77777777" w:rsidR="009251BD" w:rsidRPr="0058707A" w:rsidRDefault="009251BD" w:rsidP="00E01F8C"/>
    <w:p w14:paraId="7444719B" w14:textId="546B3729" w:rsidR="0026309A" w:rsidRPr="00837A26" w:rsidRDefault="001B24F6" w:rsidP="00E01F8C">
      <w:pPr>
        <w:pStyle w:val="Caption"/>
        <w:rPr>
          <w:b w:val="0"/>
          <w:bCs w:val="0"/>
          <w:i w:val="0"/>
          <w:iCs/>
        </w:rPr>
      </w:pPr>
      <w:bookmarkStart w:id="229" w:name="_Toc343259841"/>
      <w:r w:rsidRPr="00837A26">
        <w:rPr>
          <w:b w:val="0"/>
          <w:bCs w:val="0"/>
          <w:i w:val="0"/>
          <w:iCs/>
        </w:rPr>
        <w:t xml:space="preserve">Figure </w:t>
      </w:r>
      <w:r w:rsidR="00626B79" w:rsidRPr="00837A26">
        <w:rPr>
          <w:b w:val="0"/>
          <w:bCs w:val="0"/>
          <w:i w:val="0"/>
          <w:iCs/>
        </w:rPr>
        <w:t>6</w:t>
      </w:r>
      <w:r w:rsidRPr="00837A26">
        <w:rPr>
          <w:b w:val="0"/>
          <w:bCs w:val="0"/>
          <w:i w:val="0"/>
          <w:iCs/>
          <w:noProof/>
        </w:rPr>
        <w:t>. Design your own imputation process</w:t>
      </w:r>
      <w:bookmarkEnd w:id="229"/>
    </w:p>
    <w:p w14:paraId="00C73F0C" w14:textId="317E2711" w:rsidR="001B24F6" w:rsidRDefault="001B24F6" w:rsidP="00E01F8C"/>
    <w:p w14:paraId="76CA6D06" w14:textId="277D7F5A" w:rsidR="009251BD" w:rsidRDefault="009251BD" w:rsidP="00CC6D70">
      <w:pPr>
        <w:pStyle w:val="ListParagraph"/>
        <w:numPr>
          <w:ilvl w:val="0"/>
          <w:numId w:val="44"/>
        </w:numPr>
        <w:ind w:left="0" w:firstLine="0"/>
        <w:contextualSpacing w:val="0"/>
      </w:pPr>
      <w:r w:rsidRPr="0058707A">
        <w:t>At the international level</w:t>
      </w:r>
      <w:r w:rsidR="001D2773">
        <w:t>,</w:t>
      </w:r>
      <w:r w:rsidRPr="0058707A">
        <w:t xml:space="preserve"> there will be increased possibilities for co-design and co-development of common components based upon more robust user-requirements from a wider user</w:t>
      </w:r>
      <w:r w:rsidR="001D2773">
        <w:t xml:space="preserve"> </w:t>
      </w:r>
      <w:r w:rsidRPr="0058707A">
        <w:t>community. The IT</w:t>
      </w:r>
      <w:r>
        <w:t xml:space="preserve"> </w:t>
      </w:r>
      <w:r w:rsidRPr="0058707A">
        <w:t>developers will also have access to a larger development co</w:t>
      </w:r>
      <w:r w:rsidR="00D33D36">
        <w:t>mmunity that all speak the same language to describe their statistical information</w:t>
      </w:r>
      <w:r w:rsidRPr="0058707A">
        <w:t>.</w:t>
      </w:r>
    </w:p>
    <w:p w14:paraId="530E665F" w14:textId="77777777" w:rsidR="007728E3" w:rsidRDefault="007728E3" w:rsidP="00E01F8C"/>
    <w:p w14:paraId="6A7A1A9C" w14:textId="7F365F39" w:rsidR="007728E3" w:rsidRDefault="00D0115A" w:rsidP="00D0115A">
      <w:pPr>
        <w:pStyle w:val="Heading3"/>
        <w:spacing w:before="0" w:line="240" w:lineRule="auto"/>
        <w:rPr>
          <w:b w:val="0"/>
          <w:i/>
        </w:rPr>
      </w:pPr>
      <w:bookmarkStart w:id="230" w:name="_Toc52199028"/>
      <w:r>
        <w:rPr>
          <w:b w:val="0"/>
          <w:i/>
        </w:rPr>
        <w:t>The m</w:t>
      </w:r>
      <w:r w:rsidR="007728E3">
        <w:rPr>
          <w:b w:val="0"/>
          <w:i/>
        </w:rPr>
        <w:t xml:space="preserve">anagement </w:t>
      </w:r>
      <w:proofErr w:type="gramStart"/>
      <w:r w:rsidR="007728E3">
        <w:rPr>
          <w:b w:val="0"/>
          <w:i/>
        </w:rPr>
        <w:t>view</w:t>
      </w:r>
      <w:bookmarkEnd w:id="230"/>
      <w:proofErr w:type="gramEnd"/>
    </w:p>
    <w:p w14:paraId="0B0564E8" w14:textId="77777777" w:rsidR="00D0115A" w:rsidRPr="00D0115A" w:rsidRDefault="00D0115A" w:rsidP="00D0115A"/>
    <w:p w14:paraId="460EF4E3" w14:textId="3D901803" w:rsidR="007728E3" w:rsidRDefault="007728E3" w:rsidP="0059130A">
      <w:pPr>
        <w:pStyle w:val="ListParagraph"/>
        <w:numPr>
          <w:ilvl w:val="0"/>
          <w:numId w:val="44"/>
        </w:numPr>
        <w:ind w:left="0" w:firstLine="0"/>
        <w:contextualSpacing w:val="0"/>
      </w:pPr>
      <w:r>
        <w:t xml:space="preserve">Using GSIM (especially when it is used with GSBPM together) as a base for </w:t>
      </w:r>
      <w:proofErr w:type="spellStart"/>
      <w:r>
        <w:t>standardised</w:t>
      </w:r>
      <w:proofErr w:type="spellEnd"/>
      <w:r>
        <w:t xml:space="preserve"> information </w:t>
      </w:r>
      <w:del w:id="231" w:author="Inkyung Choi" w:date="2023-03-14T11:53:00Z">
        <w:r w:rsidDel="001206BF">
          <w:delText xml:space="preserve">objects </w:delText>
        </w:r>
      </w:del>
      <w:ins w:id="232" w:author="Inkyung Choi" w:date="2023-03-14T11:53:00Z">
        <w:r w:rsidR="001206BF">
          <w:t xml:space="preserve">classes </w:t>
        </w:r>
      </w:ins>
      <w:r>
        <w:t>can</w:t>
      </w:r>
      <w:r w:rsidR="00362D13">
        <w:t xml:space="preserve"> support various management activities</w:t>
      </w:r>
      <w:r w:rsidR="00A241E0">
        <w:t xml:space="preserve"> covered by GAMSO activity areas</w:t>
      </w:r>
      <w:r w:rsidR="00585F1F">
        <w:t>:</w:t>
      </w:r>
    </w:p>
    <w:p w14:paraId="4657FFB9" w14:textId="49023F1B" w:rsidR="0059130A" w:rsidRDefault="0059130A" w:rsidP="0059130A"/>
    <w:p w14:paraId="763BDB87" w14:textId="67C613CF" w:rsidR="00362D13" w:rsidRDefault="00362D13" w:rsidP="00362D13">
      <w:pPr>
        <w:pStyle w:val="ListParagraph"/>
        <w:numPr>
          <w:ilvl w:val="0"/>
          <w:numId w:val="60"/>
        </w:numPr>
      </w:pPr>
      <w:r>
        <w:lastRenderedPageBreak/>
        <w:t>For the top management - making decisions and planning on statistical programs, and the controlling activities</w:t>
      </w:r>
      <w:r w:rsidR="00EF7B4E">
        <w:t>;</w:t>
      </w:r>
    </w:p>
    <w:p w14:paraId="308377B1" w14:textId="34F2D28D" w:rsidR="00362D13" w:rsidRDefault="00362D13" w:rsidP="00362D13">
      <w:pPr>
        <w:pStyle w:val="ListParagraph"/>
        <w:numPr>
          <w:ilvl w:val="0"/>
          <w:numId w:val="60"/>
        </w:numPr>
      </w:pPr>
      <w:r>
        <w:t xml:space="preserve">For financial management – controlling </w:t>
      </w:r>
      <w:r w:rsidR="00EF7B4E">
        <w:t>system for statistical business process and calculating costs of statistical products;</w:t>
      </w:r>
    </w:p>
    <w:p w14:paraId="67D1323D" w14:textId="77E5D965" w:rsidR="00EF7B4E" w:rsidRDefault="00EF7B4E" w:rsidP="00362D13">
      <w:pPr>
        <w:pStyle w:val="ListParagraph"/>
        <w:numPr>
          <w:ilvl w:val="0"/>
          <w:numId w:val="60"/>
        </w:numPr>
      </w:pPr>
      <w:r>
        <w:t xml:space="preserve">For quality management – designing a </w:t>
      </w:r>
      <w:r w:rsidR="004B0361">
        <w:t xml:space="preserve">quality indicator, implementing quality </w:t>
      </w:r>
      <w:r>
        <w:t>framework and monitoring product and process quality;</w:t>
      </w:r>
    </w:p>
    <w:p w14:paraId="66709B77" w14:textId="2C48F81C" w:rsidR="00EF7B4E" w:rsidRDefault="00EF7B4E" w:rsidP="00362D13">
      <w:pPr>
        <w:pStyle w:val="ListParagraph"/>
        <w:numPr>
          <w:ilvl w:val="0"/>
          <w:numId w:val="60"/>
        </w:numPr>
      </w:pPr>
      <w:r>
        <w:t>For methodology management – designing</w:t>
      </w:r>
      <w:r w:rsidR="002B61F8">
        <w:t xml:space="preserve">, </w:t>
      </w:r>
      <w:proofErr w:type="spellStart"/>
      <w:r w:rsidR="00CE24F2">
        <w:t>standardising</w:t>
      </w:r>
      <w:proofErr w:type="spellEnd"/>
      <w:r w:rsidR="00CE24F2">
        <w:t xml:space="preserve"> </w:t>
      </w:r>
      <w:r>
        <w:t>and maintaining methodologies;</w:t>
      </w:r>
    </w:p>
    <w:p w14:paraId="7F3FEE1A" w14:textId="4E0B09AF" w:rsidR="00EF7B4E" w:rsidRDefault="00EF7B4E" w:rsidP="00837A26">
      <w:pPr>
        <w:pStyle w:val="ListParagraph"/>
        <w:numPr>
          <w:ilvl w:val="0"/>
          <w:numId w:val="60"/>
        </w:numPr>
      </w:pPr>
      <w:r>
        <w:t>For information management – managing metadata and data management system/tool and compiling data management strategy.</w:t>
      </w:r>
    </w:p>
    <w:p w14:paraId="077641B4" w14:textId="2F3E46D9" w:rsidR="007728E3" w:rsidRPr="007728E3" w:rsidRDefault="007728E3" w:rsidP="007728E3"/>
    <w:p w14:paraId="4EC56BD4" w14:textId="77777777" w:rsidR="0026309A" w:rsidRPr="0058707A" w:rsidRDefault="0026309A" w:rsidP="00E01F8C"/>
    <w:p w14:paraId="06C67192" w14:textId="4AFE001B" w:rsidR="00DA16A4" w:rsidRDefault="00B07C1F" w:rsidP="00E01F8C">
      <w:pPr>
        <w:pStyle w:val="Heading2"/>
        <w:spacing w:before="0" w:after="0"/>
        <w:rPr>
          <w:lang w:val="en-GB"/>
        </w:rPr>
      </w:pPr>
      <w:bookmarkStart w:id="233" w:name="_Toc52199029"/>
      <w:bookmarkEnd w:id="72"/>
      <w:bookmarkEnd w:id="73"/>
      <w:bookmarkEnd w:id="74"/>
      <w:r>
        <w:rPr>
          <w:lang w:val="en-GB"/>
        </w:rPr>
        <w:t>SDMX, DDI</w:t>
      </w:r>
      <w:r w:rsidRPr="00B07C1F">
        <w:rPr>
          <w:lang w:val="en-GB"/>
        </w:rPr>
        <w:t xml:space="preserve"> </w:t>
      </w:r>
      <w:r>
        <w:rPr>
          <w:lang w:val="en-GB"/>
        </w:rPr>
        <w:t>and other standards</w:t>
      </w:r>
      <w:bookmarkEnd w:id="233"/>
    </w:p>
    <w:p w14:paraId="05FFA172" w14:textId="77777777" w:rsidR="00D33D36" w:rsidRPr="00D33D36" w:rsidRDefault="00D33D36" w:rsidP="00E01F8C">
      <w:pPr>
        <w:rPr>
          <w:lang w:val="en-GB"/>
        </w:rPr>
      </w:pPr>
    </w:p>
    <w:p w14:paraId="260F4EB8" w14:textId="1D345F3F" w:rsidR="0059130A" w:rsidRDefault="00756455" w:rsidP="00A52846">
      <w:pPr>
        <w:pStyle w:val="ListParagraph"/>
        <w:numPr>
          <w:ilvl w:val="0"/>
          <w:numId w:val="44"/>
        </w:numPr>
        <w:ind w:left="0" w:firstLine="0"/>
        <w:contextualSpacing w:val="0"/>
        <w:rPr>
          <w:lang w:val="en-AU"/>
        </w:rPr>
      </w:pPr>
      <w:r w:rsidRPr="0059130A">
        <w:rPr>
          <w:lang w:val="en-AU"/>
        </w:rPr>
        <w:t xml:space="preserve">As a reference framework of information </w:t>
      </w:r>
      <w:ins w:id="234" w:author="Inkyung Choi" w:date="2023-03-14T11:54:00Z">
        <w:r w:rsidR="00FE2FA7">
          <w:t>classes</w:t>
        </w:r>
      </w:ins>
      <w:del w:id="235" w:author="Inkyung Choi" w:date="2023-03-14T11:54:00Z">
        <w:r w:rsidRPr="0059130A" w:rsidDel="00FE2FA7">
          <w:rPr>
            <w:lang w:val="en-AU"/>
          </w:rPr>
          <w:delText>objects</w:delText>
        </w:r>
      </w:del>
      <w:r w:rsidRPr="0059130A">
        <w:rPr>
          <w:lang w:val="en-AU"/>
        </w:rPr>
        <w:t>, GSIM has a complementary relationship with standards</w:t>
      </w:r>
      <w:r w:rsidR="00F70EAB">
        <w:rPr>
          <w:rStyle w:val="FootnoteReference"/>
          <w:lang w:val="en-AU"/>
        </w:rPr>
        <w:footnoteReference w:id="11"/>
      </w:r>
      <w:r w:rsidRPr="0059130A">
        <w:rPr>
          <w:lang w:val="en-AU"/>
        </w:rPr>
        <w:t xml:space="preserve">, such as </w:t>
      </w:r>
      <w:r w:rsidR="00A86D13" w:rsidRPr="0059130A">
        <w:rPr>
          <w:lang w:val="en-AU"/>
        </w:rPr>
        <w:t xml:space="preserve">Statistical Data and Metadata </w:t>
      </w:r>
      <w:proofErr w:type="spellStart"/>
      <w:r w:rsidR="00A86D13" w:rsidRPr="0059130A">
        <w:rPr>
          <w:lang w:val="en-AU"/>
        </w:rPr>
        <w:t>eXchange</w:t>
      </w:r>
      <w:proofErr w:type="spellEnd"/>
      <w:r w:rsidR="00DC3676" w:rsidRPr="0059130A">
        <w:rPr>
          <w:lang w:val="en-AU"/>
        </w:rPr>
        <w:t xml:space="preserve"> (SDMX</w:t>
      </w:r>
      <w:r w:rsidR="00A86D13" w:rsidRPr="0059130A">
        <w:rPr>
          <w:lang w:val="en-AU"/>
        </w:rPr>
        <w:t>)</w:t>
      </w:r>
      <w:r w:rsidRPr="0059130A">
        <w:rPr>
          <w:lang w:val="en-AU"/>
        </w:rPr>
        <w:t xml:space="preserve"> and </w:t>
      </w:r>
      <w:r w:rsidR="00A86D13" w:rsidRPr="0059130A">
        <w:rPr>
          <w:lang w:val="en-AU"/>
        </w:rPr>
        <w:t>Data Documentation Initiative</w:t>
      </w:r>
      <w:r w:rsidR="00DC3676" w:rsidRPr="0059130A">
        <w:rPr>
          <w:lang w:val="en-AU"/>
        </w:rPr>
        <w:t xml:space="preserve"> (DDI</w:t>
      </w:r>
      <w:r w:rsidR="00A86D13" w:rsidRPr="0059130A">
        <w:rPr>
          <w:lang w:val="en-AU"/>
        </w:rPr>
        <w:t>)</w:t>
      </w:r>
      <w:r w:rsidRPr="0059130A">
        <w:rPr>
          <w:lang w:val="en-AU"/>
        </w:rPr>
        <w:t>, which are commonly used to represent and exchange statistical data and metadata.</w:t>
      </w:r>
    </w:p>
    <w:p w14:paraId="551A578E" w14:textId="77777777" w:rsidR="0059130A" w:rsidRDefault="0059130A" w:rsidP="0059130A">
      <w:pPr>
        <w:pStyle w:val="ListParagraph"/>
        <w:numPr>
          <w:ilvl w:val="0"/>
          <w:numId w:val="0"/>
        </w:numPr>
        <w:contextualSpacing w:val="0"/>
        <w:rPr>
          <w:lang w:val="en-AU"/>
        </w:rPr>
      </w:pPr>
    </w:p>
    <w:p w14:paraId="37C5E026" w14:textId="37CBA295" w:rsidR="0059130A" w:rsidRPr="0059130A" w:rsidRDefault="0059130A" w:rsidP="00A52846">
      <w:pPr>
        <w:pStyle w:val="ListParagraph"/>
        <w:numPr>
          <w:ilvl w:val="0"/>
          <w:numId w:val="44"/>
        </w:numPr>
        <w:ind w:left="0" w:firstLine="0"/>
        <w:contextualSpacing w:val="0"/>
        <w:rPr>
          <w:lang w:val="en-AU"/>
        </w:rPr>
      </w:pPr>
      <w:r w:rsidRPr="0059130A">
        <w:rPr>
          <w:lang w:val="en-AU"/>
        </w:rPr>
        <w:t>T</w:t>
      </w:r>
      <w:r w:rsidR="00B07C1F" w:rsidRPr="0059130A">
        <w:rPr>
          <w:lang w:val="en-AU"/>
        </w:rPr>
        <w:t xml:space="preserve">he information </w:t>
      </w:r>
      <w:ins w:id="236" w:author="Inkyung Choi" w:date="2023-03-14T11:54:00Z">
        <w:r w:rsidR="00FE2FA7">
          <w:t>classes</w:t>
        </w:r>
        <w:r w:rsidR="00FE2FA7" w:rsidRPr="0059130A" w:rsidDel="00FE2FA7">
          <w:rPr>
            <w:lang w:val="en-AU"/>
          </w:rPr>
          <w:t xml:space="preserve"> </w:t>
        </w:r>
      </w:ins>
      <w:del w:id="237" w:author="Inkyung Choi" w:date="2023-03-14T11:54:00Z">
        <w:r w:rsidR="00B07C1F" w:rsidRPr="0059130A" w:rsidDel="00FE2FA7">
          <w:rPr>
            <w:lang w:val="en-AU"/>
          </w:rPr>
          <w:delText xml:space="preserve">objects </w:delText>
        </w:r>
      </w:del>
      <w:r w:rsidR="00B07C1F" w:rsidRPr="0059130A">
        <w:rPr>
          <w:lang w:val="en-AU"/>
        </w:rPr>
        <w:t xml:space="preserve">within GSIM are conceptual; no specific physical representation of the information is prescribed. </w:t>
      </w:r>
      <w:r w:rsidR="00756455" w:rsidRPr="0059130A">
        <w:rPr>
          <w:lang w:val="en-AU"/>
        </w:rPr>
        <w:t xml:space="preserve">As a simplified illustration, the </w:t>
      </w:r>
      <w:r w:rsidR="005549A6" w:rsidRPr="0059130A">
        <w:rPr>
          <w:lang w:val="en-AU"/>
        </w:rPr>
        <w:t xml:space="preserve">name of an </w:t>
      </w:r>
      <w:r w:rsidR="002A4DB5" w:rsidRPr="0059130A">
        <w:rPr>
          <w:lang w:val="en-AU"/>
        </w:rPr>
        <w:t>organisation</w:t>
      </w:r>
      <w:r w:rsidR="00756455" w:rsidRPr="0059130A">
        <w:rPr>
          <w:lang w:val="en-AU"/>
        </w:rPr>
        <w:t xml:space="preserve"> can be defined as the same concept regardless of whether the information is recorded in a database, in a spreadsheet, in a CSV file, in an XML file or handwritten on a piece of paper.</w:t>
      </w:r>
    </w:p>
    <w:p w14:paraId="4FAD5E48" w14:textId="77777777" w:rsidR="0059130A" w:rsidRDefault="0059130A" w:rsidP="0059130A">
      <w:pPr>
        <w:pStyle w:val="ListParagraph"/>
        <w:numPr>
          <w:ilvl w:val="0"/>
          <w:numId w:val="0"/>
        </w:numPr>
        <w:contextualSpacing w:val="0"/>
        <w:rPr>
          <w:lang w:val="en-AU"/>
        </w:rPr>
      </w:pPr>
    </w:p>
    <w:p w14:paraId="31B85C1C" w14:textId="1101A23F" w:rsidR="0059130A" w:rsidRDefault="00756455" w:rsidP="0059130A">
      <w:pPr>
        <w:pStyle w:val="ListParagraph"/>
        <w:numPr>
          <w:ilvl w:val="0"/>
          <w:numId w:val="44"/>
        </w:numPr>
        <w:ind w:left="0" w:firstLine="0"/>
        <w:contextualSpacing w:val="0"/>
        <w:rPr>
          <w:lang w:val="en-AU"/>
        </w:rPr>
      </w:pPr>
      <w:r w:rsidRPr="0059130A">
        <w:rPr>
          <w:lang w:val="en-AU"/>
        </w:rPr>
        <w:t xml:space="preserve">GSIM allows </w:t>
      </w:r>
      <w:r w:rsidR="002A4DB5" w:rsidRPr="0059130A">
        <w:rPr>
          <w:lang w:val="en-AU"/>
        </w:rPr>
        <w:t>organisation</w:t>
      </w:r>
      <w:r w:rsidR="00D16522" w:rsidRPr="0059130A">
        <w:rPr>
          <w:lang w:val="en-AU"/>
        </w:rPr>
        <w:t>s</w:t>
      </w:r>
      <w:r w:rsidRPr="0059130A">
        <w:rPr>
          <w:lang w:val="en-AU"/>
        </w:rPr>
        <w:t xml:space="preserve"> to start with a common </w:t>
      </w:r>
      <w:r w:rsidR="00B07C1F" w:rsidRPr="0059130A">
        <w:rPr>
          <w:lang w:val="en-AU"/>
        </w:rPr>
        <w:t>language</w:t>
      </w:r>
      <w:r w:rsidRPr="0059130A">
        <w:rPr>
          <w:lang w:val="en-AU"/>
        </w:rPr>
        <w:t xml:space="preserve"> related to</w:t>
      </w:r>
      <w:r w:rsidR="00B07C1F" w:rsidRPr="0059130A">
        <w:rPr>
          <w:lang w:val="en-AU"/>
        </w:rPr>
        <w:t xml:space="preserve"> the</w:t>
      </w:r>
      <w:r w:rsidRPr="0059130A">
        <w:rPr>
          <w:lang w:val="en-AU"/>
        </w:rPr>
        <w:t xml:space="preserve"> data and metadata used throughout the statistical </w:t>
      </w:r>
      <w:r w:rsidR="001C52F8" w:rsidRPr="0059130A">
        <w:rPr>
          <w:lang w:val="en-AU"/>
        </w:rPr>
        <w:t xml:space="preserve">business </w:t>
      </w:r>
      <w:r w:rsidRPr="0059130A">
        <w:rPr>
          <w:lang w:val="en-AU"/>
        </w:rPr>
        <w:t xml:space="preserve">process.  </w:t>
      </w:r>
      <w:commentRangeStart w:id="238"/>
      <w:r w:rsidR="005549A6" w:rsidRPr="0059130A">
        <w:rPr>
          <w:lang w:val="en-AU"/>
        </w:rPr>
        <w:t xml:space="preserve">In this context, GSIM information </w:t>
      </w:r>
      <w:ins w:id="239" w:author="Inkyung Choi" w:date="2023-03-14T11:54:00Z">
        <w:r w:rsidR="00FE2FA7">
          <w:t>classes</w:t>
        </w:r>
        <w:r w:rsidR="00FE2FA7" w:rsidRPr="0059130A" w:rsidDel="00FE2FA7">
          <w:rPr>
            <w:lang w:val="en-AU"/>
          </w:rPr>
          <w:t xml:space="preserve"> </w:t>
        </w:r>
      </w:ins>
      <w:del w:id="240" w:author="Inkyung Choi" w:date="2023-03-14T11:54:00Z">
        <w:r w:rsidR="005549A6" w:rsidRPr="0059130A" w:rsidDel="00FE2FA7">
          <w:rPr>
            <w:lang w:val="en-AU"/>
          </w:rPr>
          <w:delText xml:space="preserve">objects </w:delText>
        </w:r>
      </w:del>
      <w:r w:rsidR="005549A6" w:rsidRPr="0059130A">
        <w:rPr>
          <w:lang w:val="en-AU"/>
        </w:rPr>
        <w:t>have been mapped</w:t>
      </w:r>
      <w:r w:rsidRPr="0059130A">
        <w:rPr>
          <w:lang w:val="en-AU"/>
        </w:rPr>
        <w:t xml:space="preserve"> to relevant representations in SDMX and DDI.</w:t>
      </w:r>
      <w:commentRangeEnd w:id="238"/>
      <w:r w:rsidR="007601F7">
        <w:rPr>
          <w:rStyle w:val="CommentReference"/>
        </w:rPr>
        <w:commentReference w:id="238"/>
      </w:r>
    </w:p>
    <w:p w14:paraId="40542C8A" w14:textId="77777777" w:rsidR="0059130A" w:rsidRDefault="0059130A" w:rsidP="0059130A">
      <w:pPr>
        <w:pStyle w:val="ListParagraph"/>
        <w:numPr>
          <w:ilvl w:val="0"/>
          <w:numId w:val="0"/>
        </w:numPr>
        <w:contextualSpacing w:val="0"/>
        <w:rPr>
          <w:lang w:val="en-AU"/>
        </w:rPr>
      </w:pPr>
    </w:p>
    <w:p w14:paraId="477EFFB6" w14:textId="77A1FB77" w:rsidR="0059130A" w:rsidRPr="0059130A" w:rsidRDefault="00756455" w:rsidP="00A52846">
      <w:pPr>
        <w:pStyle w:val="ListParagraph"/>
        <w:numPr>
          <w:ilvl w:val="0"/>
          <w:numId w:val="44"/>
        </w:numPr>
        <w:ind w:left="0" w:firstLine="0"/>
        <w:contextualSpacing w:val="0"/>
        <w:rPr>
          <w:lang w:val="en-AU"/>
        </w:rPr>
      </w:pPr>
      <w:r w:rsidRPr="0059130A">
        <w:rPr>
          <w:lang w:val="en-AU"/>
        </w:rPr>
        <w:t xml:space="preserve">This </w:t>
      </w:r>
      <w:r w:rsidR="00B07C1F" w:rsidRPr="0059130A">
        <w:rPr>
          <w:lang w:val="en-AU"/>
        </w:rPr>
        <w:t xml:space="preserve">will </w:t>
      </w:r>
      <w:r w:rsidR="00A86D13" w:rsidRPr="0059130A">
        <w:rPr>
          <w:lang w:val="en-AU"/>
        </w:rPr>
        <w:t xml:space="preserve">help </w:t>
      </w:r>
      <w:r w:rsidRPr="0059130A">
        <w:rPr>
          <w:lang w:val="en-AU"/>
        </w:rPr>
        <w:t>statistic</w:t>
      </w:r>
      <w:r w:rsidR="00D16522" w:rsidRPr="0059130A">
        <w:rPr>
          <w:lang w:val="en-AU"/>
        </w:rPr>
        <w:t xml:space="preserve">al </w:t>
      </w:r>
      <w:r w:rsidR="002A4DB5" w:rsidRPr="0059130A">
        <w:rPr>
          <w:lang w:val="en-AU"/>
        </w:rPr>
        <w:t>organisation</w:t>
      </w:r>
      <w:r w:rsidR="00D16522" w:rsidRPr="0059130A">
        <w:rPr>
          <w:lang w:val="en-AU"/>
        </w:rPr>
        <w:t>s</w:t>
      </w:r>
      <w:r w:rsidRPr="0059130A">
        <w:rPr>
          <w:lang w:val="en-AU"/>
        </w:rPr>
        <w:t xml:space="preserve"> to describe and manage statistical information using a common </w:t>
      </w:r>
      <w:r w:rsidR="00B07C1F" w:rsidRPr="0059130A">
        <w:rPr>
          <w:lang w:val="en-AU"/>
        </w:rPr>
        <w:t>language</w:t>
      </w:r>
      <w:r w:rsidRPr="0059130A">
        <w:rPr>
          <w:lang w:val="en-AU"/>
        </w:rPr>
        <w:t xml:space="preserve"> while, at a system</w:t>
      </w:r>
      <w:r w:rsidR="00B07C1F" w:rsidRPr="0059130A">
        <w:rPr>
          <w:lang w:val="en-AU"/>
        </w:rPr>
        <w:t>s</w:t>
      </w:r>
      <w:r w:rsidRPr="0059130A">
        <w:rPr>
          <w:lang w:val="en-AU"/>
        </w:rPr>
        <w:t xml:space="preserve"> level, the information is represented and exchanged in an appropriate and standard technical format.</w:t>
      </w:r>
    </w:p>
    <w:p w14:paraId="51A59112" w14:textId="77777777" w:rsidR="0059130A" w:rsidRDefault="0059130A" w:rsidP="0059130A">
      <w:pPr>
        <w:pStyle w:val="ListParagraph"/>
        <w:numPr>
          <w:ilvl w:val="0"/>
          <w:numId w:val="0"/>
        </w:numPr>
        <w:contextualSpacing w:val="0"/>
        <w:rPr>
          <w:lang w:val="en-AU"/>
        </w:rPr>
      </w:pPr>
    </w:p>
    <w:p w14:paraId="17EEE718" w14:textId="71F0CD3A" w:rsidR="0059130A" w:rsidRPr="0059130A" w:rsidRDefault="00756455" w:rsidP="00A52846">
      <w:pPr>
        <w:pStyle w:val="ListParagraph"/>
        <w:numPr>
          <w:ilvl w:val="0"/>
          <w:numId w:val="44"/>
        </w:numPr>
        <w:ind w:left="0" w:firstLine="0"/>
        <w:contextualSpacing w:val="0"/>
        <w:rPr>
          <w:lang w:val="en-AU"/>
        </w:rPr>
      </w:pPr>
      <w:r w:rsidRPr="0059130A">
        <w:rPr>
          <w:lang w:val="en-AU"/>
        </w:rPr>
        <w:t>While GSIM informatio</w:t>
      </w:r>
      <w:r w:rsidR="00B07C1F" w:rsidRPr="0059130A">
        <w:rPr>
          <w:lang w:val="en-AU"/>
        </w:rPr>
        <w:t xml:space="preserve">n </w:t>
      </w:r>
      <w:del w:id="241" w:author="Inkyung Choi" w:date="2023-03-14T11:56:00Z">
        <w:r w:rsidR="00B07C1F" w:rsidRPr="0059130A" w:rsidDel="00305F51">
          <w:rPr>
            <w:lang w:val="en-AU"/>
          </w:rPr>
          <w:delText xml:space="preserve">objects </w:delText>
        </w:r>
      </w:del>
      <w:ins w:id="242" w:author="Inkyung Choi" w:date="2023-03-14T11:56:00Z">
        <w:r w:rsidR="00305F51">
          <w:rPr>
            <w:lang w:val="en-AU"/>
          </w:rPr>
          <w:t>classes</w:t>
        </w:r>
        <w:r w:rsidR="00305F51" w:rsidRPr="0059130A">
          <w:rPr>
            <w:lang w:val="en-AU"/>
          </w:rPr>
          <w:t xml:space="preserve"> </w:t>
        </w:r>
      </w:ins>
      <w:r w:rsidR="00B07C1F" w:rsidRPr="0059130A">
        <w:rPr>
          <w:lang w:val="en-AU"/>
        </w:rPr>
        <w:t xml:space="preserve">can be mapped </w:t>
      </w:r>
      <w:r w:rsidRPr="0059130A">
        <w:rPr>
          <w:lang w:val="en-AU"/>
        </w:rPr>
        <w:t>to SDMX and DDI</w:t>
      </w:r>
      <w:r w:rsidR="00B07C1F" w:rsidRPr="0059130A">
        <w:rPr>
          <w:lang w:val="en-AU"/>
        </w:rPr>
        <w:t xml:space="preserve"> (</w:t>
      </w:r>
      <w:r w:rsidRPr="0059130A">
        <w:rPr>
          <w:lang w:val="en-AU"/>
        </w:rPr>
        <w:t>and substantial business benefit can be obtained from harnessing these standards</w:t>
      </w:r>
      <w:r w:rsidR="00B07C1F" w:rsidRPr="0059130A">
        <w:rPr>
          <w:lang w:val="en-AU"/>
        </w:rPr>
        <w:t>),</w:t>
      </w:r>
      <w:r w:rsidRPr="0059130A">
        <w:rPr>
          <w:lang w:val="en-AU"/>
        </w:rPr>
        <w:t xml:space="preserve"> GSIM does not require these standards </w:t>
      </w:r>
      <w:r w:rsidR="00D16522" w:rsidRPr="0059130A">
        <w:rPr>
          <w:lang w:val="en-AU"/>
        </w:rPr>
        <w:t xml:space="preserve">to </w:t>
      </w:r>
      <w:r w:rsidRPr="0059130A">
        <w:rPr>
          <w:lang w:val="en-AU"/>
        </w:rPr>
        <w:t xml:space="preserve">be used. Some producers and some users of statistics may decide to use alternative standards for </w:t>
      </w:r>
      <w:proofErr w:type="gramStart"/>
      <w:r w:rsidRPr="0059130A">
        <w:rPr>
          <w:lang w:val="en-AU"/>
        </w:rPr>
        <w:t>particular purposes</w:t>
      </w:r>
      <w:proofErr w:type="gramEnd"/>
      <w:r w:rsidRPr="0059130A">
        <w:rPr>
          <w:lang w:val="en-AU"/>
        </w:rPr>
        <w:t xml:space="preserve">. In other cases, producers of statistics may be open to using SDMX and/or DDI but have legacy information systems which are </w:t>
      </w:r>
      <w:r w:rsidR="00B07C1F" w:rsidRPr="0059130A">
        <w:rPr>
          <w:lang w:val="en-AU"/>
        </w:rPr>
        <w:t xml:space="preserve">not </w:t>
      </w:r>
      <w:r w:rsidRPr="0059130A">
        <w:rPr>
          <w:lang w:val="en-AU"/>
        </w:rPr>
        <w:t>economic</w:t>
      </w:r>
      <w:r w:rsidR="00B07C1F" w:rsidRPr="0059130A">
        <w:rPr>
          <w:lang w:val="en-AU"/>
        </w:rPr>
        <w:t>al</w:t>
      </w:r>
      <w:r w:rsidRPr="0059130A">
        <w:rPr>
          <w:lang w:val="en-AU"/>
        </w:rPr>
        <w:t xml:space="preserve"> to update </w:t>
      </w:r>
      <w:r w:rsidR="005549A6" w:rsidRPr="0059130A">
        <w:rPr>
          <w:lang w:val="en-AU"/>
        </w:rPr>
        <w:t>for use with</w:t>
      </w:r>
      <w:r w:rsidRPr="0059130A">
        <w:rPr>
          <w:lang w:val="en-AU"/>
        </w:rPr>
        <w:t xml:space="preserve"> these standards.</w:t>
      </w:r>
    </w:p>
    <w:p w14:paraId="5EADA57E" w14:textId="77777777" w:rsidR="0059130A" w:rsidRDefault="0059130A" w:rsidP="0059130A">
      <w:pPr>
        <w:pStyle w:val="ListParagraph"/>
        <w:numPr>
          <w:ilvl w:val="0"/>
          <w:numId w:val="0"/>
        </w:numPr>
        <w:contextualSpacing w:val="0"/>
        <w:rPr>
          <w:lang w:val="en-AU"/>
        </w:rPr>
      </w:pPr>
    </w:p>
    <w:p w14:paraId="40F24AEE" w14:textId="4797E49B" w:rsidR="0059130A" w:rsidRPr="0059130A" w:rsidRDefault="00756455" w:rsidP="00A52846">
      <w:pPr>
        <w:pStyle w:val="ListParagraph"/>
        <w:numPr>
          <w:ilvl w:val="0"/>
          <w:numId w:val="44"/>
        </w:numPr>
        <w:ind w:left="0" w:firstLine="0"/>
        <w:contextualSpacing w:val="0"/>
        <w:rPr>
          <w:lang w:val="en-AU"/>
        </w:rPr>
      </w:pPr>
      <w:r w:rsidRPr="0059130A">
        <w:rPr>
          <w:lang w:val="en-AU"/>
        </w:rPr>
        <w:t xml:space="preserve">Describing statistical information using GSIM as the common point of reference helps users </w:t>
      </w:r>
      <w:r w:rsidR="001C52F8" w:rsidRPr="0059130A">
        <w:rPr>
          <w:lang w:val="en-AU"/>
        </w:rPr>
        <w:t xml:space="preserve">to </w:t>
      </w:r>
      <w:r w:rsidRPr="0059130A">
        <w:rPr>
          <w:lang w:val="en-AU"/>
        </w:rPr>
        <w:t>identify the relationship between two sets of statistical information which are represented differently from a technical perspective.</w:t>
      </w:r>
    </w:p>
    <w:p w14:paraId="4620CB9B" w14:textId="77777777" w:rsidR="0059130A" w:rsidRDefault="0059130A" w:rsidP="0059130A">
      <w:pPr>
        <w:pStyle w:val="ListParagraph"/>
        <w:numPr>
          <w:ilvl w:val="0"/>
          <w:numId w:val="0"/>
        </w:numPr>
        <w:contextualSpacing w:val="0"/>
        <w:rPr>
          <w:lang w:val="en-AU"/>
        </w:rPr>
      </w:pPr>
    </w:p>
    <w:p w14:paraId="7E2C4268" w14:textId="5BFF7C92" w:rsidR="0059130A" w:rsidRPr="0059130A" w:rsidRDefault="00B557A2" w:rsidP="00A52846">
      <w:pPr>
        <w:pStyle w:val="ListParagraph"/>
        <w:numPr>
          <w:ilvl w:val="0"/>
          <w:numId w:val="44"/>
        </w:numPr>
        <w:ind w:left="0" w:firstLine="0"/>
        <w:contextualSpacing w:val="0"/>
        <w:rPr>
          <w:lang w:val="en-AU"/>
        </w:rPr>
      </w:pPr>
      <w:r w:rsidRPr="0059130A">
        <w:rPr>
          <w:lang w:val="en-AU"/>
        </w:rPr>
        <w:t xml:space="preserve">For example, a statistician may receive some data described in DDI and some described in </w:t>
      </w:r>
      <w:r w:rsidR="005549A6" w:rsidRPr="0059130A">
        <w:rPr>
          <w:lang w:val="en-AU"/>
        </w:rPr>
        <w:t xml:space="preserve">a </w:t>
      </w:r>
      <w:r w:rsidRPr="0059130A">
        <w:rPr>
          <w:lang w:val="en-AU"/>
        </w:rPr>
        <w:t xml:space="preserve">locally created format. The statistician can relate </w:t>
      </w:r>
      <w:proofErr w:type="gramStart"/>
      <w:r w:rsidRPr="0059130A">
        <w:rPr>
          <w:lang w:val="en-AU"/>
        </w:rPr>
        <w:t>both of these</w:t>
      </w:r>
      <w:proofErr w:type="gramEnd"/>
      <w:r w:rsidRPr="0059130A">
        <w:rPr>
          <w:lang w:val="en-AU"/>
        </w:rPr>
        <w:t xml:space="preserve"> to GSIM. The </w:t>
      </w:r>
      <w:r w:rsidRPr="0059130A">
        <w:rPr>
          <w:lang w:val="en-AU"/>
        </w:rPr>
        <w:lastRenderedPageBreak/>
        <w:t xml:space="preserve">statistician will be able </w:t>
      </w:r>
      <w:r w:rsidR="005A4BCF" w:rsidRPr="0059130A">
        <w:rPr>
          <w:lang w:val="en-AU"/>
        </w:rPr>
        <w:t xml:space="preserve">to </w:t>
      </w:r>
      <w:r w:rsidRPr="0059130A">
        <w:rPr>
          <w:lang w:val="en-AU"/>
        </w:rPr>
        <w:t>identify which differences are purely technical and which reflect underlying conceptual differences</w:t>
      </w:r>
      <w:r w:rsidR="00D16522" w:rsidRPr="0059130A">
        <w:rPr>
          <w:lang w:val="en-AU"/>
        </w:rPr>
        <w:t>.</w:t>
      </w:r>
    </w:p>
    <w:p w14:paraId="00566DCC" w14:textId="77777777" w:rsidR="0059130A" w:rsidRDefault="0059130A" w:rsidP="0059130A">
      <w:pPr>
        <w:pStyle w:val="ListParagraph"/>
        <w:numPr>
          <w:ilvl w:val="0"/>
          <w:numId w:val="0"/>
        </w:numPr>
        <w:contextualSpacing w:val="0"/>
        <w:rPr>
          <w:lang w:val="en-AU"/>
        </w:rPr>
      </w:pPr>
    </w:p>
    <w:p w14:paraId="46164EC3" w14:textId="77777777" w:rsidR="0059130A" w:rsidRDefault="0059130A" w:rsidP="0059130A">
      <w:pPr>
        <w:pStyle w:val="ListParagraph"/>
        <w:numPr>
          <w:ilvl w:val="0"/>
          <w:numId w:val="44"/>
        </w:numPr>
        <w:ind w:left="0" w:firstLine="0"/>
        <w:contextualSpacing w:val="0"/>
        <w:rPr>
          <w:lang w:val="en-AU"/>
        </w:rPr>
      </w:pPr>
      <w:r>
        <w:rPr>
          <w:lang w:val="en-AU"/>
        </w:rPr>
        <w:t>O</w:t>
      </w:r>
      <w:r w:rsidR="00756455" w:rsidRPr="0059130A">
        <w:rPr>
          <w:lang w:val="en-AU"/>
        </w:rPr>
        <w:t>nce the nature and extent of the differences can be understood</w:t>
      </w:r>
      <w:r w:rsidR="00B557A2" w:rsidRPr="0059130A">
        <w:rPr>
          <w:lang w:val="en-AU"/>
        </w:rPr>
        <w:t>,</w:t>
      </w:r>
      <w:r w:rsidR="00756455" w:rsidRPr="0059130A">
        <w:rPr>
          <w:lang w:val="en-AU"/>
        </w:rPr>
        <w:t xml:space="preserve"> it </w:t>
      </w:r>
      <w:r w:rsidR="0034366F" w:rsidRPr="0059130A">
        <w:rPr>
          <w:lang w:val="en-AU"/>
        </w:rPr>
        <w:t xml:space="preserve">often </w:t>
      </w:r>
      <w:r w:rsidR="00756455" w:rsidRPr="0059130A">
        <w:rPr>
          <w:lang w:val="en-AU"/>
        </w:rPr>
        <w:t>proves straightforward to transform the information into a common technical representation (</w:t>
      </w:r>
      <w:r w:rsidR="00E01F8C" w:rsidRPr="0059130A">
        <w:rPr>
          <w:lang w:val="en-AU"/>
        </w:rPr>
        <w:t xml:space="preserve">for example, </w:t>
      </w:r>
      <w:r w:rsidR="00756455" w:rsidRPr="0059130A">
        <w:rPr>
          <w:lang w:val="en-AU"/>
        </w:rPr>
        <w:t xml:space="preserve">SDMX or DDI) which allows the content to </w:t>
      </w:r>
      <w:r w:rsidR="00B557A2" w:rsidRPr="0059130A">
        <w:rPr>
          <w:lang w:val="en-AU"/>
        </w:rPr>
        <w:t>be integrated and explored. This</w:t>
      </w:r>
      <w:r w:rsidR="00756455" w:rsidRPr="0059130A">
        <w:rPr>
          <w:lang w:val="en-AU"/>
        </w:rPr>
        <w:t xml:space="preserve"> approach </w:t>
      </w:r>
      <w:r w:rsidR="00B557A2" w:rsidRPr="0059130A">
        <w:rPr>
          <w:lang w:val="en-AU"/>
        </w:rPr>
        <w:t>ensures</w:t>
      </w:r>
      <w:r w:rsidR="00756455" w:rsidRPr="0059130A">
        <w:rPr>
          <w:lang w:val="en-AU"/>
        </w:rPr>
        <w:t xml:space="preserve"> that the results of the technical conversion </w:t>
      </w:r>
      <w:r w:rsidR="00B557A2" w:rsidRPr="0059130A">
        <w:rPr>
          <w:lang w:val="en-AU"/>
        </w:rPr>
        <w:t xml:space="preserve">to a common standard </w:t>
      </w:r>
      <w:r w:rsidR="00756455" w:rsidRPr="0059130A">
        <w:rPr>
          <w:lang w:val="en-AU"/>
        </w:rPr>
        <w:t>are accurately understood, and are sound, from a conceptual perspective.</w:t>
      </w:r>
    </w:p>
    <w:p w14:paraId="60D85964" w14:textId="77777777" w:rsidR="0059130A" w:rsidRPr="0059130A" w:rsidRDefault="0059130A" w:rsidP="0059130A">
      <w:pPr>
        <w:pStyle w:val="ListParagraph"/>
        <w:rPr>
          <w:lang w:val="en-AU"/>
        </w:rPr>
      </w:pPr>
    </w:p>
    <w:p w14:paraId="5B307AFD" w14:textId="77777777" w:rsidR="0059130A" w:rsidRDefault="00B557A2" w:rsidP="00A52846">
      <w:pPr>
        <w:pStyle w:val="ListParagraph"/>
        <w:numPr>
          <w:ilvl w:val="0"/>
          <w:numId w:val="44"/>
        </w:numPr>
        <w:ind w:left="0" w:firstLine="0"/>
        <w:contextualSpacing w:val="0"/>
        <w:rPr>
          <w:lang w:val="en-AU"/>
        </w:rPr>
      </w:pPr>
      <w:r w:rsidRPr="0059130A">
        <w:rPr>
          <w:lang w:val="en-AU"/>
        </w:rPr>
        <w:t xml:space="preserve">There are </w:t>
      </w:r>
      <w:proofErr w:type="gramStart"/>
      <w:r w:rsidRPr="0059130A">
        <w:rPr>
          <w:lang w:val="en-AU"/>
        </w:rPr>
        <w:t>a number of</w:t>
      </w:r>
      <w:proofErr w:type="gramEnd"/>
      <w:r w:rsidRPr="0059130A">
        <w:rPr>
          <w:lang w:val="en-AU"/>
        </w:rPr>
        <w:t xml:space="preserve"> </w:t>
      </w:r>
      <w:r w:rsidR="00756455" w:rsidRPr="0059130A">
        <w:rPr>
          <w:lang w:val="en-AU"/>
        </w:rPr>
        <w:t xml:space="preserve">synergies between </w:t>
      </w:r>
      <w:r w:rsidR="001D2773" w:rsidRPr="0059130A">
        <w:rPr>
          <w:lang w:val="en-AU"/>
        </w:rPr>
        <w:t xml:space="preserve">the </w:t>
      </w:r>
      <w:r w:rsidR="00756455" w:rsidRPr="0059130A">
        <w:rPr>
          <w:lang w:val="en-AU"/>
        </w:rPr>
        <w:t>use of GSIM as a reference framework and the application of representation standards such as SDMX and DDI. These synergies have been maximised by design.</w:t>
      </w:r>
    </w:p>
    <w:p w14:paraId="7CC2D622" w14:textId="77777777" w:rsidR="0059130A" w:rsidRDefault="0059130A" w:rsidP="0059130A">
      <w:pPr>
        <w:pStyle w:val="ListParagraph"/>
        <w:numPr>
          <w:ilvl w:val="0"/>
          <w:numId w:val="0"/>
        </w:numPr>
        <w:contextualSpacing w:val="0"/>
        <w:rPr>
          <w:lang w:val="en-AU"/>
        </w:rPr>
      </w:pPr>
    </w:p>
    <w:p w14:paraId="1D0ED900" w14:textId="331BFA95" w:rsidR="0059130A" w:rsidRPr="0059130A" w:rsidRDefault="00756455" w:rsidP="00A52846">
      <w:pPr>
        <w:pStyle w:val="ListParagraph"/>
        <w:numPr>
          <w:ilvl w:val="0"/>
          <w:numId w:val="44"/>
        </w:numPr>
        <w:ind w:left="0" w:firstLine="0"/>
        <w:contextualSpacing w:val="0"/>
        <w:rPr>
          <w:lang w:val="en-AU"/>
        </w:rPr>
      </w:pPr>
      <w:r w:rsidRPr="0059130A">
        <w:rPr>
          <w:lang w:val="en-AU"/>
        </w:rPr>
        <w:t xml:space="preserve">For example, when determining the set of definitions to be used for information </w:t>
      </w:r>
      <w:del w:id="243" w:author="Inkyung Choi" w:date="2023-03-14T12:00:00Z">
        <w:r w:rsidRPr="0059130A" w:rsidDel="005A0671">
          <w:rPr>
            <w:lang w:val="en-AU"/>
          </w:rPr>
          <w:delText xml:space="preserve">objects </w:delText>
        </w:r>
      </w:del>
      <w:ins w:id="244" w:author="Inkyung Choi" w:date="2023-03-14T12:00:00Z">
        <w:r w:rsidR="005A0671">
          <w:rPr>
            <w:lang w:val="en-AU"/>
          </w:rPr>
          <w:t>classes</w:t>
        </w:r>
        <w:r w:rsidR="005A0671" w:rsidRPr="0059130A">
          <w:rPr>
            <w:lang w:val="en-AU"/>
          </w:rPr>
          <w:t xml:space="preserve"> </w:t>
        </w:r>
      </w:ins>
      <w:r w:rsidRPr="0059130A">
        <w:rPr>
          <w:lang w:val="en-AU"/>
        </w:rPr>
        <w:t xml:space="preserve">within GSIM, existing standards and models were harnessed as key reference sources.  While none of these existing sources had the same purpose and scope as GSIM – </w:t>
      </w:r>
      <w:r w:rsidR="00D16522" w:rsidRPr="0059130A">
        <w:rPr>
          <w:lang w:val="en-AU"/>
        </w:rPr>
        <w:t>that is</w:t>
      </w:r>
      <w:r w:rsidRPr="0059130A">
        <w:rPr>
          <w:lang w:val="en-AU"/>
        </w:rPr>
        <w:t xml:space="preserve"> a reference framework of information </w:t>
      </w:r>
      <w:ins w:id="245" w:author="Inkyung Choi" w:date="2023-03-14T12:00:00Z">
        <w:r w:rsidR="004E2A97">
          <w:rPr>
            <w:lang w:val="en-AU"/>
          </w:rPr>
          <w:t>classes</w:t>
        </w:r>
        <w:r w:rsidR="004E2A97" w:rsidRPr="0059130A">
          <w:rPr>
            <w:lang w:val="en-AU"/>
          </w:rPr>
          <w:t xml:space="preserve"> </w:t>
        </w:r>
      </w:ins>
      <w:del w:id="246" w:author="Inkyung Choi" w:date="2023-03-14T12:00:00Z">
        <w:r w:rsidRPr="0059130A" w:rsidDel="004E2A97">
          <w:rPr>
            <w:lang w:val="en-AU"/>
          </w:rPr>
          <w:delText xml:space="preserve">objects </w:delText>
        </w:r>
      </w:del>
      <w:r w:rsidRPr="0059130A">
        <w:rPr>
          <w:lang w:val="en-AU"/>
        </w:rPr>
        <w:t xml:space="preserve">spanning the full statistical </w:t>
      </w:r>
      <w:r w:rsidR="001C52F8" w:rsidRPr="0059130A">
        <w:rPr>
          <w:lang w:val="en-AU"/>
        </w:rPr>
        <w:t xml:space="preserve">business </w:t>
      </w:r>
      <w:r w:rsidRPr="0059130A">
        <w:rPr>
          <w:lang w:val="en-AU"/>
        </w:rPr>
        <w:t xml:space="preserve">process – the development of each entailed analysing and supporting </w:t>
      </w:r>
      <w:proofErr w:type="gramStart"/>
      <w:r w:rsidRPr="0059130A">
        <w:rPr>
          <w:lang w:val="en-AU"/>
        </w:rPr>
        <w:t>particular needs</w:t>
      </w:r>
      <w:proofErr w:type="gramEnd"/>
      <w:r w:rsidRPr="0059130A">
        <w:rPr>
          <w:lang w:val="en-AU"/>
        </w:rPr>
        <w:t xml:space="preserve"> and scenarios related to particular types of statistical data and metadata.</w:t>
      </w:r>
    </w:p>
    <w:p w14:paraId="58B39C6D" w14:textId="77777777" w:rsidR="0059130A" w:rsidRDefault="0059130A" w:rsidP="0059130A">
      <w:pPr>
        <w:pStyle w:val="ListParagraph"/>
        <w:numPr>
          <w:ilvl w:val="0"/>
          <w:numId w:val="0"/>
        </w:numPr>
        <w:contextualSpacing w:val="0"/>
        <w:rPr>
          <w:lang w:val="en-AU"/>
        </w:rPr>
      </w:pPr>
    </w:p>
    <w:p w14:paraId="3A4F358C" w14:textId="0C93439F" w:rsidR="00756455" w:rsidRPr="0059130A" w:rsidRDefault="0059130A" w:rsidP="00A52846">
      <w:pPr>
        <w:pStyle w:val="ListParagraph"/>
        <w:numPr>
          <w:ilvl w:val="0"/>
          <w:numId w:val="44"/>
        </w:numPr>
        <w:ind w:left="0" w:firstLine="0"/>
        <w:contextualSpacing w:val="0"/>
        <w:rPr>
          <w:lang w:val="en-AU"/>
        </w:rPr>
      </w:pPr>
      <w:r w:rsidRPr="0059130A">
        <w:rPr>
          <w:lang w:val="en-AU"/>
        </w:rPr>
        <w:t>I</w:t>
      </w:r>
      <w:r w:rsidR="00756455" w:rsidRPr="0059130A">
        <w:rPr>
          <w:lang w:val="en-AU"/>
        </w:rPr>
        <w:t>n this way</w:t>
      </w:r>
      <w:r w:rsidR="001D2773" w:rsidRPr="0059130A">
        <w:rPr>
          <w:lang w:val="en-AU"/>
        </w:rPr>
        <w:t>,</w:t>
      </w:r>
      <w:r w:rsidR="00756455" w:rsidRPr="0059130A">
        <w:rPr>
          <w:lang w:val="en-AU"/>
        </w:rPr>
        <w:t xml:space="preserve"> GSIM benefited from the investment of time in analysis, modelling, testing and refinement when developing these standards and models to their current level of maturity.  It also means GSIM does not vary “for no reason” from terms and definitions which are used in existing standards and models.  </w:t>
      </w:r>
      <w:r w:rsidR="001B24F6" w:rsidRPr="0059130A">
        <w:rPr>
          <w:lang w:val="en-AU"/>
        </w:rPr>
        <w:t>Where it does vary</w:t>
      </w:r>
      <w:r w:rsidR="00291922" w:rsidRPr="0059130A">
        <w:rPr>
          <w:lang w:val="en-AU"/>
        </w:rPr>
        <w:t>,</w:t>
      </w:r>
      <w:r w:rsidR="001B24F6" w:rsidRPr="0059130A">
        <w:rPr>
          <w:lang w:val="en-AU"/>
        </w:rPr>
        <w:t xml:space="preserve"> it is for reasons such as existing relevant standards and models being inconsistent internally, with one another and/or statisticians reporting that alternative terms or definitions are more relevant to their business needs.</w:t>
      </w:r>
      <w:r w:rsidR="0034366F" w:rsidRPr="0059130A">
        <w:rPr>
          <w:lang w:val="en-AU"/>
        </w:rPr>
        <w:t xml:space="preserve"> </w:t>
      </w:r>
    </w:p>
    <w:p w14:paraId="0BC607FD" w14:textId="77777777" w:rsidR="00756455" w:rsidRDefault="00756455" w:rsidP="00E01F8C">
      <w:pPr>
        <w:rPr>
          <w:lang w:val="en-AU"/>
        </w:rPr>
      </w:pPr>
    </w:p>
    <w:p w14:paraId="472D3D5E" w14:textId="34703CB3" w:rsidR="00B557A2" w:rsidRDefault="00B557A2" w:rsidP="00E01F8C">
      <w:pPr>
        <w:pStyle w:val="Heading2"/>
        <w:spacing w:before="0" w:after="0"/>
        <w:rPr>
          <w:lang w:val="en-GB"/>
        </w:rPr>
      </w:pPr>
      <w:bookmarkStart w:id="247" w:name="_Toc52199030"/>
      <w:r>
        <w:rPr>
          <w:lang w:val="en-GB"/>
        </w:rPr>
        <w:t>Summary</w:t>
      </w:r>
      <w:r w:rsidR="00770E8D">
        <w:rPr>
          <w:lang w:val="en-GB"/>
        </w:rPr>
        <w:t xml:space="preserve"> and concluding remark</w:t>
      </w:r>
      <w:bookmarkEnd w:id="247"/>
      <w:r w:rsidR="00D31AC0">
        <w:rPr>
          <w:lang w:val="en-GB"/>
        </w:rPr>
        <w:t>s</w:t>
      </w:r>
    </w:p>
    <w:p w14:paraId="2D980B6D" w14:textId="77777777" w:rsidR="00A86D13" w:rsidRDefault="00A86D13" w:rsidP="00E01F8C">
      <w:pPr>
        <w:rPr>
          <w:lang w:val="en-AU"/>
        </w:rPr>
      </w:pPr>
    </w:p>
    <w:p w14:paraId="2E789390" w14:textId="15E85EA7" w:rsidR="0059130A" w:rsidRDefault="00B557A2" w:rsidP="0059130A">
      <w:pPr>
        <w:pStyle w:val="ListParagraph"/>
        <w:numPr>
          <w:ilvl w:val="0"/>
          <w:numId w:val="44"/>
        </w:numPr>
        <w:ind w:left="0" w:firstLine="0"/>
        <w:contextualSpacing w:val="0"/>
        <w:rPr>
          <w:lang w:val="en-AU"/>
        </w:rPr>
      </w:pPr>
      <w:r w:rsidRPr="0059130A">
        <w:rPr>
          <w:lang w:val="en-AU"/>
        </w:rPr>
        <w:t xml:space="preserve">This paper introduces GSIM to </w:t>
      </w:r>
      <w:r w:rsidR="00FF58C7">
        <w:rPr>
          <w:lang w:val="en-AU"/>
        </w:rPr>
        <w:t>those who</w:t>
      </w:r>
      <w:r w:rsidR="00FF58C7" w:rsidRPr="0059130A">
        <w:rPr>
          <w:lang w:val="en-AU"/>
        </w:rPr>
        <w:t xml:space="preserve"> </w:t>
      </w:r>
      <w:r w:rsidRPr="0059130A">
        <w:rPr>
          <w:lang w:val="en-AU"/>
        </w:rPr>
        <w:t xml:space="preserve">work in statistical organisations. </w:t>
      </w:r>
      <w:r w:rsidR="00DB7A71" w:rsidRPr="0059130A">
        <w:rPr>
          <w:lang w:val="en-AU"/>
        </w:rPr>
        <w:t xml:space="preserve">It outlines the benefits of the model as well as how the adoption of the model might </w:t>
      </w:r>
      <w:r w:rsidR="00FF58C7">
        <w:rPr>
          <w:lang w:val="en-AU"/>
        </w:rPr>
        <w:t>benefit</w:t>
      </w:r>
      <w:r w:rsidR="00FF58C7" w:rsidRPr="0059130A">
        <w:rPr>
          <w:lang w:val="en-AU"/>
        </w:rPr>
        <w:t xml:space="preserve"> </w:t>
      </w:r>
      <w:r w:rsidR="00DB7A71" w:rsidRPr="0059130A">
        <w:rPr>
          <w:lang w:val="en-AU"/>
        </w:rPr>
        <w:t xml:space="preserve">staff in statistical organisations. The paper also discusses the interaction of GSIM and other frameworks and </w:t>
      </w:r>
      <w:r w:rsidR="00826E32">
        <w:rPr>
          <w:lang w:val="en-AU"/>
        </w:rPr>
        <w:t>models</w:t>
      </w:r>
      <w:r w:rsidR="00DB7A71" w:rsidRPr="0059130A">
        <w:rPr>
          <w:lang w:val="en-AU"/>
        </w:rPr>
        <w:t xml:space="preserve"> such as GSBPM, </w:t>
      </w:r>
      <w:r w:rsidR="00826E32">
        <w:rPr>
          <w:lang w:val="en-AU"/>
        </w:rPr>
        <w:t>CSPA</w:t>
      </w:r>
      <w:r w:rsidR="001C52F8" w:rsidRPr="0059130A">
        <w:rPr>
          <w:lang w:val="en-AU"/>
        </w:rPr>
        <w:t xml:space="preserve">, </w:t>
      </w:r>
      <w:r w:rsidR="00DB7A71" w:rsidRPr="0059130A">
        <w:rPr>
          <w:lang w:val="en-AU"/>
        </w:rPr>
        <w:t>DDI and SDMX.</w:t>
      </w:r>
    </w:p>
    <w:p w14:paraId="416B8738" w14:textId="77777777" w:rsidR="0059130A" w:rsidRDefault="0059130A" w:rsidP="0059130A">
      <w:pPr>
        <w:pStyle w:val="ListParagraph"/>
        <w:numPr>
          <w:ilvl w:val="0"/>
          <w:numId w:val="0"/>
        </w:numPr>
        <w:contextualSpacing w:val="0"/>
        <w:rPr>
          <w:lang w:val="en-AU"/>
        </w:rPr>
      </w:pPr>
    </w:p>
    <w:p w14:paraId="388DC35A" w14:textId="037E65A0" w:rsidR="002D64E9" w:rsidRPr="001B0EB5" w:rsidRDefault="002A59E8" w:rsidP="00260152">
      <w:pPr>
        <w:pStyle w:val="ListParagraph"/>
        <w:numPr>
          <w:ilvl w:val="0"/>
          <w:numId w:val="44"/>
        </w:numPr>
        <w:ind w:left="0" w:firstLine="0"/>
        <w:contextualSpacing w:val="0"/>
        <w:rPr>
          <w:lang w:val="en-AU"/>
        </w:rPr>
      </w:pPr>
      <w:r w:rsidRPr="00F94902">
        <w:rPr>
          <w:lang w:val="en-AU"/>
        </w:rPr>
        <w:t xml:space="preserve">In addition to providing a reference framework for statistical information, GSIM aims to provide ideas and help </w:t>
      </w:r>
      <w:r w:rsidR="00A05A37">
        <w:rPr>
          <w:lang w:val="en-AU"/>
        </w:rPr>
        <w:t>for</w:t>
      </w:r>
      <w:r w:rsidRPr="00F94902">
        <w:rPr>
          <w:lang w:val="en-AU"/>
        </w:rPr>
        <w:t xml:space="preserve"> modernisation of official statistics.</w:t>
      </w:r>
      <w:r w:rsidRPr="00686B3D">
        <w:rPr>
          <w:lang w:val="en-AU"/>
        </w:rPr>
        <w:t xml:space="preserve"> </w:t>
      </w:r>
      <w:r w:rsidR="009309D6" w:rsidRPr="00686B3D">
        <w:rPr>
          <w:lang w:val="en-AU"/>
        </w:rPr>
        <w:t>Substantial</w:t>
      </w:r>
      <w:r w:rsidR="009309D6" w:rsidRPr="004C1D49">
        <w:rPr>
          <w:lang w:val="en-AU"/>
        </w:rPr>
        <w:t xml:space="preserve"> amount of knowledge and experience </w:t>
      </w:r>
      <w:r w:rsidR="009309D6" w:rsidRPr="00CB4833">
        <w:rPr>
          <w:lang w:val="en-AU"/>
        </w:rPr>
        <w:t xml:space="preserve">from </w:t>
      </w:r>
      <w:r w:rsidR="00FA6746">
        <w:rPr>
          <w:lang w:val="en-AU"/>
        </w:rPr>
        <w:t>various</w:t>
      </w:r>
      <w:r w:rsidR="009309D6" w:rsidRPr="00FA6746">
        <w:rPr>
          <w:lang w:val="en-AU"/>
        </w:rPr>
        <w:t xml:space="preserve"> </w:t>
      </w:r>
      <w:r w:rsidR="00C6050A" w:rsidRPr="00FA6746">
        <w:rPr>
          <w:lang w:val="en-AU"/>
        </w:rPr>
        <w:t xml:space="preserve">statistical </w:t>
      </w:r>
      <w:r w:rsidR="009309D6" w:rsidRPr="00FA6746">
        <w:rPr>
          <w:lang w:val="en-AU"/>
        </w:rPr>
        <w:t xml:space="preserve">organisations </w:t>
      </w:r>
      <w:r w:rsidR="00C6050A" w:rsidRPr="00FA6746">
        <w:rPr>
          <w:lang w:val="en-AU"/>
        </w:rPr>
        <w:t xml:space="preserve">is behind its development over the years. </w:t>
      </w:r>
      <w:r w:rsidR="006142A6" w:rsidRPr="001B0EB5">
        <w:rPr>
          <w:lang w:val="en-AU"/>
        </w:rPr>
        <w:t xml:space="preserve">With more and more statistical organisations using or planning to use GSIM as a part of their modernisation programme, the user base of the model </w:t>
      </w:r>
      <w:r w:rsidR="00FA6746">
        <w:rPr>
          <w:lang w:val="en-AU"/>
        </w:rPr>
        <w:t>is</w:t>
      </w:r>
      <w:r w:rsidR="006142A6" w:rsidRPr="001B0EB5">
        <w:rPr>
          <w:lang w:val="en-AU"/>
        </w:rPr>
        <w:t xml:space="preserve"> steadily growing. </w:t>
      </w:r>
      <w:r w:rsidR="007B17EF" w:rsidRPr="001B0EB5">
        <w:rPr>
          <w:lang w:val="en-AU"/>
        </w:rPr>
        <w:t>Exchange of knowledge and lessons learned benefit</w:t>
      </w:r>
      <w:r w:rsidR="00DC6CA8" w:rsidRPr="001B0EB5">
        <w:rPr>
          <w:lang w:val="en-AU"/>
        </w:rPr>
        <w:t>s</w:t>
      </w:r>
      <w:r w:rsidR="007B17EF" w:rsidRPr="001B0EB5">
        <w:rPr>
          <w:lang w:val="en-AU"/>
        </w:rPr>
        <w:t xml:space="preserve"> new users and experienced users alike and feedback from users is integral for </w:t>
      </w:r>
      <w:r w:rsidR="00D54100">
        <w:rPr>
          <w:lang w:val="en-AU"/>
        </w:rPr>
        <w:t>the revisions</w:t>
      </w:r>
      <w:r w:rsidR="007B17EF" w:rsidRPr="001B0EB5">
        <w:rPr>
          <w:lang w:val="en-AU"/>
        </w:rPr>
        <w:t xml:space="preserve"> of the model. </w:t>
      </w:r>
      <w:r w:rsidR="00DC6CA8" w:rsidRPr="001B0EB5">
        <w:rPr>
          <w:lang w:val="en-AU"/>
        </w:rPr>
        <w:t>GSIM was created by official statistics community for official statistics community, a</w:t>
      </w:r>
      <w:r w:rsidR="007B17EF" w:rsidRPr="001B0EB5">
        <w:rPr>
          <w:lang w:val="en-AU"/>
        </w:rPr>
        <w:t xml:space="preserve">ll GSIM </w:t>
      </w:r>
      <w:r w:rsidR="00B37CB8" w:rsidRPr="001B0EB5">
        <w:rPr>
          <w:lang w:val="en-AU"/>
        </w:rPr>
        <w:t xml:space="preserve">users are </w:t>
      </w:r>
      <w:r w:rsidR="000A72A4" w:rsidRPr="001B0EB5">
        <w:rPr>
          <w:lang w:val="en-AU"/>
        </w:rPr>
        <w:t>invited</w:t>
      </w:r>
      <w:r w:rsidR="00B37CB8" w:rsidRPr="001B0EB5">
        <w:rPr>
          <w:lang w:val="en-AU"/>
        </w:rPr>
        <w:t xml:space="preserve"> to </w:t>
      </w:r>
      <w:r w:rsidR="002D64E9" w:rsidRPr="001B0EB5">
        <w:rPr>
          <w:lang w:val="en-AU"/>
        </w:rPr>
        <w:t xml:space="preserve">share experiences </w:t>
      </w:r>
      <w:r w:rsidR="000A72A4" w:rsidRPr="001B0EB5">
        <w:rPr>
          <w:lang w:val="en-AU"/>
        </w:rPr>
        <w:t xml:space="preserve">and thoughts </w:t>
      </w:r>
      <w:r w:rsidR="002D64E9" w:rsidRPr="001B0EB5">
        <w:rPr>
          <w:lang w:val="en-AU"/>
        </w:rPr>
        <w:t>on the GSIM wiki</w:t>
      </w:r>
      <w:r w:rsidR="008E4CC1">
        <w:rPr>
          <w:lang w:val="en-AU"/>
        </w:rPr>
        <w:t xml:space="preserve"> </w:t>
      </w:r>
      <w:r w:rsidR="00523D09">
        <w:rPr>
          <w:lang w:val="en-AU"/>
        </w:rPr>
        <w:t xml:space="preserve">and </w:t>
      </w:r>
      <w:r w:rsidR="008E4CC1">
        <w:rPr>
          <w:lang w:val="en-AU"/>
        </w:rPr>
        <w:t xml:space="preserve">collectively </w:t>
      </w:r>
      <w:r w:rsidR="00D54100">
        <w:rPr>
          <w:lang w:val="en-AU"/>
        </w:rPr>
        <w:t xml:space="preserve">shape the future development of the model. </w:t>
      </w:r>
    </w:p>
    <w:p w14:paraId="4F9F5496" w14:textId="77777777" w:rsidR="00FB0EBC" w:rsidRPr="00FB0EBC" w:rsidRDefault="00FB0EBC" w:rsidP="00FB0EBC">
      <w:pPr>
        <w:pStyle w:val="ListParagraph"/>
        <w:rPr>
          <w:lang w:val="en-AU"/>
        </w:rPr>
      </w:pPr>
    </w:p>
    <w:p w14:paraId="766BC8DB" w14:textId="77777777" w:rsidR="00FB0EBC" w:rsidRPr="00FB0EBC" w:rsidRDefault="00FB0EBC" w:rsidP="00FB0EBC">
      <w:pPr>
        <w:pStyle w:val="ListParagraph"/>
        <w:rPr>
          <w:lang w:val="en-AU"/>
        </w:rPr>
      </w:pPr>
    </w:p>
    <w:sectPr w:rsidR="00FB0EBC" w:rsidRPr="00FB0EBC" w:rsidSect="00A869CE">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kyung Choi" w:date="2023-03-14T10:40:00Z" w:initials="IC">
    <w:p w14:paraId="1A72583D" w14:textId="6DF6500F" w:rsidR="00A03469" w:rsidRDefault="00A03469">
      <w:pPr>
        <w:pStyle w:val="CommentText"/>
      </w:pPr>
      <w:r>
        <w:rPr>
          <w:rStyle w:val="CommentReference"/>
        </w:rPr>
        <w:annotationRef/>
      </w:r>
      <w:r>
        <w:t xml:space="preserve">What version name to use, if GSIM becomes 2.0, is this going to be </w:t>
      </w:r>
      <w:proofErr w:type="gramStart"/>
      <w:r>
        <w:t>2.0..?</w:t>
      </w:r>
      <w:proofErr w:type="gramEnd"/>
    </w:p>
  </w:comment>
  <w:comment w:id="22" w:author="Inkyung Choi" w:date="2023-03-14T11:24:00Z" w:initials="IC">
    <w:p w14:paraId="1FB2D5DB" w14:textId="14C1A58D" w:rsidR="0077499D" w:rsidRDefault="0077499D">
      <w:pPr>
        <w:pStyle w:val="CommentText"/>
      </w:pPr>
      <w:r>
        <w:rPr>
          <w:rStyle w:val="CommentReference"/>
        </w:rPr>
        <w:annotationRef/>
      </w:r>
      <w:r w:rsidR="004246A5">
        <w:t>Wouldn</w:t>
      </w:r>
      <w:r>
        <w:t xml:space="preserve">’t </w:t>
      </w:r>
      <w:r w:rsidR="00B8192F">
        <w:t xml:space="preserve">it better if this is integrated </w:t>
      </w:r>
      <w:r>
        <w:t xml:space="preserve">in </w:t>
      </w:r>
      <w:r w:rsidR="004246A5">
        <w:t xml:space="preserve">later section “Relationship between other </w:t>
      </w:r>
      <w:proofErr w:type="spellStart"/>
      <w:r w:rsidR="004246A5">
        <w:t>ModernStats</w:t>
      </w:r>
      <w:proofErr w:type="spellEnd"/>
      <w:r w:rsidR="004246A5">
        <w:t xml:space="preserve"> models”</w:t>
      </w:r>
      <w:r w:rsidR="00FF4205">
        <w:t xml:space="preserve"> and/or “SDMX, DDI and other standards”</w:t>
      </w:r>
      <w:r w:rsidR="004246A5">
        <w:t xml:space="preserve">? </w:t>
      </w:r>
    </w:p>
  </w:comment>
  <w:comment w:id="111" w:author="Inkyung Choi" w:date="2023-03-14T11:05:00Z" w:initials="IC">
    <w:p w14:paraId="18DCC17A" w14:textId="6074EB04" w:rsidR="000409F2" w:rsidRDefault="000409F2">
      <w:pPr>
        <w:pStyle w:val="CommentText"/>
      </w:pPr>
      <w:r>
        <w:rPr>
          <w:rStyle w:val="CommentReference"/>
        </w:rPr>
        <w:annotationRef/>
      </w:r>
      <w:r>
        <w:t>Updated Exchange Group</w:t>
      </w:r>
      <w:r w:rsidR="001C213A">
        <w:t xml:space="preserve">. To check alignment of arrows after </w:t>
      </w:r>
      <w:proofErr w:type="spellStart"/>
      <w:r w:rsidR="001C213A">
        <w:t>finalising</w:t>
      </w:r>
      <w:proofErr w:type="spellEnd"/>
    </w:p>
  </w:comment>
  <w:comment w:id="143" w:author="Inkyung Choi" w:date="2023-03-14T12:46:00Z" w:initials="IC">
    <w:p w14:paraId="04D189E3" w14:textId="3120DB13" w:rsidR="002F52AD" w:rsidRDefault="002F52AD">
      <w:pPr>
        <w:pStyle w:val="CommentText"/>
      </w:pPr>
      <w:r>
        <w:rPr>
          <w:rStyle w:val="CommentReference"/>
        </w:rPr>
        <w:annotationRef/>
      </w:r>
      <w:r>
        <w:t xml:space="preserve">Change to “Relationship with other models and frameworks” (like in GSBPM 5.0)? </w:t>
      </w:r>
    </w:p>
  </w:comment>
  <w:comment w:id="238" w:author="Inkyung Choi" w:date="2023-03-14T11:55:00Z" w:initials="IC">
    <w:p w14:paraId="10475406" w14:textId="77777777" w:rsidR="00E229C9" w:rsidRDefault="007601F7">
      <w:pPr>
        <w:pStyle w:val="CommentText"/>
      </w:pPr>
      <w:r>
        <w:rPr>
          <w:rStyle w:val="CommentReference"/>
        </w:rPr>
        <w:annotationRef/>
      </w:r>
      <w:r w:rsidR="00D8500D">
        <w:t xml:space="preserve">Better adding </w:t>
      </w:r>
      <w:proofErr w:type="spellStart"/>
      <w:r w:rsidR="00D8500D">
        <w:t>url</w:t>
      </w:r>
      <w:proofErr w:type="spellEnd"/>
      <w:r w:rsidR="00D8500D">
        <w:t xml:space="preserve"> for this resource </w:t>
      </w:r>
      <w:r w:rsidR="007E32EE">
        <w:t>(</w:t>
      </w:r>
      <w:hyperlink r:id="rId1" w:history="1">
        <w:r w:rsidR="007E32EE" w:rsidRPr="004B3369">
          <w:rPr>
            <w:rStyle w:val="Hyperlink"/>
          </w:rPr>
          <w:t>https://statswiki.unece.org/display/gsim/GSIM+and+standards</w:t>
        </w:r>
      </w:hyperlink>
      <w:r w:rsidR="007E32EE">
        <w:t>)</w:t>
      </w:r>
      <w:r w:rsidR="00D8500D">
        <w:t xml:space="preserve">, but this work </w:t>
      </w:r>
      <w:r>
        <w:t>is</w:t>
      </w:r>
      <w:r w:rsidR="007E32EE">
        <w:t xml:space="preserve"> from many years ago, do we still want to </w:t>
      </w:r>
      <w:r w:rsidR="00D8500D">
        <w:t>add..?</w:t>
      </w:r>
      <w:r w:rsidR="00305F51">
        <w:t xml:space="preserve"> </w:t>
      </w:r>
    </w:p>
    <w:p w14:paraId="10C0956F" w14:textId="77777777" w:rsidR="00E229C9" w:rsidRDefault="00E229C9">
      <w:pPr>
        <w:pStyle w:val="CommentText"/>
      </w:pPr>
    </w:p>
    <w:p w14:paraId="00FBD273" w14:textId="0F55B5B4" w:rsidR="007601F7" w:rsidRDefault="00E229C9">
      <w:pPr>
        <w:pStyle w:val="CommentText"/>
      </w:pPr>
      <w:r>
        <w:t>Maybe</w:t>
      </w:r>
      <w:r w:rsidR="00305F51">
        <w:t xml:space="preserve"> remove this sentence and add above resource </w:t>
      </w:r>
      <w:r>
        <w:t xml:space="preserve">as footnote in paragraph 53 as an example?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2583D" w15:done="0"/>
  <w15:commentEx w15:paraId="1FB2D5DB" w15:done="0"/>
  <w15:commentEx w15:paraId="18DCC17A" w15:done="0"/>
  <w15:commentEx w15:paraId="04D189E3" w15:done="0"/>
  <w15:commentEx w15:paraId="00FBD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CD82" w16cex:dateUtc="2023-03-14T09:40:00Z"/>
  <w16cex:commentExtensible w16cex:durableId="27BAD7F7" w16cex:dateUtc="2023-03-14T10:24:00Z"/>
  <w16cex:commentExtensible w16cex:durableId="27BAD376" w16cex:dateUtc="2023-03-14T10:05:00Z"/>
  <w16cex:commentExtensible w16cex:durableId="27BAEB0F" w16cex:dateUtc="2023-03-14T11:46:00Z"/>
  <w16cex:commentExtensible w16cex:durableId="27BADF1A" w16cex:dateUtc="2023-03-14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2583D" w16cid:durableId="27BACD82"/>
  <w16cid:commentId w16cid:paraId="1FB2D5DB" w16cid:durableId="27BAD7F7"/>
  <w16cid:commentId w16cid:paraId="18DCC17A" w16cid:durableId="27BAD376"/>
  <w16cid:commentId w16cid:paraId="04D189E3" w16cid:durableId="27BAEB0F"/>
  <w16cid:commentId w16cid:paraId="00FBD273" w16cid:durableId="27BADF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AA03" w14:textId="77777777" w:rsidR="00B61C88" w:rsidRDefault="00B61C88" w:rsidP="004F545A">
      <w:r>
        <w:separator/>
      </w:r>
    </w:p>
    <w:p w14:paraId="2B4F25B5" w14:textId="77777777" w:rsidR="00B61C88" w:rsidRDefault="00B61C88"/>
  </w:endnote>
  <w:endnote w:type="continuationSeparator" w:id="0">
    <w:p w14:paraId="721CBA80" w14:textId="77777777" w:rsidR="00B61C88" w:rsidRDefault="00B61C88" w:rsidP="004F545A">
      <w:r>
        <w:continuationSeparator/>
      </w:r>
    </w:p>
    <w:p w14:paraId="532BB3E4" w14:textId="77777777" w:rsidR="00B61C88" w:rsidRDefault="00B61C88"/>
  </w:endnote>
  <w:endnote w:type="continuationNotice" w:id="1">
    <w:p w14:paraId="11B702E7" w14:textId="77777777" w:rsidR="00B61C88" w:rsidRDefault="00B61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367779"/>
      <w:docPartObj>
        <w:docPartGallery w:val="Page Numbers (Bottom of Page)"/>
        <w:docPartUnique/>
      </w:docPartObj>
    </w:sdtPr>
    <w:sdtContent>
      <w:p w14:paraId="4BE86BBC" w14:textId="77777777" w:rsidR="000C027D" w:rsidRDefault="000C027D">
        <w:r>
          <w:rPr>
            <w:noProof/>
            <w:lang w:eastAsia="ko-KR" w:bidi="ar-SA"/>
          </w:rPr>
          <mc:AlternateContent>
            <mc:Choice Requires="wpg">
              <w:drawing>
                <wp:anchor distT="0" distB="0" distL="114300" distR="114300" simplePos="0" relativeHeight="251658240" behindDoc="0" locked="0" layoutInCell="1" allowOverlap="1" wp14:anchorId="4E13E394" wp14:editId="6C0E93CF">
                  <wp:simplePos x="0" y="0"/>
                  <wp:positionH relativeFrom="margin">
                    <wp:align>center</wp:align>
                  </wp:positionH>
                  <wp:positionV relativeFrom="page">
                    <wp:align>bottom</wp:align>
                  </wp:positionV>
                  <wp:extent cx="436880" cy="716915"/>
                  <wp:effectExtent l="0" t="0" r="20320" b="26035"/>
                  <wp:wrapNone/>
                  <wp:docPr id="62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3C510A" w14:textId="77777777" w:rsidR="000C027D" w:rsidRDefault="000C027D">
                                <w:pPr>
                                  <w:pStyle w:val="Footer"/>
                                  <w:jc w:val="center"/>
                                  <w:rPr>
                                    <w:sz w:val="16"/>
                                    <w:szCs w:val="16"/>
                                  </w:rPr>
                                </w:pPr>
                                <w:r>
                                  <w:rPr>
                                    <w:sz w:val="22"/>
                                  </w:rPr>
                                  <w:fldChar w:fldCharType="begin"/>
                                </w:r>
                                <w:r>
                                  <w:instrText xml:space="preserve"> PAGE    \* MERGEFORMAT </w:instrText>
                                </w:r>
                                <w:r>
                                  <w:rPr>
                                    <w:sz w:val="22"/>
                                  </w:rPr>
                                  <w:fldChar w:fldCharType="separate"/>
                                </w:r>
                                <w:r w:rsidRPr="004710FA">
                                  <w:rPr>
                                    <w:noProof/>
                                    <w:sz w:val="16"/>
                                    <w:szCs w:val="16"/>
                                  </w:rPr>
                                  <w:t>8</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3E394" id="Group 80" o:spid="_x0000_s1226" style="position:absolute;margin-left:0;margin-top:0;width:34.4pt;height:56.45pt;z-index:251658240;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Cs0aJ+8CAABY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2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" strokecolor="#7f7f7f"/>
                  <v:rect id="Rectangle 78" o:spid="_x0000_s12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" filled="f" strokecolor="#7f7f7f">
                    <v:textbox>
                      <w:txbxContent>
                        <w:p w14:paraId="583C510A" w14:textId="77777777" w:rsidR="000C027D" w:rsidRDefault="000C027D">
                          <w:pPr>
                            <w:pStyle w:val="Footer"/>
                            <w:jc w:val="center"/>
                            <w:rPr>
                              <w:sz w:val="16"/>
                              <w:szCs w:val="16"/>
                            </w:rPr>
                          </w:pPr>
                          <w:r>
                            <w:rPr>
                              <w:sz w:val="22"/>
                            </w:rPr>
                            <w:fldChar w:fldCharType="begin"/>
                          </w:r>
                          <w:r>
                            <w:instrText xml:space="preserve"> PAGE    \* MERGEFORMAT </w:instrText>
                          </w:r>
                          <w:r>
                            <w:rPr>
                              <w:sz w:val="22"/>
                            </w:rPr>
                            <w:fldChar w:fldCharType="separate"/>
                          </w:r>
                          <w:r w:rsidRPr="004710FA">
                            <w:rPr>
                              <w:noProof/>
                              <w:sz w:val="16"/>
                              <w:szCs w:val="16"/>
                            </w:rPr>
                            <w:t>8</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16F2" w14:textId="77777777" w:rsidR="00B61C88" w:rsidRDefault="00B61C88" w:rsidP="00A73DF5">
      <w:r>
        <w:separator/>
      </w:r>
    </w:p>
    <w:p w14:paraId="45DF2F76" w14:textId="77777777" w:rsidR="00B61C88" w:rsidRDefault="00B61C88"/>
  </w:footnote>
  <w:footnote w:type="continuationSeparator" w:id="0">
    <w:p w14:paraId="2DD49DA8" w14:textId="77777777" w:rsidR="00B61C88" w:rsidRDefault="00B61C88" w:rsidP="004F545A">
      <w:r>
        <w:continuationSeparator/>
      </w:r>
    </w:p>
    <w:p w14:paraId="50B0F3B2" w14:textId="77777777" w:rsidR="00B61C88" w:rsidRDefault="00B61C88"/>
  </w:footnote>
  <w:footnote w:type="continuationNotice" w:id="1">
    <w:p w14:paraId="24871F14" w14:textId="77777777" w:rsidR="00B61C88" w:rsidRDefault="00B61C88"/>
  </w:footnote>
  <w:footnote w:id="2">
    <w:p w14:paraId="06494D63" w14:textId="19D68CEE" w:rsidR="000C027D" w:rsidRPr="00D32C6E" w:rsidRDefault="000C027D">
      <w:pPr>
        <w:pStyle w:val="FootnoteText"/>
        <w:rPr>
          <w:lang w:val="en-US"/>
        </w:rPr>
      </w:pPr>
      <w:r>
        <w:rPr>
          <w:rStyle w:val="FootnoteReference"/>
        </w:rPr>
        <w:footnoteRef/>
      </w:r>
      <w:r w:rsidRPr="0064112E">
        <w:rPr>
          <w:lang w:val="en-US"/>
        </w:rPr>
        <w:t xml:space="preserve"> </w:t>
      </w:r>
      <w:r w:rsidRPr="007B510D">
        <w:rPr>
          <w:lang w:val="en-GB"/>
        </w:rPr>
        <w:t>UNECE St</w:t>
      </w:r>
      <w:r>
        <w:rPr>
          <w:lang w:val="en-GB"/>
        </w:rPr>
        <w:t>atistics Wikis – HLG-MOS</w:t>
      </w:r>
      <w:r>
        <w:rPr>
          <w:lang w:val="en-US"/>
        </w:rPr>
        <w:t xml:space="preserve"> (</w:t>
      </w:r>
      <w:hyperlink r:id="rId1" w:history="1">
        <w:r w:rsidRPr="00160F7B">
          <w:rPr>
            <w:rStyle w:val="Hyperlink"/>
            <w:lang w:val="en-US"/>
          </w:rPr>
          <w:t>https://statswiki.unece.org/display/hlgbas</w:t>
        </w:r>
      </w:hyperlink>
      <w:r>
        <w:rPr>
          <w:rStyle w:val="Hyperlink"/>
          <w:lang w:val="en-US"/>
        </w:rPr>
        <w:t>)</w:t>
      </w:r>
    </w:p>
  </w:footnote>
  <w:footnote w:id="3">
    <w:p w14:paraId="452A72B5" w14:textId="332EE836" w:rsidR="000C027D" w:rsidRPr="00B20470" w:rsidDel="00A94637" w:rsidRDefault="000C027D" w:rsidP="008D3C3F">
      <w:pPr>
        <w:pStyle w:val="FootnoteText"/>
        <w:rPr>
          <w:del w:id="16" w:author="Inkyung Choi" w:date="2023-03-14T10:59:00Z"/>
          <w:lang w:val="en-GB"/>
        </w:rPr>
      </w:pPr>
      <w:del w:id="17" w:author="Inkyung Choi" w:date="2023-03-14T10:59:00Z">
        <w:r w:rsidDel="00A94637">
          <w:rPr>
            <w:rStyle w:val="FootnoteReference"/>
          </w:rPr>
          <w:footnoteRef/>
        </w:r>
        <w:r w:rsidRPr="00B20470" w:rsidDel="00A94637">
          <w:rPr>
            <w:lang w:val="en-GB"/>
          </w:rPr>
          <w:delText xml:space="preserve"> UNECE St</w:delText>
        </w:r>
        <w:r w:rsidDel="00A94637">
          <w:rPr>
            <w:lang w:val="en-GB"/>
          </w:rPr>
          <w:delText>atistics Wikis - CSPA(</w:delText>
        </w:r>
        <w:r w:rsidDel="00A94637">
          <w:fldChar w:fldCharType="begin"/>
        </w:r>
        <w:r w:rsidDel="00A94637">
          <w:delInstrText xml:space="preserve"> HYPERLINK "https://statswiki.unece.org/display/CSPA" </w:delInstrText>
        </w:r>
        <w:r w:rsidDel="00A94637">
          <w:fldChar w:fldCharType="separate"/>
        </w:r>
        <w:r w:rsidRPr="00B20470" w:rsidDel="00A94637">
          <w:rPr>
            <w:rStyle w:val="Hyperlink"/>
            <w:lang w:val="en-GB"/>
          </w:rPr>
          <w:delText>https://statswiki.unece.org/display/CSPA</w:delText>
        </w:r>
        <w:r w:rsidDel="00A94637">
          <w:rPr>
            <w:rStyle w:val="Hyperlink"/>
            <w:lang w:val="en-GB"/>
          </w:rPr>
          <w:fldChar w:fldCharType="end"/>
        </w:r>
        <w:r w:rsidDel="00A94637">
          <w:rPr>
            <w:lang w:val="en-GB"/>
          </w:rPr>
          <w:delText>)</w:delText>
        </w:r>
      </w:del>
    </w:p>
  </w:footnote>
  <w:footnote w:id="4">
    <w:p w14:paraId="087F55E3" w14:textId="69F633BF" w:rsidR="000C027D" w:rsidRPr="00D32C6E" w:rsidRDefault="000C027D">
      <w:pPr>
        <w:pStyle w:val="FootnoteText"/>
        <w:rPr>
          <w:lang w:val="en-US"/>
        </w:rPr>
      </w:pPr>
      <w:r>
        <w:rPr>
          <w:rStyle w:val="FootnoteReference"/>
        </w:rPr>
        <w:footnoteRef/>
      </w:r>
      <w:r w:rsidRPr="0064112E">
        <w:rPr>
          <w:lang w:val="en-US"/>
        </w:rPr>
        <w:t xml:space="preserve"> </w:t>
      </w:r>
      <w:r w:rsidRPr="007B510D">
        <w:rPr>
          <w:lang w:val="en-GB"/>
        </w:rPr>
        <w:t>UNECE St</w:t>
      </w:r>
      <w:r>
        <w:rPr>
          <w:lang w:val="en-GB"/>
        </w:rPr>
        <w:t>atistics Wikis - GSIM</w:t>
      </w:r>
      <w:r w:rsidRPr="0064112E" w:rsidDel="00160F7B">
        <w:rPr>
          <w:lang w:val="en-US"/>
        </w:rPr>
        <w:t xml:space="preserve"> </w:t>
      </w:r>
      <w:r>
        <w:rPr>
          <w:rStyle w:val="Hyperlink"/>
          <w:lang w:val="en-US"/>
        </w:rPr>
        <w:t>(</w:t>
      </w:r>
      <w:hyperlink r:id="rId2" w:history="1">
        <w:r w:rsidRPr="00160F7B">
          <w:rPr>
            <w:rStyle w:val="Hyperlink"/>
            <w:lang w:val="en-US"/>
          </w:rPr>
          <w:t>https://statswiki.unece.org/display/GSIM</w:t>
        </w:r>
      </w:hyperlink>
      <w:r>
        <w:rPr>
          <w:lang w:val="en-GB"/>
        </w:rPr>
        <w:t>)</w:t>
      </w:r>
    </w:p>
  </w:footnote>
  <w:footnote w:id="5">
    <w:p w14:paraId="180E878F" w14:textId="1419C08A" w:rsidR="000C027D" w:rsidRPr="00D32C6E" w:rsidRDefault="000C027D">
      <w:pPr>
        <w:pStyle w:val="FootnoteText"/>
        <w:rPr>
          <w:lang w:val="en-US"/>
        </w:rPr>
      </w:pPr>
      <w:r>
        <w:rPr>
          <w:rStyle w:val="FootnoteReference"/>
        </w:rPr>
        <w:footnoteRef/>
      </w:r>
      <w:r w:rsidRPr="0064112E">
        <w:rPr>
          <w:lang w:val="en-US"/>
        </w:rPr>
        <w:t xml:space="preserve"> </w:t>
      </w:r>
      <w:r w:rsidRPr="007B510D">
        <w:rPr>
          <w:lang w:val="en-GB"/>
        </w:rPr>
        <w:t>UNECE St</w:t>
      </w:r>
      <w:r>
        <w:rPr>
          <w:lang w:val="en-GB"/>
        </w:rPr>
        <w:t>atistics Wikis - GSBPM</w:t>
      </w:r>
      <w:r>
        <w:rPr>
          <w:lang w:val="en-US"/>
        </w:rPr>
        <w:t xml:space="preserve"> (</w:t>
      </w:r>
      <w:hyperlink r:id="rId3" w:history="1">
        <w:r w:rsidRPr="00160F7B">
          <w:rPr>
            <w:rStyle w:val="Hyperlink"/>
            <w:lang w:val="en-US"/>
          </w:rPr>
          <w:t>https://statswiki.unece.org/display/GSBPM</w:t>
        </w:r>
      </w:hyperlink>
      <w:r>
        <w:rPr>
          <w:lang w:val="en-GB"/>
        </w:rPr>
        <w:t>)</w:t>
      </w:r>
    </w:p>
  </w:footnote>
  <w:footnote w:id="6">
    <w:p w14:paraId="3C56D800" w14:textId="5331778F" w:rsidR="000C027D" w:rsidRPr="00584A7A" w:rsidRDefault="000C027D">
      <w:pPr>
        <w:pStyle w:val="FootnoteText"/>
        <w:rPr>
          <w:lang w:val="en-US"/>
        </w:rPr>
      </w:pPr>
      <w:r>
        <w:rPr>
          <w:rStyle w:val="FootnoteReference"/>
        </w:rPr>
        <w:footnoteRef/>
      </w:r>
      <w:r w:rsidRPr="00584A7A">
        <w:rPr>
          <w:lang w:val="en-US"/>
        </w:rPr>
        <w:t xml:space="preserve"> </w:t>
      </w:r>
      <w:r w:rsidRPr="007B510D">
        <w:rPr>
          <w:lang w:val="en-GB"/>
        </w:rPr>
        <w:t>UNECE St</w:t>
      </w:r>
      <w:r>
        <w:rPr>
          <w:lang w:val="en-GB"/>
        </w:rPr>
        <w:t>atistics Wikis - GAMSO</w:t>
      </w:r>
      <w:r>
        <w:rPr>
          <w:lang w:val="en-US"/>
        </w:rPr>
        <w:t xml:space="preserve"> (</w:t>
      </w:r>
      <w:hyperlink r:id="rId4" w:history="1">
        <w:r w:rsidRPr="00160F7B">
          <w:rPr>
            <w:rStyle w:val="Hyperlink"/>
            <w:lang w:val="en-US"/>
          </w:rPr>
          <w:t>https://statswiki.unece.org/display/GAMSO</w:t>
        </w:r>
      </w:hyperlink>
      <w:r>
        <w:rPr>
          <w:lang w:val="en-GB"/>
        </w:rPr>
        <w:t>)</w:t>
      </w:r>
    </w:p>
  </w:footnote>
  <w:footnote w:id="7">
    <w:p w14:paraId="2F98B0EF" w14:textId="77777777" w:rsidR="00A94637" w:rsidRPr="00B20470" w:rsidRDefault="00A94637" w:rsidP="00A94637">
      <w:pPr>
        <w:pStyle w:val="FootnoteText"/>
        <w:rPr>
          <w:ins w:id="39" w:author="Inkyung Choi" w:date="2023-03-14T10:59:00Z"/>
          <w:lang w:val="en-GB"/>
        </w:rPr>
      </w:pPr>
      <w:ins w:id="40" w:author="Inkyung Choi" w:date="2023-03-14T10:59:00Z">
        <w:r>
          <w:rPr>
            <w:rStyle w:val="FootnoteReference"/>
          </w:rPr>
          <w:footnoteRef/>
        </w:r>
        <w:r w:rsidRPr="00B20470">
          <w:rPr>
            <w:lang w:val="en-GB"/>
          </w:rPr>
          <w:t xml:space="preserve"> UNECE St</w:t>
        </w:r>
        <w:r>
          <w:rPr>
            <w:lang w:val="en-GB"/>
          </w:rPr>
          <w:t>atistics Wikis - CSPA(</w:t>
        </w:r>
        <w:r>
          <w:fldChar w:fldCharType="begin"/>
        </w:r>
        <w:r>
          <w:instrText xml:space="preserve"> HYPERLINK "https://statswiki.unece.org/display/CSPA" </w:instrText>
        </w:r>
        <w:r>
          <w:fldChar w:fldCharType="separate"/>
        </w:r>
        <w:r w:rsidRPr="00B20470">
          <w:rPr>
            <w:rStyle w:val="Hyperlink"/>
            <w:lang w:val="en-GB"/>
          </w:rPr>
          <w:t>https://statswiki.unece.org/display/CSPA</w:t>
        </w:r>
        <w:r>
          <w:rPr>
            <w:rStyle w:val="Hyperlink"/>
            <w:lang w:val="en-GB"/>
          </w:rPr>
          <w:fldChar w:fldCharType="end"/>
        </w:r>
        <w:r>
          <w:rPr>
            <w:lang w:val="en-GB"/>
          </w:rPr>
          <w:t>)</w:t>
        </w:r>
      </w:ins>
    </w:p>
  </w:footnote>
  <w:footnote w:id="8">
    <w:p w14:paraId="66E2827D" w14:textId="7F336114" w:rsidR="00324268" w:rsidRPr="00324268" w:rsidRDefault="00324268">
      <w:pPr>
        <w:pStyle w:val="FootnoteText"/>
      </w:pPr>
      <w:ins w:id="147" w:author="Inkyung Choi" w:date="2023-03-14T11:27:00Z">
        <w:r>
          <w:rPr>
            <w:rStyle w:val="FootnoteReference"/>
          </w:rPr>
          <w:footnoteRef/>
        </w:r>
        <w:r>
          <w:t xml:space="preserve"> </w:t>
        </w:r>
        <w:r w:rsidR="00A716F3">
          <w:t xml:space="preserve">For more information, </w:t>
        </w:r>
      </w:ins>
      <w:ins w:id="148" w:author="Inkyung Choi" w:date="2023-03-14T11:28:00Z">
        <w:r w:rsidR="00A716F3">
          <w:t xml:space="preserve">see </w:t>
        </w:r>
        <w:r w:rsidR="00A716F3" w:rsidRPr="00A716F3">
          <w:t>https://statswiki.unece.org/display/GSBPM/Information+flow+within+GSBPM+using+GSIM</w:t>
        </w:r>
      </w:ins>
    </w:p>
  </w:footnote>
  <w:footnote w:id="9">
    <w:p w14:paraId="5ECC0BCA" w14:textId="77777777" w:rsidR="008C55DB" w:rsidRPr="0064112E" w:rsidRDefault="008C55DB" w:rsidP="008C55DB">
      <w:pPr>
        <w:pStyle w:val="FootnoteText"/>
        <w:rPr>
          <w:lang w:val="en-US"/>
        </w:rPr>
      </w:pPr>
      <w:r>
        <w:rPr>
          <w:rStyle w:val="FootnoteReference"/>
        </w:rPr>
        <w:footnoteRef/>
      </w:r>
      <w:r w:rsidRPr="00F86EDB">
        <w:rPr>
          <w:lang w:val="en-GB"/>
        </w:rPr>
        <w:t xml:space="preserve"> </w:t>
      </w:r>
      <w:r w:rsidRPr="007B510D">
        <w:rPr>
          <w:lang w:val="en-GB"/>
        </w:rPr>
        <w:t>UNECE St</w:t>
      </w:r>
      <w:r>
        <w:rPr>
          <w:lang w:val="en-GB"/>
        </w:rPr>
        <w:t>atistics Wikis – Common Metadata Framework (</w:t>
      </w:r>
      <w:hyperlink r:id="rId5" w:history="1">
        <w:r w:rsidRPr="00160F7B">
          <w:rPr>
            <w:rStyle w:val="Hyperlink"/>
            <w:lang w:val="en-US"/>
          </w:rPr>
          <w:t>https://statswiki.unece.org/display/hlgbas/The+Common+Metadata+Framework</w:t>
        </w:r>
      </w:hyperlink>
      <w:r>
        <w:rPr>
          <w:lang w:val="en-US"/>
        </w:rPr>
        <w:t>)</w:t>
      </w:r>
    </w:p>
  </w:footnote>
  <w:footnote w:id="10">
    <w:p w14:paraId="38A72F88" w14:textId="21570CD6" w:rsidR="00DB25B8" w:rsidRPr="00DB25B8" w:rsidRDefault="00DB25B8">
      <w:pPr>
        <w:pStyle w:val="FootnoteText"/>
      </w:pPr>
      <w:r w:rsidRPr="005348DA">
        <w:rPr>
          <w:rStyle w:val="FootnoteReference"/>
        </w:rPr>
        <w:footnoteRef/>
      </w:r>
      <w:r w:rsidRPr="005348DA">
        <w:t xml:space="preserve"> Note that this mapping is for illustrative purpose</w:t>
      </w:r>
      <w:r w:rsidR="001D45A5" w:rsidRPr="005348DA">
        <w:t xml:space="preserve"> only</w:t>
      </w:r>
      <w:r w:rsidRPr="005348DA">
        <w:t xml:space="preserve">. </w:t>
      </w:r>
      <w:r w:rsidR="00BE0C74" w:rsidRPr="005348DA">
        <w:t>U</w:t>
      </w:r>
      <w:r w:rsidR="001D45A5" w:rsidRPr="005348DA">
        <w:t>ser can choose to map</w:t>
      </w:r>
      <w:r w:rsidR="00BE0C74" w:rsidRPr="005348DA">
        <w:t xml:space="preserve"> GSIM </w:t>
      </w:r>
      <w:del w:id="216" w:author="Inkyung Choi" w:date="2023-03-14T11:50:00Z">
        <w:r w:rsidR="00BE0C74" w:rsidRPr="005348DA" w:rsidDel="00294980">
          <w:delText xml:space="preserve">objects </w:delText>
        </w:r>
      </w:del>
      <w:ins w:id="217" w:author="Inkyung Choi" w:date="2023-03-14T11:50:00Z">
        <w:r w:rsidR="00294980">
          <w:t>classes</w:t>
        </w:r>
        <w:r w:rsidR="00294980" w:rsidRPr="005348DA">
          <w:t xml:space="preserve"> </w:t>
        </w:r>
      </w:ins>
      <w:r w:rsidR="00BE0C74" w:rsidRPr="005348DA">
        <w:t xml:space="preserve">differently depending on the use case and intended level of </w:t>
      </w:r>
      <w:r w:rsidR="005D699E" w:rsidRPr="005D699E">
        <w:t xml:space="preserve">granularity </w:t>
      </w:r>
      <w:r w:rsidR="00BE0C74" w:rsidRPr="005348DA">
        <w:t>(e.g.</w:t>
      </w:r>
      <w:r w:rsidRPr="005348DA">
        <w:t xml:space="preserve"> </w:t>
      </w:r>
      <w:r w:rsidRPr="005348DA">
        <w:rPr>
          <w:i/>
          <w:iCs/>
        </w:rPr>
        <w:t>Business Process</w:t>
      </w:r>
      <w:r w:rsidRPr="005348DA">
        <w:t xml:space="preserve"> </w:t>
      </w:r>
      <w:r w:rsidR="00BE0C74" w:rsidRPr="005348DA">
        <w:t xml:space="preserve">mapped </w:t>
      </w:r>
      <w:r w:rsidR="001D45A5" w:rsidRPr="005348DA">
        <w:t xml:space="preserve">to GSBPM process </w:t>
      </w:r>
      <w:r w:rsidR="004154F8" w:rsidRPr="005348DA">
        <w:t xml:space="preserve">and </w:t>
      </w:r>
      <w:r w:rsidRPr="005348DA">
        <w:rPr>
          <w:i/>
          <w:iCs/>
        </w:rPr>
        <w:t>Process Step</w:t>
      </w:r>
      <w:r w:rsidRPr="005348DA">
        <w:t xml:space="preserve"> </w:t>
      </w:r>
      <w:r w:rsidR="00BE0C74" w:rsidRPr="005348DA">
        <w:t xml:space="preserve">mapped </w:t>
      </w:r>
      <w:r w:rsidR="001D45A5" w:rsidRPr="005348DA">
        <w:t xml:space="preserve">to </w:t>
      </w:r>
      <w:r w:rsidR="004154F8" w:rsidRPr="005348DA">
        <w:t xml:space="preserve">GSBPM </w:t>
      </w:r>
      <w:r w:rsidR="001D45A5" w:rsidRPr="005348DA">
        <w:t>phase</w:t>
      </w:r>
      <w:r w:rsidR="00BE0C74" w:rsidRPr="005348DA">
        <w:t>)</w:t>
      </w:r>
      <w:r w:rsidR="001D45A5" w:rsidRPr="005348DA">
        <w:t>.</w:t>
      </w:r>
      <w:r w:rsidR="001D45A5">
        <w:t xml:space="preserve"> </w:t>
      </w:r>
    </w:p>
  </w:footnote>
  <w:footnote w:id="11">
    <w:p w14:paraId="72FE0ED1" w14:textId="0692DC37" w:rsidR="000C027D" w:rsidRPr="0064112E" w:rsidRDefault="000C027D" w:rsidP="00F70EAB">
      <w:pPr>
        <w:pStyle w:val="FootnoteText"/>
        <w:rPr>
          <w:lang w:val="en-US"/>
        </w:rPr>
      </w:pPr>
      <w:r>
        <w:rPr>
          <w:rStyle w:val="FootnoteReference"/>
        </w:rPr>
        <w:footnoteRef/>
      </w:r>
      <w:r w:rsidRPr="0064112E">
        <w:rPr>
          <w:lang w:val="en-US"/>
        </w:rPr>
        <w:t xml:space="preserve"> </w:t>
      </w:r>
      <w:r w:rsidRPr="007B510D">
        <w:rPr>
          <w:lang w:val="en-GB"/>
        </w:rPr>
        <w:t>UNECE St</w:t>
      </w:r>
      <w:r>
        <w:rPr>
          <w:lang w:val="en-GB"/>
        </w:rPr>
        <w:t>atistics Wikis – GSIM and standards (</w:t>
      </w:r>
      <w:hyperlink r:id="rId6" w:history="1">
        <w:r w:rsidR="007A25C7">
          <w:rPr>
            <w:rStyle w:val="Hyperlink"/>
            <w:lang w:val="en-US"/>
          </w:rPr>
          <w:t>https://statswiki.unece.org/display/gsim/GSIM+and+standards</w:t>
        </w:r>
      </w:hyperlink>
      <w:r w:rsidR="007A25C7">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D26F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90443C"/>
    <w:multiLevelType w:val="hybridMultilevel"/>
    <w:tmpl w:val="F4D66440"/>
    <w:lvl w:ilvl="0" w:tplc="0C090001">
      <w:start w:val="1"/>
      <w:numFmt w:val="bullet"/>
      <w:lvlText w:val=""/>
      <w:lvlJc w:val="left"/>
      <w:pPr>
        <w:ind w:left="720" w:hanging="360"/>
      </w:pPr>
      <w:rPr>
        <w:rFonts w:ascii="Symbol" w:hAnsi="Symbol"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31B5147"/>
    <w:multiLevelType w:val="hybridMultilevel"/>
    <w:tmpl w:val="19368D18"/>
    <w:lvl w:ilvl="0" w:tplc="3F004EA4">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3E8188C"/>
    <w:multiLevelType w:val="hybridMultilevel"/>
    <w:tmpl w:val="C6DEB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D11070"/>
    <w:multiLevelType w:val="hybridMultilevel"/>
    <w:tmpl w:val="8E364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EB3902"/>
    <w:multiLevelType w:val="hybridMultilevel"/>
    <w:tmpl w:val="8798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3705D"/>
    <w:multiLevelType w:val="hybridMultilevel"/>
    <w:tmpl w:val="E4982F3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9F72F2"/>
    <w:multiLevelType w:val="hybridMultilevel"/>
    <w:tmpl w:val="1A80F9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8176851"/>
    <w:multiLevelType w:val="hybridMultilevel"/>
    <w:tmpl w:val="71066416"/>
    <w:lvl w:ilvl="0" w:tplc="08090001">
      <w:start w:val="1"/>
      <w:numFmt w:val="bullet"/>
      <w:lvlText w:val=""/>
      <w:lvlJc w:val="left"/>
      <w:pPr>
        <w:ind w:left="720" w:hanging="72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94113A9"/>
    <w:multiLevelType w:val="hybridMultilevel"/>
    <w:tmpl w:val="E294C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C02229C"/>
    <w:multiLevelType w:val="hybridMultilevel"/>
    <w:tmpl w:val="0B7E44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3160C"/>
    <w:multiLevelType w:val="hybridMultilevel"/>
    <w:tmpl w:val="00E2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D64C4"/>
    <w:multiLevelType w:val="hybridMultilevel"/>
    <w:tmpl w:val="E7B0CFDE"/>
    <w:lvl w:ilvl="0" w:tplc="2F66DF26">
      <w:numFmt w:val="bullet"/>
      <w:lvlText w:val="•"/>
      <w:lvlJc w:val="left"/>
      <w:pPr>
        <w:ind w:left="720" w:hanging="720"/>
      </w:pPr>
      <w:rPr>
        <w:rFonts w:ascii="Times New Roman" w:eastAsia="Arial Unicode M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DB4549"/>
    <w:multiLevelType w:val="hybridMultilevel"/>
    <w:tmpl w:val="9600F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5DD479A"/>
    <w:multiLevelType w:val="hybridMultilevel"/>
    <w:tmpl w:val="63146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CD3836"/>
    <w:multiLevelType w:val="hybridMultilevel"/>
    <w:tmpl w:val="B156D5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82019F8"/>
    <w:multiLevelType w:val="hybridMultilevel"/>
    <w:tmpl w:val="C672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83839"/>
    <w:multiLevelType w:val="hybridMultilevel"/>
    <w:tmpl w:val="4C548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FED4130"/>
    <w:multiLevelType w:val="hybridMultilevel"/>
    <w:tmpl w:val="28687904"/>
    <w:lvl w:ilvl="0" w:tplc="08090001">
      <w:start w:val="1"/>
      <w:numFmt w:val="bullet"/>
      <w:lvlText w:val=""/>
      <w:lvlJc w:val="left"/>
      <w:pPr>
        <w:ind w:left="720" w:hanging="72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0CB128C"/>
    <w:multiLevelType w:val="hybridMultilevel"/>
    <w:tmpl w:val="844865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89B4AC1"/>
    <w:multiLevelType w:val="hybridMultilevel"/>
    <w:tmpl w:val="18E20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A771CC"/>
    <w:multiLevelType w:val="hybridMultilevel"/>
    <w:tmpl w:val="BDFCF642"/>
    <w:lvl w:ilvl="0" w:tplc="EC947DB2">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FEC7824"/>
    <w:multiLevelType w:val="hybridMultilevel"/>
    <w:tmpl w:val="AE06B4C0"/>
    <w:lvl w:ilvl="0" w:tplc="54104B0C">
      <w:start w:val="1"/>
      <w:numFmt w:val="bullet"/>
      <w:pStyle w:val="ListParagraph"/>
      <w:lvlText w:val=""/>
      <w:lvlJc w:val="left"/>
      <w:pPr>
        <w:ind w:left="-360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1440" w:hanging="360"/>
      </w:pPr>
      <w:rPr>
        <w:rFonts w:ascii="Symbol" w:hAnsi="Symbol" w:hint="default"/>
      </w:rPr>
    </w:lvl>
    <w:lvl w:ilvl="4" w:tplc="0C090003" w:tentative="1">
      <w:start w:val="1"/>
      <w:numFmt w:val="bullet"/>
      <w:lvlText w:val="o"/>
      <w:lvlJc w:val="left"/>
      <w:pPr>
        <w:ind w:left="-720" w:hanging="360"/>
      </w:pPr>
      <w:rPr>
        <w:rFonts w:ascii="Courier New" w:hAnsi="Courier New" w:cs="Courier New" w:hint="default"/>
      </w:rPr>
    </w:lvl>
    <w:lvl w:ilvl="5" w:tplc="0C090005" w:tentative="1">
      <w:start w:val="1"/>
      <w:numFmt w:val="bullet"/>
      <w:lvlText w:val=""/>
      <w:lvlJc w:val="left"/>
      <w:pPr>
        <w:ind w:left="0" w:hanging="360"/>
      </w:pPr>
      <w:rPr>
        <w:rFonts w:ascii="Wingdings" w:hAnsi="Wingdings" w:hint="default"/>
      </w:rPr>
    </w:lvl>
    <w:lvl w:ilvl="6" w:tplc="0C090001" w:tentative="1">
      <w:start w:val="1"/>
      <w:numFmt w:val="bullet"/>
      <w:lvlText w:val=""/>
      <w:lvlJc w:val="left"/>
      <w:pPr>
        <w:ind w:left="720" w:hanging="360"/>
      </w:pPr>
      <w:rPr>
        <w:rFonts w:ascii="Symbol" w:hAnsi="Symbol" w:hint="default"/>
      </w:rPr>
    </w:lvl>
    <w:lvl w:ilvl="7" w:tplc="0C090003" w:tentative="1">
      <w:start w:val="1"/>
      <w:numFmt w:val="bullet"/>
      <w:lvlText w:val="o"/>
      <w:lvlJc w:val="left"/>
      <w:pPr>
        <w:ind w:left="1440" w:hanging="360"/>
      </w:pPr>
      <w:rPr>
        <w:rFonts w:ascii="Courier New" w:hAnsi="Courier New" w:cs="Courier New" w:hint="default"/>
      </w:rPr>
    </w:lvl>
    <w:lvl w:ilvl="8" w:tplc="0C090005" w:tentative="1">
      <w:start w:val="1"/>
      <w:numFmt w:val="bullet"/>
      <w:lvlText w:val=""/>
      <w:lvlJc w:val="left"/>
      <w:pPr>
        <w:ind w:left="2160" w:hanging="360"/>
      </w:pPr>
      <w:rPr>
        <w:rFonts w:ascii="Wingdings" w:hAnsi="Wingdings" w:hint="default"/>
      </w:rPr>
    </w:lvl>
  </w:abstractNum>
  <w:abstractNum w:abstractNumId="24" w15:restartNumberingAfterBreak="0">
    <w:nsid w:val="48691CB3"/>
    <w:multiLevelType w:val="hybridMultilevel"/>
    <w:tmpl w:val="4F6076C6"/>
    <w:lvl w:ilvl="0" w:tplc="2F66DF26">
      <w:numFmt w:val="bullet"/>
      <w:lvlText w:val="•"/>
      <w:lvlJc w:val="left"/>
      <w:pPr>
        <w:ind w:left="720" w:hanging="720"/>
      </w:pPr>
      <w:rPr>
        <w:rFonts w:ascii="Times New Roman" w:eastAsia="Arial Unicode M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EB06C78"/>
    <w:multiLevelType w:val="hybridMultilevel"/>
    <w:tmpl w:val="FADE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996B39"/>
    <w:multiLevelType w:val="hybridMultilevel"/>
    <w:tmpl w:val="920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90780"/>
    <w:multiLevelType w:val="hybridMultilevel"/>
    <w:tmpl w:val="E88A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23368D"/>
    <w:multiLevelType w:val="hybridMultilevel"/>
    <w:tmpl w:val="7D20A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C32E51"/>
    <w:multiLevelType w:val="hybridMultilevel"/>
    <w:tmpl w:val="089CB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C807FC"/>
    <w:multiLevelType w:val="hybridMultilevel"/>
    <w:tmpl w:val="0CB870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86561BE"/>
    <w:multiLevelType w:val="hybridMultilevel"/>
    <w:tmpl w:val="F970CD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C3C32BF"/>
    <w:multiLevelType w:val="hybridMultilevel"/>
    <w:tmpl w:val="0BB2F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946296"/>
    <w:multiLevelType w:val="singleLevel"/>
    <w:tmpl w:val="00000000"/>
    <w:lvl w:ilvl="0">
      <w:start w:val="1"/>
      <w:numFmt w:val="bullet"/>
      <w:lvlText w:val=""/>
      <w:lvlJc w:val="left"/>
      <w:pPr>
        <w:ind w:left="1134" w:hanging="360"/>
      </w:pPr>
      <w:rPr>
        <w:rFonts w:ascii="Symbol" w:eastAsia="Symbol" w:hAnsi="Symbol" w:hint="default"/>
        <w:color w:val="auto"/>
        <w:sz w:val="24"/>
      </w:rPr>
    </w:lvl>
  </w:abstractNum>
  <w:abstractNum w:abstractNumId="34" w15:restartNumberingAfterBreak="0">
    <w:nsid w:val="5E0C36E2"/>
    <w:multiLevelType w:val="hybridMultilevel"/>
    <w:tmpl w:val="88245F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ED7367B"/>
    <w:multiLevelType w:val="hybridMultilevel"/>
    <w:tmpl w:val="A79A3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4B7E71"/>
    <w:multiLevelType w:val="hybridMultilevel"/>
    <w:tmpl w:val="1C36C0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0B00A3C"/>
    <w:multiLevelType w:val="hybridMultilevel"/>
    <w:tmpl w:val="B77A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846AC4"/>
    <w:multiLevelType w:val="hybridMultilevel"/>
    <w:tmpl w:val="73AA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9723B5"/>
    <w:multiLevelType w:val="hybridMultilevel"/>
    <w:tmpl w:val="37DEB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EF4998"/>
    <w:multiLevelType w:val="hybridMultilevel"/>
    <w:tmpl w:val="2BC472B8"/>
    <w:lvl w:ilvl="0" w:tplc="54104B0C">
      <w:start w:val="1"/>
      <w:numFmt w:val="bullet"/>
      <w:lvlText w:val=""/>
      <w:lvlJc w:val="left"/>
      <w:pPr>
        <w:ind w:left="2160" w:hanging="360"/>
      </w:pPr>
      <w:rPr>
        <w:rFonts w:ascii="Symbol" w:hAnsi="Symbol" w:hint="default"/>
      </w:rPr>
    </w:lvl>
    <w:lvl w:ilvl="1" w:tplc="0C090001">
      <w:start w:val="1"/>
      <w:numFmt w:val="bullet"/>
      <w:lvlText w:val=""/>
      <w:lvlJc w:val="left"/>
      <w:pPr>
        <w:ind w:left="2880" w:hanging="360"/>
      </w:pPr>
      <w:rPr>
        <w:rFonts w:ascii="Symbol" w:hAnsi="Symbol"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1" w15:restartNumberingAfterBreak="0">
    <w:nsid w:val="6AA043E4"/>
    <w:multiLevelType w:val="hybridMultilevel"/>
    <w:tmpl w:val="E766E062"/>
    <w:lvl w:ilvl="0" w:tplc="E6BAF68E">
      <w:start w:val="1"/>
      <w:numFmt w:val="bullet"/>
      <w:lvlText w:val="−"/>
      <w:lvlJc w:val="left"/>
      <w:pPr>
        <w:tabs>
          <w:tab w:val="num" w:pos="1134"/>
        </w:tabs>
        <w:ind w:left="1134" w:hanging="567"/>
      </w:pPr>
      <w:rPr>
        <w:rFonts w:ascii="Times New Roman" w:hAnsi="Times New Roman" w:cs="Times New Roman" w:hint="default"/>
      </w:rPr>
    </w:lvl>
    <w:lvl w:ilvl="1" w:tplc="04130003">
      <w:start w:val="1"/>
      <w:numFmt w:val="bullet"/>
      <w:lvlText w:val="o"/>
      <w:lvlJc w:val="left"/>
      <w:pPr>
        <w:tabs>
          <w:tab w:val="num" w:pos="2007"/>
        </w:tabs>
        <w:ind w:left="2007" w:hanging="360"/>
      </w:pPr>
      <w:rPr>
        <w:rFonts w:ascii="Courier New" w:hAnsi="Courier New" w:cs="Courier New" w:hint="default"/>
      </w:rPr>
    </w:lvl>
    <w:lvl w:ilvl="2" w:tplc="04130005">
      <w:start w:val="1"/>
      <w:numFmt w:val="bullet"/>
      <w:lvlText w:val=""/>
      <w:lvlJc w:val="left"/>
      <w:pPr>
        <w:tabs>
          <w:tab w:val="num" w:pos="2727"/>
        </w:tabs>
        <w:ind w:left="2727" w:hanging="360"/>
      </w:pPr>
      <w:rPr>
        <w:rFonts w:ascii="Wingdings" w:hAnsi="Wingdings" w:hint="default"/>
      </w:rPr>
    </w:lvl>
    <w:lvl w:ilvl="3" w:tplc="04130001">
      <w:start w:val="1"/>
      <w:numFmt w:val="bullet"/>
      <w:lvlText w:val=""/>
      <w:lvlJc w:val="left"/>
      <w:pPr>
        <w:tabs>
          <w:tab w:val="num" w:pos="3447"/>
        </w:tabs>
        <w:ind w:left="3447" w:hanging="360"/>
      </w:pPr>
      <w:rPr>
        <w:rFonts w:ascii="Symbol" w:hAnsi="Symbol" w:hint="default"/>
      </w:rPr>
    </w:lvl>
    <w:lvl w:ilvl="4" w:tplc="04130003">
      <w:start w:val="1"/>
      <w:numFmt w:val="bullet"/>
      <w:lvlText w:val="o"/>
      <w:lvlJc w:val="left"/>
      <w:pPr>
        <w:tabs>
          <w:tab w:val="num" w:pos="4167"/>
        </w:tabs>
        <w:ind w:left="4167" w:hanging="360"/>
      </w:pPr>
      <w:rPr>
        <w:rFonts w:ascii="Courier New" w:hAnsi="Courier New" w:cs="Courier New" w:hint="default"/>
      </w:rPr>
    </w:lvl>
    <w:lvl w:ilvl="5" w:tplc="04130005">
      <w:start w:val="1"/>
      <w:numFmt w:val="bullet"/>
      <w:lvlText w:val=""/>
      <w:lvlJc w:val="left"/>
      <w:pPr>
        <w:tabs>
          <w:tab w:val="num" w:pos="4887"/>
        </w:tabs>
        <w:ind w:left="4887" w:hanging="360"/>
      </w:pPr>
      <w:rPr>
        <w:rFonts w:ascii="Wingdings" w:hAnsi="Wingdings" w:hint="default"/>
      </w:rPr>
    </w:lvl>
    <w:lvl w:ilvl="6" w:tplc="04130001">
      <w:start w:val="1"/>
      <w:numFmt w:val="bullet"/>
      <w:lvlText w:val=""/>
      <w:lvlJc w:val="left"/>
      <w:pPr>
        <w:tabs>
          <w:tab w:val="num" w:pos="5607"/>
        </w:tabs>
        <w:ind w:left="5607" w:hanging="360"/>
      </w:pPr>
      <w:rPr>
        <w:rFonts w:ascii="Symbol" w:hAnsi="Symbol" w:hint="default"/>
      </w:rPr>
    </w:lvl>
    <w:lvl w:ilvl="7" w:tplc="04130003">
      <w:start w:val="1"/>
      <w:numFmt w:val="bullet"/>
      <w:lvlText w:val="o"/>
      <w:lvlJc w:val="left"/>
      <w:pPr>
        <w:tabs>
          <w:tab w:val="num" w:pos="6327"/>
        </w:tabs>
        <w:ind w:left="6327" w:hanging="360"/>
      </w:pPr>
      <w:rPr>
        <w:rFonts w:ascii="Courier New" w:hAnsi="Courier New" w:cs="Courier New" w:hint="default"/>
      </w:rPr>
    </w:lvl>
    <w:lvl w:ilvl="8" w:tplc="04130005">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70AA7786"/>
    <w:multiLevelType w:val="hybridMultilevel"/>
    <w:tmpl w:val="56BA8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604D11"/>
    <w:multiLevelType w:val="hybridMultilevel"/>
    <w:tmpl w:val="8420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223E2F"/>
    <w:multiLevelType w:val="hybridMultilevel"/>
    <w:tmpl w:val="8BEC8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59475B"/>
    <w:multiLevelType w:val="hybridMultilevel"/>
    <w:tmpl w:val="625E48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71746E"/>
    <w:multiLevelType w:val="hybridMultilevel"/>
    <w:tmpl w:val="E6F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7644B"/>
    <w:multiLevelType w:val="hybridMultilevel"/>
    <w:tmpl w:val="47C49728"/>
    <w:lvl w:ilvl="0" w:tplc="2F66DF26">
      <w:numFmt w:val="bullet"/>
      <w:lvlText w:val="•"/>
      <w:lvlJc w:val="left"/>
      <w:pPr>
        <w:ind w:left="1080" w:hanging="72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620337"/>
    <w:multiLevelType w:val="hybridMultilevel"/>
    <w:tmpl w:val="17CC56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15:restartNumberingAfterBreak="0">
    <w:nsid w:val="7AE45E0F"/>
    <w:multiLevelType w:val="hybridMultilevel"/>
    <w:tmpl w:val="D0583A3C"/>
    <w:lvl w:ilvl="0" w:tplc="2F66DF26">
      <w:numFmt w:val="bullet"/>
      <w:lvlText w:val="•"/>
      <w:lvlJc w:val="left"/>
      <w:pPr>
        <w:ind w:left="1080" w:hanging="72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F44C01"/>
    <w:multiLevelType w:val="hybridMultilevel"/>
    <w:tmpl w:val="76285B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7F273E44"/>
    <w:multiLevelType w:val="hybridMultilevel"/>
    <w:tmpl w:val="02A23C44"/>
    <w:lvl w:ilvl="0" w:tplc="6E3454F4">
      <w:start w:val="1"/>
      <w:numFmt w:val="bullet"/>
      <w:lvlText w:val="•"/>
      <w:lvlJc w:val="left"/>
      <w:pPr>
        <w:tabs>
          <w:tab w:val="num" w:pos="720"/>
        </w:tabs>
        <w:ind w:left="720" w:hanging="360"/>
      </w:pPr>
      <w:rPr>
        <w:rFonts w:ascii="Arial" w:hAnsi="Arial" w:hint="default"/>
      </w:rPr>
    </w:lvl>
    <w:lvl w:ilvl="1" w:tplc="75105A7A" w:tentative="1">
      <w:start w:val="1"/>
      <w:numFmt w:val="bullet"/>
      <w:lvlText w:val="•"/>
      <w:lvlJc w:val="left"/>
      <w:pPr>
        <w:tabs>
          <w:tab w:val="num" w:pos="1440"/>
        </w:tabs>
        <w:ind w:left="1440" w:hanging="360"/>
      </w:pPr>
      <w:rPr>
        <w:rFonts w:ascii="Arial" w:hAnsi="Arial" w:hint="default"/>
      </w:rPr>
    </w:lvl>
    <w:lvl w:ilvl="2" w:tplc="613CB79A" w:tentative="1">
      <w:start w:val="1"/>
      <w:numFmt w:val="bullet"/>
      <w:lvlText w:val="•"/>
      <w:lvlJc w:val="left"/>
      <w:pPr>
        <w:tabs>
          <w:tab w:val="num" w:pos="2160"/>
        </w:tabs>
        <w:ind w:left="2160" w:hanging="360"/>
      </w:pPr>
      <w:rPr>
        <w:rFonts w:ascii="Arial" w:hAnsi="Arial" w:hint="default"/>
      </w:rPr>
    </w:lvl>
    <w:lvl w:ilvl="3" w:tplc="087273E2" w:tentative="1">
      <w:start w:val="1"/>
      <w:numFmt w:val="bullet"/>
      <w:lvlText w:val="•"/>
      <w:lvlJc w:val="left"/>
      <w:pPr>
        <w:tabs>
          <w:tab w:val="num" w:pos="2880"/>
        </w:tabs>
        <w:ind w:left="2880" w:hanging="360"/>
      </w:pPr>
      <w:rPr>
        <w:rFonts w:ascii="Arial" w:hAnsi="Arial" w:hint="default"/>
      </w:rPr>
    </w:lvl>
    <w:lvl w:ilvl="4" w:tplc="0B66BBC6" w:tentative="1">
      <w:start w:val="1"/>
      <w:numFmt w:val="bullet"/>
      <w:lvlText w:val="•"/>
      <w:lvlJc w:val="left"/>
      <w:pPr>
        <w:tabs>
          <w:tab w:val="num" w:pos="3600"/>
        </w:tabs>
        <w:ind w:left="3600" w:hanging="360"/>
      </w:pPr>
      <w:rPr>
        <w:rFonts w:ascii="Arial" w:hAnsi="Arial" w:hint="default"/>
      </w:rPr>
    </w:lvl>
    <w:lvl w:ilvl="5" w:tplc="18E2F808" w:tentative="1">
      <w:start w:val="1"/>
      <w:numFmt w:val="bullet"/>
      <w:lvlText w:val="•"/>
      <w:lvlJc w:val="left"/>
      <w:pPr>
        <w:tabs>
          <w:tab w:val="num" w:pos="4320"/>
        </w:tabs>
        <w:ind w:left="4320" w:hanging="360"/>
      </w:pPr>
      <w:rPr>
        <w:rFonts w:ascii="Arial" w:hAnsi="Arial" w:hint="default"/>
      </w:rPr>
    </w:lvl>
    <w:lvl w:ilvl="6" w:tplc="09045EEE" w:tentative="1">
      <w:start w:val="1"/>
      <w:numFmt w:val="bullet"/>
      <w:lvlText w:val="•"/>
      <w:lvlJc w:val="left"/>
      <w:pPr>
        <w:tabs>
          <w:tab w:val="num" w:pos="5040"/>
        </w:tabs>
        <w:ind w:left="5040" w:hanging="360"/>
      </w:pPr>
      <w:rPr>
        <w:rFonts w:ascii="Arial" w:hAnsi="Arial" w:hint="default"/>
      </w:rPr>
    </w:lvl>
    <w:lvl w:ilvl="7" w:tplc="50621A48" w:tentative="1">
      <w:start w:val="1"/>
      <w:numFmt w:val="bullet"/>
      <w:lvlText w:val="•"/>
      <w:lvlJc w:val="left"/>
      <w:pPr>
        <w:tabs>
          <w:tab w:val="num" w:pos="5760"/>
        </w:tabs>
        <w:ind w:left="5760" w:hanging="360"/>
      </w:pPr>
      <w:rPr>
        <w:rFonts w:ascii="Arial" w:hAnsi="Arial" w:hint="default"/>
      </w:rPr>
    </w:lvl>
    <w:lvl w:ilvl="8" w:tplc="977AC602" w:tentative="1">
      <w:start w:val="1"/>
      <w:numFmt w:val="bullet"/>
      <w:lvlText w:val="•"/>
      <w:lvlJc w:val="left"/>
      <w:pPr>
        <w:tabs>
          <w:tab w:val="num" w:pos="6480"/>
        </w:tabs>
        <w:ind w:left="6480" w:hanging="360"/>
      </w:pPr>
      <w:rPr>
        <w:rFonts w:ascii="Arial" w:hAnsi="Arial" w:hint="default"/>
      </w:rPr>
    </w:lvl>
  </w:abstractNum>
  <w:num w:numId="1" w16cid:durableId="1301030584">
    <w:abstractNumId w:val="3"/>
  </w:num>
  <w:num w:numId="2" w16cid:durableId="2124032776">
    <w:abstractNumId w:val="23"/>
  </w:num>
  <w:num w:numId="3" w16cid:durableId="1857570388">
    <w:abstractNumId w:val="41"/>
  </w:num>
  <w:num w:numId="4" w16cid:durableId="1814367279">
    <w:abstractNumId w:val="0"/>
  </w:num>
  <w:num w:numId="5" w16cid:durableId="1278758483">
    <w:abstractNumId w:val="40"/>
  </w:num>
  <w:num w:numId="6" w16cid:durableId="1658802515">
    <w:abstractNumId w:val="2"/>
  </w:num>
  <w:num w:numId="7" w16cid:durableId="711538476">
    <w:abstractNumId w:val="3"/>
    <w:lvlOverride w:ilvl="0">
      <w:startOverride w:val="1"/>
    </w:lvlOverride>
  </w:num>
  <w:num w:numId="8" w16cid:durableId="678193505">
    <w:abstractNumId w:val="34"/>
  </w:num>
  <w:num w:numId="9" w16cid:durableId="1071535838">
    <w:abstractNumId w:val="14"/>
  </w:num>
  <w:num w:numId="10" w16cid:durableId="1210727251">
    <w:abstractNumId w:val="31"/>
  </w:num>
  <w:num w:numId="11" w16cid:durableId="110249041">
    <w:abstractNumId w:val="44"/>
  </w:num>
  <w:num w:numId="12" w16cid:durableId="599293551">
    <w:abstractNumId w:val="18"/>
  </w:num>
  <w:num w:numId="13" w16cid:durableId="53281015">
    <w:abstractNumId w:val="36"/>
  </w:num>
  <w:num w:numId="14" w16cid:durableId="361589502">
    <w:abstractNumId w:val="22"/>
  </w:num>
  <w:num w:numId="15" w16cid:durableId="1760639645">
    <w:abstractNumId w:val="11"/>
  </w:num>
  <w:num w:numId="16" w16cid:durableId="1518427304">
    <w:abstractNumId w:val="27"/>
  </w:num>
  <w:num w:numId="17" w16cid:durableId="1231891232">
    <w:abstractNumId w:val="47"/>
  </w:num>
  <w:num w:numId="18" w16cid:durableId="597758796">
    <w:abstractNumId w:val="13"/>
  </w:num>
  <w:num w:numId="19" w16cid:durableId="1047492015">
    <w:abstractNumId w:val="24"/>
  </w:num>
  <w:num w:numId="20" w16cid:durableId="309214757">
    <w:abstractNumId w:val="9"/>
  </w:num>
  <w:num w:numId="21" w16cid:durableId="146822743">
    <w:abstractNumId w:val="19"/>
  </w:num>
  <w:num w:numId="22" w16cid:durableId="626470113">
    <w:abstractNumId w:val="29"/>
  </w:num>
  <w:num w:numId="23" w16cid:durableId="132529571">
    <w:abstractNumId w:val="49"/>
  </w:num>
  <w:num w:numId="24" w16cid:durableId="1590969873">
    <w:abstractNumId w:val="5"/>
  </w:num>
  <w:num w:numId="25" w16cid:durableId="2012755919">
    <w:abstractNumId w:val="10"/>
  </w:num>
  <w:num w:numId="26" w16cid:durableId="1186217325">
    <w:abstractNumId w:val="7"/>
  </w:num>
  <w:num w:numId="27" w16cid:durableId="484902131">
    <w:abstractNumId w:val="16"/>
  </w:num>
  <w:num w:numId="28" w16cid:durableId="1900166975">
    <w:abstractNumId w:val="12"/>
  </w:num>
  <w:num w:numId="29" w16cid:durableId="2092895028">
    <w:abstractNumId w:val="17"/>
  </w:num>
  <w:num w:numId="30" w16cid:durableId="1476296671">
    <w:abstractNumId w:val="26"/>
  </w:num>
  <w:num w:numId="31" w16cid:durableId="903102056">
    <w:abstractNumId w:val="45"/>
  </w:num>
  <w:num w:numId="32" w16cid:durableId="2019768290">
    <w:abstractNumId w:val="38"/>
  </w:num>
  <w:num w:numId="33" w16cid:durableId="905651907">
    <w:abstractNumId w:val="46"/>
  </w:num>
  <w:num w:numId="34" w16cid:durableId="794061920">
    <w:abstractNumId w:val="51"/>
  </w:num>
  <w:num w:numId="35" w16cid:durableId="1010062886">
    <w:abstractNumId w:val="28"/>
  </w:num>
  <w:num w:numId="36" w16cid:durableId="1310015359">
    <w:abstractNumId w:val="50"/>
  </w:num>
  <w:num w:numId="37" w16cid:durableId="1357728311">
    <w:abstractNumId w:val="48"/>
  </w:num>
  <w:num w:numId="38" w16cid:durableId="261188973">
    <w:abstractNumId w:val="30"/>
  </w:num>
  <w:num w:numId="39" w16cid:durableId="139538216">
    <w:abstractNumId w:val="15"/>
  </w:num>
  <w:num w:numId="40" w16cid:durableId="961108210">
    <w:abstractNumId w:val="21"/>
  </w:num>
  <w:num w:numId="41" w16cid:durableId="1441342683">
    <w:abstractNumId w:val="4"/>
  </w:num>
  <w:num w:numId="42" w16cid:durableId="469399375">
    <w:abstractNumId w:val="37"/>
  </w:num>
  <w:num w:numId="43" w16cid:durableId="626545405">
    <w:abstractNumId w:val="6"/>
  </w:num>
  <w:num w:numId="44" w16cid:durableId="141654299">
    <w:abstractNumId w:val="20"/>
  </w:num>
  <w:num w:numId="45" w16cid:durableId="802498904">
    <w:abstractNumId w:val="25"/>
  </w:num>
  <w:num w:numId="46" w16cid:durableId="1910844862">
    <w:abstractNumId w:val="35"/>
  </w:num>
  <w:num w:numId="47" w16cid:durableId="972442908">
    <w:abstractNumId w:val="8"/>
  </w:num>
  <w:num w:numId="48" w16cid:durableId="2045129117">
    <w:abstractNumId w:val="23"/>
  </w:num>
  <w:num w:numId="49" w16cid:durableId="611088740">
    <w:abstractNumId w:val="23"/>
  </w:num>
  <w:num w:numId="50" w16cid:durableId="1059744858">
    <w:abstractNumId w:val="23"/>
  </w:num>
  <w:num w:numId="51" w16cid:durableId="907618308">
    <w:abstractNumId w:val="39"/>
  </w:num>
  <w:num w:numId="52" w16cid:durableId="1934628603">
    <w:abstractNumId w:val="23"/>
  </w:num>
  <w:num w:numId="53" w16cid:durableId="1911574613">
    <w:abstractNumId w:val="23"/>
  </w:num>
  <w:num w:numId="54" w16cid:durableId="1689871117">
    <w:abstractNumId w:val="32"/>
  </w:num>
  <w:num w:numId="55" w16cid:durableId="1260143937">
    <w:abstractNumId w:val="23"/>
  </w:num>
  <w:num w:numId="56" w16cid:durableId="1584298775">
    <w:abstractNumId w:val="23"/>
  </w:num>
  <w:num w:numId="57" w16cid:durableId="1638992618">
    <w:abstractNumId w:val="23"/>
  </w:num>
  <w:num w:numId="58" w16cid:durableId="736051919">
    <w:abstractNumId w:val="23"/>
  </w:num>
  <w:num w:numId="59" w16cid:durableId="525414103">
    <w:abstractNumId w:val="23"/>
  </w:num>
  <w:num w:numId="60" w16cid:durableId="207184106">
    <w:abstractNumId w:val="43"/>
  </w:num>
  <w:num w:numId="61" w16cid:durableId="1604142904">
    <w:abstractNumId w:val="42"/>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kyung Choi">
    <w15:presenceInfo w15:providerId="AD" w15:userId="S::choii@un.org::b69b2623-59fb-448e-a389-4c3f6387a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yMzA2MjSwMDEyMzVX0lEKTi0uzszPAykwqgUAocu9UCwAAAA="/>
  </w:docVars>
  <w:rsids>
    <w:rsidRoot w:val="00DA16A4"/>
    <w:rsid w:val="00002092"/>
    <w:rsid w:val="000049B2"/>
    <w:rsid w:val="00007186"/>
    <w:rsid w:val="00007611"/>
    <w:rsid w:val="000168ED"/>
    <w:rsid w:val="000233ED"/>
    <w:rsid w:val="0002592E"/>
    <w:rsid w:val="00030B43"/>
    <w:rsid w:val="00031E6D"/>
    <w:rsid w:val="00032DFF"/>
    <w:rsid w:val="00035466"/>
    <w:rsid w:val="000409F2"/>
    <w:rsid w:val="00045B69"/>
    <w:rsid w:val="00053C77"/>
    <w:rsid w:val="00056206"/>
    <w:rsid w:val="00056A91"/>
    <w:rsid w:val="0006507B"/>
    <w:rsid w:val="00066F36"/>
    <w:rsid w:val="00071839"/>
    <w:rsid w:val="00073CAC"/>
    <w:rsid w:val="000759D0"/>
    <w:rsid w:val="00086E3A"/>
    <w:rsid w:val="00091C91"/>
    <w:rsid w:val="0009231D"/>
    <w:rsid w:val="000971AF"/>
    <w:rsid w:val="000A3950"/>
    <w:rsid w:val="000A3BF7"/>
    <w:rsid w:val="000A72A4"/>
    <w:rsid w:val="000B2B4A"/>
    <w:rsid w:val="000B60EA"/>
    <w:rsid w:val="000C027D"/>
    <w:rsid w:val="000C6E71"/>
    <w:rsid w:val="000D2978"/>
    <w:rsid w:val="000D5406"/>
    <w:rsid w:val="000E2A4A"/>
    <w:rsid w:val="000E3A8C"/>
    <w:rsid w:val="000F0E69"/>
    <w:rsid w:val="00100E85"/>
    <w:rsid w:val="001015BD"/>
    <w:rsid w:val="0010388F"/>
    <w:rsid w:val="00104865"/>
    <w:rsid w:val="00110B41"/>
    <w:rsid w:val="001116CF"/>
    <w:rsid w:val="00113EDC"/>
    <w:rsid w:val="001142E1"/>
    <w:rsid w:val="00115BCA"/>
    <w:rsid w:val="0011691C"/>
    <w:rsid w:val="001206BF"/>
    <w:rsid w:val="00120B80"/>
    <w:rsid w:val="00126ECE"/>
    <w:rsid w:val="0013687A"/>
    <w:rsid w:val="00143B5B"/>
    <w:rsid w:val="00144342"/>
    <w:rsid w:val="00144AD7"/>
    <w:rsid w:val="0015054A"/>
    <w:rsid w:val="0015436B"/>
    <w:rsid w:val="00160040"/>
    <w:rsid w:val="00160F7B"/>
    <w:rsid w:val="00162C8A"/>
    <w:rsid w:val="00164629"/>
    <w:rsid w:val="00165705"/>
    <w:rsid w:val="00173A74"/>
    <w:rsid w:val="00174E70"/>
    <w:rsid w:val="00177985"/>
    <w:rsid w:val="0018069B"/>
    <w:rsid w:val="0018579C"/>
    <w:rsid w:val="00190398"/>
    <w:rsid w:val="00196C36"/>
    <w:rsid w:val="001A06AD"/>
    <w:rsid w:val="001A16EE"/>
    <w:rsid w:val="001A5FFC"/>
    <w:rsid w:val="001B0EB5"/>
    <w:rsid w:val="001B24F6"/>
    <w:rsid w:val="001B4CD2"/>
    <w:rsid w:val="001B5FEE"/>
    <w:rsid w:val="001B7AFE"/>
    <w:rsid w:val="001C1171"/>
    <w:rsid w:val="001C213A"/>
    <w:rsid w:val="001C3519"/>
    <w:rsid w:val="001C52F8"/>
    <w:rsid w:val="001D2773"/>
    <w:rsid w:val="001D45A5"/>
    <w:rsid w:val="001D4F01"/>
    <w:rsid w:val="001D646C"/>
    <w:rsid w:val="001D6D11"/>
    <w:rsid w:val="001D7F35"/>
    <w:rsid w:val="001E4F6E"/>
    <w:rsid w:val="001E50C0"/>
    <w:rsid w:val="001E557A"/>
    <w:rsid w:val="001E6979"/>
    <w:rsid w:val="001F5945"/>
    <w:rsid w:val="00202072"/>
    <w:rsid w:val="00202A81"/>
    <w:rsid w:val="00204D48"/>
    <w:rsid w:val="00210A04"/>
    <w:rsid w:val="00211B37"/>
    <w:rsid w:val="0021665C"/>
    <w:rsid w:val="002216A1"/>
    <w:rsid w:val="002268E4"/>
    <w:rsid w:val="00226E79"/>
    <w:rsid w:val="0022717E"/>
    <w:rsid w:val="00235AE1"/>
    <w:rsid w:val="002369A7"/>
    <w:rsid w:val="00245263"/>
    <w:rsid w:val="00252494"/>
    <w:rsid w:val="00260B35"/>
    <w:rsid w:val="002623C1"/>
    <w:rsid w:val="00262CF2"/>
    <w:rsid w:val="0026309A"/>
    <w:rsid w:val="002674D4"/>
    <w:rsid w:val="00267584"/>
    <w:rsid w:val="00273B8D"/>
    <w:rsid w:val="00275B31"/>
    <w:rsid w:val="00286A55"/>
    <w:rsid w:val="00291922"/>
    <w:rsid w:val="002920B9"/>
    <w:rsid w:val="00294980"/>
    <w:rsid w:val="00295762"/>
    <w:rsid w:val="002A041E"/>
    <w:rsid w:val="002A2881"/>
    <w:rsid w:val="002A4DB5"/>
    <w:rsid w:val="002A59E8"/>
    <w:rsid w:val="002A640F"/>
    <w:rsid w:val="002B61F8"/>
    <w:rsid w:val="002C08C7"/>
    <w:rsid w:val="002C2D81"/>
    <w:rsid w:val="002D0E66"/>
    <w:rsid w:val="002D1F7B"/>
    <w:rsid w:val="002D3B28"/>
    <w:rsid w:val="002D42AB"/>
    <w:rsid w:val="002D64E9"/>
    <w:rsid w:val="002E1BB7"/>
    <w:rsid w:val="002F21DC"/>
    <w:rsid w:val="002F247D"/>
    <w:rsid w:val="002F52AD"/>
    <w:rsid w:val="002F7222"/>
    <w:rsid w:val="00305F51"/>
    <w:rsid w:val="00310E1F"/>
    <w:rsid w:val="00314F5C"/>
    <w:rsid w:val="00323EE7"/>
    <w:rsid w:val="00324268"/>
    <w:rsid w:val="00326A4B"/>
    <w:rsid w:val="00331044"/>
    <w:rsid w:val="00334D8A"/>
    <w:rsid w:val="003424FC"/>
    <w:rsid w:val="003432F1"/>
    <w:rsid w:val="0034366F"/>
    <w:rsid w:val="00347E0A"/>
    <w:rsid w:val="0035328A"/>
    <w:rsid w:val="00355C3A"/>
    <w:rsid w:val="0036014D"/>
    <w:rsid w:val="003608AA"/>
    <w:rsid w:val="00361381"/>
    <w:rsid w:val="00362D13"/>
    <w:rsid w:val="00364C5E"/>
    <w:rsid w:val="0036644F"/>
    <w:rsid w:val="00377F75"/>
    <w:rsid w:val="003847A1"/>
    <w:rsid w:val="00385549"/>
    <w:rsid w:val="00392248"/>
    <w:rsid w:val="003A0054"/>
    <w:rsid w:val="003A02A6"/>
    <w:rsid w:val="003A536B"/>
    <w:rsid w:val="003A5744"/>
    <w:rsid w:val="003B1876"/>
    <w:rsid w:val="003B44B3"/>
    <w:rsid w:val="003C5147"/>
    <w:rsid w:val="003C53B5"/>
    <w:rsid w:val="003C59C0"/>
    <w:rsid w:val="003C7EBF"/>
    <w:rsid w:val="003D4269"/>
    <w:rsid w:val="003D4B9C"/>
    <w:rsid w:val="003D7525"/>
    <w:rsid w:val="003E22AA"/>
    <w:rsid w:val="003E2532"/>
    <w:rsid w:val="003E589B"/>
    <w:rsid w:val="003F06B4"/>
    <w:rsid w:val="003F0719"/>
    <w:rsid w:val="003F3A58"/>
    <w:rsid w:val="003F5C13"/>
    <w:rsid w:val="003F72C5"/>
    <w:rsid w:val="003F730A"/>
    <w:rsid w:val="00404A6C"/>
    <w:rsid w:val="00407E86"/>
    <w:rsid w:val="00412B41"/>
    <w:rsid w:val="00412EFC"/>
    <w:rsid w:val="004154F8"/>
    <w:rsid w:val="00415AD3"/>
    <w:rsid w:val="00415B94"/>
    <w:rsid w:val="00416BE1"/>
    <w:rsid w:val="004246A5"/>
    <w:rsid w:val="00426042"/>
    <w:rsid w:val="004263E3"/>
    <w:rsid w:val="004352A2"/>
    <w:rsid w:val="004410FB"/>
    <w:rsid w:val="004441B1"/>
    <w:rsid w:val="0044476A"/>
    <w:rsid w:val="00450236"/>
    <w:rsid w:val="0045244B"/>
    <w:rsid w:val="004660FA"/>
    <w:rsid w:val="00467B69"/>
    <w:rsid w:val="004710FA"/>
    <w:rsid w:val="00472597"/>
    <w:rsid w:val="00472810"/>
    <w:rsid w:val="004741D2"/>
    <w:rsid w:val="00477336"/>
    <w:rsid w:val="004778E0"/>
    <w:rsid w:val="00482645"/>
    <w:rsid w:val="00483079"/>
    <w:rsid w:val="0048518E"/>
    <w:rsid w:val="00486571"/>
    <w:rsid w:val="00486B5E"/>
    <w:rsid w:val="004B0361"/>
    <w:rsid w:val="004B51A3"/>
    <w:rsid w:val="004B5E2D"/>
    <w:rsid w:val="004C1D49"/>
    <w:rsid w:val="004C5300"/>
    <w:rsid w:val="004D23C5"/>
    <w:rsid w:val="004D6EA6"/>
    <w:rsid w:val="004E2A97"/>
    <w:rsid w:val="004F425A"/>
    <w:rsid w:val="004F545A"/>
    <w:rsid w:val="004F578D"/>
    <w:rsid w:val="00506528"/>
    <w:rsid w:val="00511CB0"/>
    <w:rsid w:val="00512408"/>
    <w:rsid w:val="005124A3"/>
    <w:rsid w:val="00513527"/>
    <w:rsid w:val="00517916"/>
    <w:rsid w:val="00517A14"/>
    <w:rsid w:val="00523213"/>
    <w:rsid w:val="00523D09"/>
    <w:rsid w:val="0052650A"/>
    <w:rsid w:val="00532C34"/>
    <w:rsid w:val="005348DA"/>
    <w:rsid w:val="00534DE7"/>
    <w:rsid w:val="00550407"/>
    <w:rsid w:val="00550810"/>
    <w:rsid w:val="005549A6"/>
    <w:rsid w:val="00557E0A"/>
    <w:rsid w:val="0056282B"/>
    <w:rsid w:val="00573212"/>
    <w:rsid w:val="00580071"/>
    <w:rsid w:val="005839AB"/>
    <w:rsid w:val="00584A7A"/>
    <w:rsid w:val="00585F1F"/>
    <w:rsid w:val="00591139"/>
    <w:rsid w:val="0059130A"/>
    <w:rsid w:val="00592FDA"/>
    <w:rsid w:val="00596081"/>
    <w:rsid w:val="005A0671"/>
    <w:rsid w:val="005A3B75"/>
    <w:rsid w:val="005A4BCF"/>
    <w:rsid w:val="005B0ABA"/>
    <w:rsid w:val="005B43C6"/>
    <w:rsid w:val="005C0F45"/>
    <w:rsid w:val="005D699E"/>
    <w:rsid w:val="005D6EF4"/>
    <w:rsid w:val="005E0F35"/>
    <w:rsid w:val="005E35E1"/>
    <w:rsid w:val="005F2B63"/>
    <w:rsid w:val="005F30A6"/>
    <w:rsid w:val="005F40E4"/>
    <w:rsid w:val="005F5300"/>
    <w:rsid w:val="005F710E"/>
    <w:rsid w:val="0060070F"/>
    <w:rsid w:val="006027E6"/>
    <w:rsid w:val="00612024"/>
    <w:rsid w:val="00612B5D"/>
    <w:rsid w:val="00613B3F"/>
    <w:rsid w:val="006142A6"/>
    <w:rsid w:val="0061737C"/>
    <w:rsid w:val="0062311F"/>
    <w:rsid w:val="0062517C"/>
    <w:rsid w:val="00625F81"/>
    <w:rsid w:val="00626AF2"/>
    <w:rsid w:val="00626B79"/>
    <w:rsid w:val="00636663"/>
    <w:rsid w:val="0063729B"/>
    <w:rsid w:val="0064112E"/>
    <w:rsid w:val="00643B22"/>
    <w:rsid w:val="006458EC"/>
    <w:rsid w:val="006464A4"/>
    <w:rsid w:val="00650634"/>
    <w:rsid w:val="00654238"/>
    <w:rsid w:val="006556AB"/>
    <w:rsid w:val="006617E4"/>
    <w:rsid w:val="00665330"/>
    <w:rsid w:val="00672400"/>
    <w:rsid w:val="0067430C"/>
    <w:rsid w:val="00674F55"/>
    <w:rsid w:val="00681730"/>
    <w:rsid w:val="00686B3D"/>
    <w:rsid w:val="00693717"/>
    <w:rsid w:val="006957C0"/>
    <w:rsid w:val="006A1D6D"/>
    <w:rsid w:val="006A4629"/>
    <w:rsid w:val="006A63BA"/>
    <w:rsid w:val="006B33E3"/>
    <w:rsid w:val="006B4BB2"/>
    <w:rsid w:val="006B7423"/>
    <w:rsid w:val="006C51E7"/>
    <w:rsid w:val="006E0178"/>
    <w:rsid w:val="006E3DCE"/>
    <w:rsid w:val="006E62F8"/>
    <w:rsid w:val="006E6CD6"/>
    <w:rsid w:val="006F1001"/>
    <w:rsid w:val="006F3EF8"/>
    <w:rsid w:val="006F5666"/>
    <w:rsid w:val="006F7937"/>
    <w:rsid w:val="0070037D"/>
    <w:rsid w:val="007106BD"/>
    <w:rsid w:val="007112F2"/>
    <w:rsid w:val="00713926"/>
    <w:rsid w:val="00714518"/>
    <w:rsid w:val="007205D4"/>
    <w:rsid w:val="0072202B"/>
    <w:rsid w:val="00724EC1"/>
    <w:rsid w:val="00730AAC"/>
    <w:rsid w:val="00731523"/>
    <w:rsid w:val="00732BAA"/>
    <w:rsid w:val="00737A59"/>
    <w:rsid w:val="007430DA"/>
    <w:rsid w:val="00743961"/>
    <w:rsid w:val="00753F66"/>
    <w:rsid w:val="00756455"/>
    <w:rsid w:val="007601F7"/>
    <w:rsid w:val="007661AE"/>
    <w:rsid w:val="00770E8D"/>
    <w:rsid w:val="007728E3"/>
    <w:rsid w:val="00772E0D"/>
    <w:rsid w:val="00773204"/>
    <w:rsid w:val="0077499D"/>
    <w:rsid w:val="00774B79"/>
    <w:rsid w:val="00787477"/>
    <w:rsid w:val="007A134F"/>
    <w:rsid w:val="007A21B2"/>
    <w:rsid w:val="007A25C7"/>
    <w:rsid w:val="007A37B9"/>
    <w:rsid w:val="007A6B78"/>
    <w:rsid w:val="007A7F82"/>
    <w:rsid w:val="007B17EF"/>
    <w:rsid w:val="007B2AFD"/>
    <w:rsid w:val="007B7F8F"/>
    <w:rsid w:val="007C33A9"/>
    <w:rsid w:val="007C5EBB"/>
    <w:rsid w:val="007C77CC"/>
    <w:rsid w:val="007D0266"/>
    <w:rsid w:val="007D1496"/>
    <w:rsid w:val="007D6734"/>
    <w:rsid w:val="007D6779"/>
    <w:rsid w:val="007D68B7"/>
    <w:rsid w:val="007D7FB8"/>
    <w:rsid w:val="007E0CEF"/>
    <w:rsid w:val="007E1F32"/>
    <w:rsid w:val="007E32EE"/>
    <w:rsid w:val="007E674A"/>
    <w:rsid w:val="007F1B40"/>
    <w:rsid w:val="007F5DCD"/>
    <w:rsid w:val="007F5DE5"/>
    <w:rsid w:val="008008C3"/>
    <w:rsid w:val="00802281"/>
    <w:rsid w:val="00804865"/>
    <w:rsid w:val="00806983"/>
    <w:rsid w:val="00806E98"/>
    <w:rsid w:val="00810750"/>
    <w:rsid w:val="008138C0"/>
    <w:rsid w:val="00820018"/>
    <w:rsid w:val="0082200A"/>
    <w:rsid w:val="00826082"/>
    <w:rsid w:val="00826E32"/>
    <w:rsid w:val="00831284"/>
    <w:rsid w:val="00837456"/>
    <w:rsid w:val="00837A26"/>
    <w:rsid w:val="008519A1"/>
    <w:rsid w:val="008546FF"/>
    <w:rsid w:val="008600CE"/>
    <w:rsid w:val="0086076E"/>
    <w:rsid w:val="008674BA"/>
    <w:rsid w:val="00867FFA"/>
    <w:rsid w:val="008762A3"/>
    <w:rsid w:val="00876900"/>
    <w:rsid w:val="008921EC"/>
    <w:rsid w:val="008963D0"/>
    <w:rsid w:val="008A0F37"/>
    <w:rsid w:val="008A67D5"/>
    <w:rsid w:val="008A74C9"/>
    <w:rsid w:val="008B2AA2"/>
    <w:rsid w:val="008C55DB"/>
    <w:rsid w:val="008C6FD5"/>
    <w:rsid w:val="008D117B"/>
    <w:rsid w:val="008D333B"/>
    <w:rsid w:val="008D3B42"/>
    <w:rsid w:val="008D3C3F"/>
    <w:rsid w:val="008D41A4"/>
    <w:rsid w:val="008D4B14"/>
    <w:rsid w:val="008E4CC1"/>
    <w:rsid w:val="008E6D08"/>
    <w:rsid w:val="008F438D"/>
    <w:rsid w:val="008F7C0D"/>
    <w:rsid w:val="00903D6A"/>
    <w:rsid w:val="009064D9"/>
    <w:rsid w:val="00906F5D"/>
    <w:rsid w:val="0091080E"/>
    <w:rsid w:val="00915595"/>
    <w:rsid w:val="00915CD2"/>
    <w:rsid w:val="009251BD"/>
    <w:rsid w:val="0092558B"/>
    <w:rsid w:val="00926B16"/>
    <w:rsid w:val="009309D6"/>
    <w:rsid w:val="00936DA5"/>
    <w:rsid w:val="0094048F"/>
    <w:rsid w:val="00941CDE"/>
    <w:rsid w:val="009447CF"/>
    <w:rsid w:val="009476FF"/>
    <w:rsid w:val="00954569"/>
    <w:rsid w:val="00970533"/>
    <w:rsid w:val="009921E5"/>
    <w:rsid w:val="0099313D"/>
    <w:rsid w:val="009953FA"/>
    <w:rsid w:val="009972E7"/>
    <w:rsid w:val="009A2065"/>
    <w:rsid w:val="009A44DA"/>
    <w:rsid w:val="009A5672"/>
    <w:rsid w:val="009B21CE"/>
    <w:rsid w:val="009B2D8A"/>
    <w:rsid w:val="009B43CE"/>
    <w:rsid w:val="009C0D9A"/>
    <w:rsid w:val="009C314F"/>
    <w:rsid w:val="009C6559"/>
    <w:rsid w:val="009D067C"/>
    <w:rsid w:val="009D32F5"/>
    <w:rsid w:val="009E053D"/>
    <w:rsid w:val="009F17D2"/>
    <w:rsid w:val="009F2614"/>
    <w:rsid w:val="009F4141"/>
    <w:rsid w:val="009F5EC6"/>
    <w:rsid w:val="00A002FE"/>
    <w:rsid w:val="00A03469"/>
    <w:rsid w:val="00A05A37"/>
    <w:rsid w:val="00A07DB3"/>
    <w:rsid w:val="00A22EC4"/>
    <w:rsid w:val="00A241E0"/>
    <w:rsid w:val="00A242B8"/>
    <w:rsid w:val="00A33728"/>
    <w:rsid w:val="00A33D40"/>
    <w:rsid w:val="00A355AA"/>
    <w:rsid w:val="00A37A28"/>
    <w:rsid w:val="00A406D9"/>
    <w:rsid w:val="00A51DD2"/>
    <w:rsid w:val="00A52846"/>
    <w:rsid w:val="00A55B03"/>
    <w:rsid w:val="00A616CF"/>
    <w:rsid w:val="00A618A3"/>
    <w:rsid w:val="00A653FB"/>
    <w:rsid w:val="00A716F3"/>
    <w:rsid w:val="00A71E4C"/>
    <w:rsid w:val="00A73DF5"/>
    <w:rsid w:val="00A768C8"/>
    <w:rsid w:val="00A802B0"/>
    <w:rsid w:val="00A82312"/>
    <w:rsid w:val="00A869CE"/>
    <w:rsid w:val="00A86D13"/>
    <w:rsid w:val="00A93F01"/>
    <w:rsid w:val="00A94637"/>
    <w:rsid w:val="00AA1145"/>
    <w:rsid w:val="00AA1705"/>
    <w:rsid w:val="00AA3A66"/>
    <w:rsid w:val="00AB0710"/>
    <w:rsid w:val="00AB1BEA"/>
    <w:rsid w:val="00AB6344"/>
    <w:rsid w:val="00AC2041"/>
    <w:rsid w:val="00AC3E93"/>
    <w:rsid w:val="00AC4278"/>
    <w:rsid w:val="00AC54C6"/>
    <w:rsid w:val="00AC6EAA"/>
    <w:rsid w:val="00AD0B0D"/>
    <w:rsid w:val="00AD1770"/>
    <w:rsid w:val="00AD331E"/>
    <w:rsid w:val="00AE11D9"/>
    <w:rsid w:val="00AE4BA2"/>
    <w:rsid w:val="00AF137E"/>
    <w:rsid w:val="00AF32E2"/>
    <w:rsid w:val="00AF623A"/>
    <w:rsid w:val="00AF7D82"/>
    <w:rsid w:val="00B04745"/>
    <w:rsid w:val="00B07C1F"/>
    <w:rsid w:val="00B163B7"/>
    <w:rsid w:val="00B16779"/>
    <w:rsid w:val="00B16EE7"/>
    <w:rsid w:val="00B20470"/>
    <w:rsid w:val="00B2582A"/>
    <w:rsid w:val="00B26EE2"/>
    <w:rsid w:val="00B2792E"/>
    <w:rsid w:val="00B32421"/>
    <w:rsid w:val="00B3354D"/>
    <w:rsid w:val="00B37CB8"/>
    <w:rsid w:val="00B459B7"/>
    <w:rsid w:val="00B503BD"/>
    <w:rsid w:val="00B517C4"/>
    <w:rsid w:val="00B557A2"/>
    <w:rsid w:val="00B57B24"/>
    <w:rsid w:val="00B57B44"/>
    <w:rsid w:val="00B61C88"/>
    <w:rsid w:val="00B62CB3"/>
    <w:rsid w:val="00B633C9"/>
    <w:rsid w:val="00B66593"/>
    <w:rsid w:val="00B73C18"/>
    <w:rsid w:val="00B74228"/>
    <w:rsid w:val="00B777D9"/>
    <w:rsid w:val="00B8192F"/>
    <w:rsid w:val="00B82A41"/>
    <w:rsid w:val="00B82C89"/>
    <w:rsid w:val="00B85F34"/>
    <w:rsid w:val="00B87708"/>
    <w:rsid w:val="00B90C58"/>
    <w:rsid w:val="00B90E9C"/>
    <w:rsid w:val="00B93662"/>
    <w:rsid w:val="00B93C85"/>
    <w:rsid w:val="00B95701"/>
    <w:rsid w:val="00BA119D"/>
    <w:rsid w:val="00BA3446"/>
    <w:rsid w:val="00BB755B"/>
    <w:rsid w:val="00BC48FB"/>
    <w:rsid w:val="00BC5A9B"/>
    <w:rsid w:val="00BC663E"/>
    <w:rsid w:val="00BC70DE"/>
    <w:rsid w:val="00BE0C74"/>
    <w:rsid w:val="00BE342E"/>
    <w:rsid w:val="00BE450A"/>
    <w:rsid w:val="00BE5F18"/>
    <w:rsid w:val="00BF5E63"/>
    <w:rsid w:val="00BF76AE"/>
    <w:rsid w:val="00C00049"/>
    <w:rsid w:val="00C03DA6"/>
    <w:rsid w:val="00C05B61"/>
    <w:rsid w:val="00C066EB"/>
    <w:rsid w:val="00C076C5"/>
    <w:rsid w:val="00C13398"/>
    <w:rsid w:val="00C1758F"/>
    <w:rsid w:val="00C21767"/>
    <w:rsid w:val="00C30DC7"/>
    <w:rsid w:val="00C3378E"/>
    <w:rsid w:val="00C34713"/>
    <w:rsid w:val="00C34769"/>
    <w:rsid w:val="00C37C1B"/>
    <w:rsid w:val="00C5055D"/>
    <w:rsid w:val="00C55386"/>
    <w:rsid w:val="00C6050A"/>
    <w:rsid w:val="00C75654"/>
    <w:rsid w:val="00C76A1D"/>
    <w:rsid w:val="00C82BBC"/>
    <w:rsid w:val="00C90289"/>
    <w:rsid w:val="00C94FC4"/>
    <w:rsid w:val="00CA5DBD"/>
    <w:rsid w:val="00CB014B"/>
    <w:rsid w:val="00CB4602"/>
    <w:rsid w:val="00CB4833"/>
    <w:rsid w:val="00CB4E4C"/>
    <w:rsid w:val="00CC4C3B"/>
    <w:rsid w:val="00CC6D70"/>
    <w:rsid w:val="00CC6F67"/>
    <w:rsid w:val="00CE13DD"/>
    <w:rsid w:val="00CE24F2"/>
    <w:rsid w:val="00CF041A"/>
    <w:rsid w:val="00CF174F"/>
    <w:rsid w:val="00D003D7"/>
    <w:rsid w:val="00D0115A"/>
    <w:rsid w:val="00D05908"/>
    <w:rsid w:val="00D0623D"/>
    <w:rsid w:val="00D0647A"/>
    <w:rsid w:val="00D110AD"/>
    <w:rsid w:val="00D16522"/>
    <w:rsid w:val="00D23A9C"/>
    <w:rsid w:val="00D24082"/>
    <w:rsid w:val="00D27A4A"/>
    <w:rsid w:val="00D31AC0"/>
    <w:rsid w:val="00D32C6E"/>
    <w:rsid w:val="00D33D36"/>
    <w:rsid w:val="00D403DD"/>
    <w:rsid w:val="00D43FE2"/>
    <w:rsid w:val="00D45890"/>
    <w:rsid w:val="00D54100"/>
    <w:rsid w:val="00D61808"/>
    <w:rsid w:val="00D668E3"/>
    <w:rsid w:val="00D774D5"/>
    <w:rsid w:val="00D830FB"/>
    <w:rsid w:val="00D8500D"/>
    <w:rsid w:val="00D87D01"/>
    <w:rsid w:val="00D90BAA"/>
    <w:rsid w:val="00D90F6B"/>
    <w:rsid w:val="00D92C04"/>
    <w:rsid w:val="00D97BAE"/>
    <w:rsid w:val="00DA05A4"/>
    <w:rsid w:val="00DA16A4"/>
    <w:rsid w:val="00DA3528"/>
    <w:rsid w:val="00DA68A8"/>
    <w:rsid w:val="00DB0541"/>
    <w:rsid w:val="00DB25B8"/>
    <w:rsid w:val="00DB540D"/>
    <w:rsid w:val="00DB7A71"/>
    <w:rsid w:val="00DB7EC1"/>
    <w:rsid w:val="00DC049A"/>
    <w:rsid w:val="00DC3676"/>
    <w:rsid w:val="00DC5DB6"/>
    <w:rsid w:val="00DC6CA8"/>
    <w:rsid w:val="00DD1647"/>
    <w:rsid w:val="00DD209C"/>
    <w:rsid w:val="00DD4159"/>
    <w:rsid w:val="00DE1349"/>
    <w:rsid w:val="00DF03DE"/>
    <w:rsid w:val="00DF2448"/>
    <w:rsid w:val="00DF3956"/>
    <w:rsid w:val="00DF5156"/>
    <w:rsid w:val="00E0116B"/>
    <w:rsid w:val="00E01F8C"/>
    <w:rsid w:val="00E0246B"/>
    <w:rsid w:val="00E048D3"/>
    <w:rsid w:val="00E075CC"/>
    <w:rsid w:val="00E07899"/>
    <w:rsid w:val="00E12C7A"/>
    <w:rsid w:val="00E136A0"/>
    <w:rsid w:val="00E20028"/>
    <w:rsid w:val="00E20C98"/>
    <w:rsid w:val="00E213C7"/>
    <w:rsid w:val="00E229C9"/>
    <w:rsid w:val="00E278BA"/>
    <w:rsid w:val="00E3062C"/>
    <w:rsid w:val="00E3448E"/>
    <w:rsid w:val="00E344A1"/>
    <w:rsid w:val="00E3793F"/>
    <w:rsid w:val="00E431D4"/>
    <w:rsid w:val="00E44C00"/>
    <w:rsid w:val="00E46131"/>
    <w:rsid w:val="00E47E21"/>
    <w:rsid w:val="00E520F6"/>
    <w:rsid w:val="00E52A0B"/>
    <w:rsid w:val="00E55341"/>
    <w:rsid w:val="00E559DC"/>
    <w:rsid w:val="00E62CB2"/>
    <w:rsid w:val="00E62F26"/>
    <w:rsid w:val="00E6620A"/>
    <w:rsid w:val="00E70F44"/>
    <w:rsid w:val="00E72F1C"/>
    <w:rsid w:val="00E74F8D"/>
    <w:rsid w:val="00E7670A"/>
    <w:rsid w:val="00E873A5"/>
    <w:rsid w:val="00E91854"/>
    <w:rsid w:val="00E94C61"/>
    <w:rsid w:val="00EA1B5F"/>
    <w:rsid w:val="00EB3D42"/>
    <w:rsid w:val="00EB46DF"/>
    <w:rsid w:val="00EB6F6F"/>
    <w:rsid w:val="00EB74A0"/>
    <w:rsid w:val="00EC1D40"/>
    <w:rsid w:val="00EC268C"/>
    <w:rsid w:val="00EC604E"/>
    <w:rsid w:val="00ED3257"/>
    <w:rsid w:val="00ED35E2"/>
    <w:rsid w:val="00ED6B76"/>
    <w:rsid w:val="00ED7F3B"/>
    <w:rsid w:val="00EE04FE"/>
    <w:rsid w:val="00EE2700"/>
    <w:rsid w:val="00EE51A5"/>
    <w:rsid w:val="00EE5D39"/>
    <w:rsid w:val="00EF0056"/>
    <w:rsid w:val="00EF1230"/>
    <w:rsid w:val="00EF7B4E"/>
    <w:rsid w:val="00F0066F"/>
    <w:rsid w:val="00F0711E"/>
    <w:rsid w:val="00F1226B"/>
    <w:rsid w:val="00F14398"/>
    <w:rsid w:val="00F1456A"/>
    <w:rsid w:val="00F218B0"/>
    <w:rsid w:val="00F230E8"/>
    <w:rsid w:val="00F23CEB"/>
    <w:rsid w:val="00F311E1"/>
    <w:rsid w:val="00F41307"/>
    <w:rsid w:val="00F431B5"/>
    <w:rsid w:val="00F44D1A"/>
    <w:rsid w:val="00F45082"/>
    <w:rsid w:val="00F4640A"/>
    <w:rsid w:val="00F51F8F"/>
    <w:rsid w:val="00F53065"/>
    <w:rsid w:val="00F55A19"/>
    <w:rsid w:val="00F638DA"/>
    <w:rsid w:val="00F6406E"/>
    <w:rsid w:val="00F666DF"/>
    <w:rsid w:val="00F70EAB"/>
    <w:rsid w:val="00F71ADB"/>
    <w:rsid w:val="00F7529B"/>
    <w:rsid w:val="00F77937"/>
    <w:rsid w:val="00F800AD"/>
    <w:rsid w:val="00F8078E"/>
    <w:rsid w:val="00F84C89"/>
    <w:rsid w:val="00F86EDB"/>
    <w:rsid w:val="00F91D32"/>
    <w:rsid w:val="00F94902"/>
    <w:rsid w:val="00F95986"/>
    <w:rsid w:val="00F9767C"/>
    <w:rsid w:val="00FA3B2B"/>
    <w:rsid w:val="00FA6746"/>
    <w:rsid w:val="00FB0EBC"/>
    <w:rsid w:val="00FB5832"/>
    <w:rsid w:val="00FD065D"/>
    <w:rsid w:val="00FE124A"/>
    <w:rsid w:val="00FE2FA7"/>
    <w:rsid w:val="00FE5704"/>
    <w:rsid w:val="00FE7763"/>
    <w:rsid w:val="00FF13CB"/>
    <w:rsid w:val="00FF1A3E"/>
    <w:rsid w:val="00FF4205"/>
    <w:rsid w:val="00FF50B2"/>
    <w:rsid w:val="00FF5144"/>
    <w:rsid w:val="00FF58C7"/>
    <w:rsid w:val="00FF6460"/>
    <w:rsid w:val="0E18267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668D0"/>
  <w15:docId w15:val="{7FE5CC91-7949-4851-AB99-F17D04A3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GSIM body"/>
    <w:qFormat/>
    <w:rsid w:val="0015054A"/>
    <w:rPr>
      <w:rFonts w:ascii="Times New Roman" w:eastAsiaTheme="minorEastAsia" w:hAnsi="Times New Roman"/>
      <w:sz w:val="24"/>
      <w:lang w:val="en-US" w:bidi="en-US"/>
    </w:rPr>
  </w:style>
  <w:style w:type="paragraph" w:styleId="Heading1">
    <w:name w:val="heading 1"/>
    <w:aliases w:val="GSIM heading"/>
    <w:basedOn w:val="Normal"/>
    <w:next w:val="Normal"/>
    <w:link w:val="Heading1Char"/>
    <w:autoRedefine/>
    <w:uiPriority w:val="9"/>
    <w:qFormat/>
    <w:rsid w:val="005F2B63"/>
    <w:pPr>
      <w:tabs>
        <w:tab w:val="left" w:pos="851"/>
      </w:tabs>
      <w:spacing w:before="360" w:after="360"/>
      <w:contextualSpacing/>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756455"/>
    <w:pPr>
      <w:spacing w:before="320" w:after="120"/>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4F545A"/>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10388F"/>
    <w:pPr>
      <w:keepNext/>
      <w:keepLines/>
      <w:spacing w:before="200" w:after="120"/>
      <w:outlineLvl w:val="3"/>
    </w:pPr>
    <w:rPr>
      <w:rFonts w:eastAsiaTheme="majorEastAsia" w:cstheme="majorBidi"/>
      <w:bCs/>
      <w:iCs/>
      <w:u w:val="single"/>
    </w:rPr>
  </w:style>
  <w:style w:type="paragraph" w:styleId="Heading5">
    <w:name w:val="heading 5"/>
    <w:basedOn w:val="Normal"/>
    <w:next w:val="Normal"/>
    <w:link w:val="Heading5Char"/>
    <w:uiPriority w:val="9"/>
    <w:unhideWhenUsed/>
    <w:qFormat/>
    <w:rsid w:val="000E2A4A"/>
    <w:pPr>
      <w:keepNext/>
      <w:keepLines/>
      <w:spacing w:before="120"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10A04"/>
    <w:pPr>
      <w:spacing w:after="120"/>
    </w:pPr>
  </w:style>
  <w:style w:type="character" w:customStyle="1" w:styleId="BodyTextChar">
    <w:name w:val="Body Text Char"/>
    <w:basedOn w:val="DefaultParagraphFont"/>
    <w:link w:val="BodyText"/>
    <w:uiPriority w:val="99"/>
    <w:semiHidden/>
    <w:rsid w:val="00210A04"/>
    <w:rPr>
      <w:rFonts w:ascii="Times New Roman" w:eastAsiaTheme="minorEastAsia" w:hAnsi="Times New Roman"/>
      <w:sz w:val="24"/>
      <w:lang w:val="en-US" w:bidi="en-US"/>
    </w:rPr>
  </w:style>
  <w:style w:type="character" w:customStyle="1" w:styleId="Heading1Char">
    <w:name w:val="Heading 1 Char"/>
    <w:aliases w:val="GSIM heading Char"/>
    <w:basedOn w:val="DefaultParagraphFont"/>
    <w:link w:val="Heading1"/>
    <w:uiPriority w:val="9"/>
    <w:rsid w:val="005F2B63"/>
    <w:rPr>
      <w:rFonts w:ascii="Times New Roman" w:eastAsiaTheme="majorEastAsia" w:hAnsi="Times New Roman" w:cs="Times New Roman"/>
      <w:b/>
      <w:bCs/>
      <w:sz w:val="28"/>
      <w:szCs w:val="28"/>
      <w:lang w:val="en-US" w:bidi="en-US"/>
    </w:rPr>
  </w:style>
  <w:style w:type="character" w:customStyle="1" w:styleId="Heading2Char">
    <w:name w:val="Heading 2 Char"/>
    <w:basedOn w:val="DefaultParagraphFont"/>
    <w:link w:val="Heading2"/>
    <w:uiPriority w:val="9"/>
    <w:rsid w:val="00756455"/>
    <w:rPr>
      <w:rFonts w:ascii="Times New Roman" w:eastAsiaTheme="majorEastAsia" w:hAnsi="Times New Roman" w:cstheme="majorBidi"/>
      <w:b/>
      <w:bCs/>
      <w:sz w:val="28"/>
      <w:szCs w:val="26"/>
      <w:lang w:val="en-US" w:bidi="en-US"/>
    </w:rPr>
  </w:style>
  <w:style w:type="paragraph" w:styleId="ListParagraph">
    <w:name w:val="List Paragraph"/>
    <w:aliases w:val="gsim bullet"/>
    <w:basedOn w:val="Normal"/>
    <w:uiPriority w:val="34"/>
    <w:qFormat/>
    <w:rsid w:val="00513527"/>
    <w:pPr>
      <w:numPr>
        <w:numId w:val="2"/>
      </w:numPr>
      <w:contextualSpacing/>
    </w:pPr>
  </w:style>
  <w:style w:type="character" w:customStyle="1" w:styleId="Heading4Char">
    <w:name w:val="Heading 4 Char"/>
    <w:basedOn w:val="DefaultParagraphFont"/>
    <w:link w:val="Heading4"/>
    <w:uiPriority w:val="9"/>
    <w:rsid w:val="0010388F"/>
    <w:rPr>
      <w:rFonts w:ascii="Times New Roman" w:eastAsiaTheme="majorEastAsia" w:hAnsi="Times New Roman" w:cstheme="majorBidi"/>
      <w:bCs/>
      <w:iCs/>
      <w:sz w:val="24"/>
      <w:u w:val="single"/>
      <w:lang w:val="en-US" w:bidi="en-US"/>
    </w:rPr>
  </w:style>
  <w:style w:type="character" w:customStyle="1" w:styleId="Heading3Char">
    <w:name w:val="Heading 3 Char"/>
    <w:basedOn w:val="DefaultParagraphFont"/>
    <w:link w:val="Heading3"/>
    <w:rsid w:val="00DA16A4"/>
    <w:rPr>
      <w:rFonts w:ascii="Times New Roman" w:eastAsiaTheme="majorEastAsia" w:hAnsi="Times New Roman" w:cstheme="majorBidi"/>
      <w:b/>
      <w:bCs/>
      <w:sz w:val="24"/>
      <w:lang w:val="en-US" w:bidi="en-US"/>
    </w:rPr>
  </w:style>
  <w:style w:type="character" w:styleId="Hyperlink">
    <w:name w:val="Hyperlink"/>
    <w:basedOn w:val="DefaultParagraphFont"/>
    <w:uiPriority w:val="99"/>
    <w:unhideWhenUsed/>
    <w:rsid w:val="00DA16A4"/>
    <w:rPr>
      <w:color w:val="0000FF" w:themeColor="hyperlink"/>
      <w:u w:val="single"/>
    </w:rPr>
  </w:style>
  <w:style w:type="character" w:styleId="CommentReference">
    <w:name w:val="annotation reference"/>
    <w:uiPriority w:val="99"/>
    <w:rsid w:val="00DA16A4"/>
    <w:rPr>
      <w:sz w:val="16"/>
      <w:szCs w:val="16"/>
    </w:rPr>
  </w:style>
  <w:style w:type="character" w:styleId="FootnoteReference">
    <w:name w:val="footnote reference"/>
    <w:uiPriority w:val="99"/>
    <w:rsid w:val="00DA16A4"/>
    <w:rPr>
      <w:vertAlign w:val="superscript"/>
    </w:rPr>
  </w:style>
  <w:style w:type="paragraph" w:styleId="Footer">
    <w:name w:val="footer"/>
    <w:basedOn w:val="Normal"/>
    <w:link w:val="FooterChar"/>
    <w:uiPriority w:val="99"/>
    <w:unhideWhenUsed/>
    <w:rsid w:val="00DA16A4"/>
    <w:pPr>
      <w:tabs>
        <w:tab w:val="center" w:pos="4513"/>
        <w:tab w:val="right" w:pos="9026"/>
      </w:tabs>
    </w:pPr>
  </w:style>
  <w:style w:type="character" w:customStyle="1" w:styleId="FooterChar">
    <w:name w:val="Footer Char"/>
    <w:basedOn w:val="DefaultParagraphFont"/>
    <w:link w:val="Footer"/>
    <w:uiPriority w:val="99"/>
    <w:rsid w:val="00DA16A4"/>
    <w:rPr>
      <w:rFonts w:ascii="Times New Roman" w:eastAsiaTheme="minorEastAsia" w:hAnsi="Times New Roman"/>
      <w:sz w:val="24"/>
      <w:lang w:val="en-US" w:bidi="en-US"/>
    </w:rPr>
  </w:style>
  <w:style w:type="paragraph" w:styleId="CommentText">
    <w:name w:val="annotation text"/>
    <w:basedOn w:val="Normal"/>
    <w:link w:val="CommentTextChar"/>
    <w:uiPriority w:val="99"/>
    <w:unhideWhenUsed/>
    <w:rsid w:val="00DA16A4"/>
    <w:rPr>
      <w:sz w:val="20"/>
      <w:szCs w:val="20"/>
    </w:rPr>
  </w:style>
  <w:style w:type="character" w:customStyle="1" w:styleId="CommentTextChar">
    <w:name w:val="Comment Text Char"/>
    <w:basedOn w:val="DefaultParagraphFont"/>
    <w:link w:val="CommentText"/>
    <w:uiPriority w:val="99"/>
    <w:rsid w:val="00DA16A4"/>
    <w:rPr>
      <w:rFonts w:ascii="Times New Roman" w:eastAsiaTheme="minorEastAsia" w:hAnsi="Times New Roman"/>
      <w:sz w:val="20"/>
      <w:szCs w:val="20"/>
      <w:lang w:val="en-US" w:bidi="en-US"/>
    </w:rPr>
  </w:style>
  <w:style w:type="paragraph" w:styleId="FootnoteText">
    <w:name w:val="footnote text"/>
    <w:basedOn w:val="Normal"/>
    <w:link w:val="FootnoteTextChar"/>
    <w:unhideWhenUsed/>
    <w:rsid w:val="00DA16A4"/>
    <w:pPr>
      <w:overflowPunct w:val="0"/>
      <w:autoSpaceDE w:val="0"/>
      <w:autoSpaceDN w:val="0"/>
      <w:adjustRightInd w:val="0"/>
    </w:pPr>
    <w:rPr>
      <w:rFonts w:cs="Times New Roman"/>
      <w:sz w:val="20"/>
      <w:szCs w:val="20"/>
      <w:lang w:val="sv-SE" w:eastAsia="sv-SE" w:bidi="ar-SA"/>
    </w:rPr>
  </w:style>
  <w:style w:type="character" w:customStyle="1" w:styleId="FootnoteTextChar">
    <w:name w:val="Footnote Text Char"/>
    <w:basedOn w:val="DefaultParagraphFont"/>
    <w:link w:val="FootnoteText"/>
    <w:rsid w:val="00DA16A4"/>
    <w:rPr>
      <w:rFonts w:ascii="Times New Roman" w:eastAsiaTheme="minorEastAsia" w:hAnsi="Times New Roman" w:cs="Times New Roman"/>
      <w:sz w:val="20"/>
      <w:szCs w:val="20"/>
      <w:lang w:val="sv-SE" w:eastAsia="sv-SE"/>
    </w:rPr>
  </w:style>
  <w:style w:type="paragraph" w:styleId="BalloonText">
    <w:name w:val="Balloon Text"/>
    <w:basedOn w:val="Normal"/>
    <w:link w:val="BalloonTextChar"/>
    <w:uiPriority w:val="99"/>
    <w:semiHidden/>
    <w:unhideWhenUsed/>
    <w:rsid w:val="00DA16A4"/>
    <w:rPr>
      <w:rFonts w:ascii="Tahoma" w:hAnsi="Tahoma" w:cs="Tahoma"/>
      <w:sz w:val="16"/>
      <w:szCs w:val="16"/>
    </w:rPr>
  </w:style>
  <w:style w:type="character" w:customStyle="1" w:styleId="BalloonTextChar">
    <w:name w:val="Balloon Text Char"/>
    <w:basedOn w:val="DefaultParagraphFont"/>
    <w:link w:val="BalloonText"/>
    <w:uiPriority w:val="99"/>
    <w:semiHidden/>
    <w:rsid w:val="00DA16A4"/>
    <w:rPr>
      <w:rFonts w:ascii="Tahoma" w:eastAsiaTheme="minorEastAsia" w:hAnsi="Tahoma" w:cs="Tahoma"/>
      <w:sz w:val="16"/>
      <w:szCs w:val="16"/>
      <w:lang w:val="en-US" w:bidi="en-US"/>
    </w:rPr>
  </w:style>
  <w:style w:type="paragraph" w:styleId="CommentSubject">
    <w:name w:val="annotation subject"/>
    <w:basedOn w:val="CommentText"/>
    <w:next w:val="CommentText"/>
    <w:link w:val="CommentSubjectChar"/>
    <w:uiPriority w:val="99"/>
    <w:semiHidden/>
    <w:unhideWhenUsed/>
    <w:rsid w:val="00DA16A4"/>
    <w:rPr>
      <w:b/>
      <w:bCs/>
      <w:lang w:val="en-AU" w:eastAsia="en-AU" w:bidi="ar-SA"/>
    </w:rPr>
  </w:style>
  <w:style w:type="character" w:customStyle="1" w:styleId="CommentSubjectChar">
    <w:name w:val="Comment Subject Char"/>
    <w:basedOn w:val="CommentTextChar"/>
    <w:link w:val="CommentSubject"/>
    <w:uiPriority w:val="99"/>
    <w:semiHidden/>
    <w:rsid w:val="00DA16A4"/>
    <w:rPr>
      <w:rFonts w:ascii="Times New Roman" w:eastAsiaTheme="minorEastAsia" w:hAnsi="Times New Roman"/>
      <w:b/>
      <w:bCs/>
      <w:sz w:val="20"/>
      <w:szCs w:val="20"/>
      <w:lang w:val="en-US" w:eastAsia="en-AU" w:bidi="en-US"/>
    </w:rPr>
  </w:style>
  <w:style w:type="paragraph" w:styleId="EndnoteText">
    <w:name w:val="endnote text"/>
    <w:basedOn w:val="Normal"/>
    <w:link w:val="EndnoteTextChar"/>
    <w:uiPriority w:val="99"/>
    <w:semiHidden/>
    <w:unhideWhenUsed/>
    <w:rsid w:val="00DA16A4"/>
    <w:rPr>
      <w:sz w:val="20"/>
      <w:szCs w:val="20"/>
      <w:lang w:val="en-AU" w:eastAsia="en-AU" w:bidi="ar-SA"/>
    </w:rPr>
  </w:style>
  <w:style w:type="character" w:customStyle="1" w:styleId="EndnoteTextChar">
    <w:name w:val="Endnote Text Char"/>
    <w:basedOn w:val="DefaultParagraphFont"/>
    <w:link w:val="EndnoteText"/>
    <w:uiPriority w:val="99"/>
    <w:semiHidden/>
    <w:rsid w:val="00DA16A4"/>
    <w:rPr>
      <w:rFonts w:ascii="Times New Roman" w:eastAsiaTheme="minorEastAsia" w:hAnsi="Times New Roman"/>
      <w:sz w:val="20"/>
      <w:szCs w:val="20"/>
      <w:lang w:eastAsia="en-AU"/>
    </w:rPr>
  </w:style>
  <w:style w:type="character" w:styleId="EndnoteReference">
    <w:name w:val="endnote reference"/>
    <w:basedOn w:val="DefaultParagraphFont"/>
    <w:uiPriority w:val="99"/>
    <w:semiHidden/>
    <w:unhideWhenUsed/>
    <w:rsid w:val="00DA16A4"/>
    <w:rPr>
      <w:vertAlign w:val="superscript"/>
    </w:rPr>
  </w:style>
  <w:style w:type="paragraph" w:styleId="Header">
    <w:name w:val="header"/>
    <w:basedOn w:val="Normal"/>
    <w:link w:val="HeaderChar"/>
    <w:uiPriority w:val="99"/>
    <w:unhideWhenUsed/>
    <w:rsid w:val="00DA16A4"/>
    <w:pPr>
      <w:widowControl w:val="0"/>
      <w:tabs>
        <w:tab w:val="center" w:pos="4513"/>
        <w:tab w:val="right" w:pos="9026"/>
      </w:tabs>
      <w:wordWrap w:val="0"/>
      <w:autoSpaceDE w:val="0"/>
      <w:autoSpaceDN w:val="0"/>
      <w:snapToGrid w:val="0"/>
    </w:pPr>
    <w:rPr>
      <w:kern w:val="2"/>
      <w:sz w:val="20"/>
      <w:lang w:eastAsia="ko-KR" w:bidi="ar-SA"/>
    </w:rPr>
  </w:style>
  <w:style w:type="character" w:customStyle="1" w:styleId="HeaderChar">
    <w:name w:val="Header Char"/>
    <w:basedOn w:val="DefaultParagraphFont"/>
    <w:link w:val="Header"/>
    <w:uiPriority w:val="99"/>
    <w:rsid w:val="00DA16A4"/>
    <w:rPr>
      <w:rFonts w:ascii="Times New Roman" w:eastAsiaTheme="minorEastAsia" w:hAnsi="Times New Roman"/>
      <w:kern w:val="2"/>
      <w:sz w:val="20"/>
      <w:lang w:val="en-US" w:eastAsia="ko-KR"/>
    </w:rPr>
  </w:style>
  <w:style w:type="paragraph" w:styleId="NoSpacing">
    <w:name w:val="No Spacing"/>
    <w:uiPriority w:val="1"/>
    <w:qFormat/>
    <w:rsid w:val="00DA16A4"/>
    <w:pPr>
      <w:widowControl w:val="0"/>
      <w:wordWrap w:val="0"/>
      <w:autoSpaceDE w:val="0"/>
      <w:autoSpaceDN w:val="0"/>
      <w:jc w:val="both"/>
    </w:pPr>
    <w:rPr>
      <w:rFonts w:eastAsiaTheme="minorEastAsia"/>
      <w:kern w:val="2"/>
      <w:sz w:val="20"/>
      <w:lang w:val="en-US" w:eastAsia="ko-KR"/>
    </w:rPr>
  </w:style>
  <w:style w:type="character" w:styleId="BookTitle">
    <w:name w:val="Book Title"/>
    <w:basedOn w:val="DefaultParagraphFont"/>
    <w:uiPriority w:val="33"/>
    <w:qFormat/>
    <w:rsid w:val="00DA16A4"/>
    <w:rPr>
      <w:b/>
      <w:bCs/>
      <w:smallCaps/>
      <w:spacing w:val="5"/>
    </w:rPr>
  </w:style>
  <w:style w:type="table" w:styleId="TableGrid">
    <w:name w:val="Table Grid"/>
    <w:basedOn w:val="TableNormal"/>
    <w:uiPriority w:val="59"/>
    <w:rsid w:val="00DA16A4"/>
    <w:rPr>
      <w:rFonts w:eastAsiaTheme="minorEastAsia"/>
      <w:kern w:val="2"/>
      <w:sz w:val="20"/>
      <w:lang w:val="en-US"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uiPriority w:val="99"/>
    <w:unhideWhenUsed/>
    <w:rsid w:val="00DA16A4"/>
    <w:pPr>
      <w:widowControl w:val="0"/>
      <w:numPr>
        <w:numId w:val="4"/>
      </w:numPr>
      <w:wordWrap w:val="0"/>
      <w:autoSpaceDE w:val="0"/>
      <w:autoSpaceDN w:val="0"/>
      <w:contextualSpacing/>
    </w:pPr>
    <w:rPr>
      <w:kern w:val="2"/>
      <w:sz w:val="20"/>
      <w:lang w:eastAsia="ko-KR" w:bidi="ar-SA"/>
    </w:rPr>
  </w:style>
  <w:style w:type="character" w:customStyle="1" w:styleId="Heading5Char">
    <w:name w:val="Heading 5 Char"/>
    <w:basedOn w:val="DefaultParagraphFont"/>
    <w:link w:val="Heading5"/>
    <w:uiPriority w:val="9"/>
    <w:rsid w:val="000E2A4A"/>
    <w:rPr>
      <w:rFonts w:ascii="Times New Roman" w:eastAsiaTheme="majorEastAsia" w:hAnsi="Times New Roman" w:cstheme="majorBidi"/>
      <w:i/>
      <w:sz w:val="24"/>
      <w:lang w:val="en-US" w:bidi="en-US"/>
    </w:rPr>
  </w:style>
  <w:style w:type="paragraph" w:styleId="TOCHeading">
    <w:name w:val="TOC Heading"/>
    <w:basedOn w:val="Heading1"/>
    <w:next w:val="Normal"/>
    <w:uiPriority w:val="39"/>
    <w:unhideWhenUsed/>
    <w:qFormat/>
    <w:rsid w:val="00A71E4C"/>
    <w:pPr>
      <w:keepNext/>
      <w:keepLines/>
      <w:tabs>
        <w:tab w:val="clear" w:pos="851"/>
      </w:tabs>
      <w:spacing w:before="480" w:after="0" w:line="276" w:lineRule="auto"/>
      <w:contextualSpacing w:val="0"/>
      <w:outlineLvl w:val="9"/>
    </w:pPr>
    <w:rPr>
      <w:rFonts w:asciiTheme="majorHAnsi" w:hAnsiTheme="majorHAnsi" w:cstheme="majorBidi"/>
      <w:color w:val="365F91" w:themeColor="accent1" w:themeShade="BF"/>
      <w:lang w:eastAsia="ja-JP" w:bidi="ar-SA"/>
    </w:rPr>
  </w:style>
  <w:style w:type="paragraph" w:styleId="TOC2">
    <w:name w:val="toc 2"/>
    <w:basedOn w:val="Normal"/>
    <w:next w:val="Normal"/>
    <w:autoRedefine/>
    <w:uiPriority w:val="39"/>
    <w:unhideWhenUsed/>
    <w:qFormat/>
    <w:rsid w:val="00A71E4C"/>
    <w:pPr>
      <w:spacing w:after="100"/>
      <w:ind w:left="240"/>
    </w:pPr>
  </w:style>
  <w:style w:type="paragraph" w:styleId="TOC3">
    <w:name w:val="toc 3"/>
    <w:basedOn w:val="Normal"/>
    <w:next w:val="Normal"/>
    <w:autoRedefine/>
    <w:uiPriority w:val="39"/>
    <w:unhideWhenUsed/>
    <w:qFormat/>
    <w:rsid w:val="00A71E4C"/>
    <w:pPr>
      <w:spacing w:after="100"/>
      <w:ind w:left="480"/>
    </w:pPr>
  </w:style>
  <w:style w:type="paragraph" w:styleId="TOC1">
    <w:name w:val="toc 1"/>
    <w:basedOn w:val="Normal"/>
    <w:next w:val="Normal"/>
    <w:autoRedefine/>
    <w:uiPriority w:val="39"/>
    <w:unhideWhenUsed/>
    <w:qFormat/>
    <w:rsid w:val="008546FF"/>
    <w:pPr>
      <w:tabs>
        <w:tab w:val="right" w:leader="dot" w:pos="9016"/>
      </w:tabs>
      <w:spacing w:after="100"/>
      <w:ind w:left="-360"/>
    </w:pPr>
  </w:style>
  <w:style w:type="paragraph" w:styleId="NormalWeb">
    <w:name w:val="Normal (Web)"/>
    <w:basedOn w:val="Normal"/>
    <w:uiPriority w:val="99"/>
    <w:semiHidden/>
    <w:unhideWhenUsed/>
    <w:rsid w:val="00756455"/>
    <w:pPr>
      <w:spacing w:before="100" w:beforeAutospacing="1" w:after="100" w:afterAutospacing="1"/>
    </w:pPr>
    <w:rPr>
      <w:rFonts w:cs="Times New Roman"/>
      <w:szCs w:val="24"/>
      <w:lang w:bidi="ar-SA"/>
    </w:rPr>
  </w:style>
  <w:style w:type="paragraph" w:styleId="Caption">
    <w:name w:val="caption"/>
    <w:basedOn w:val="Normal"/>
    <w:next w:val="Normal"/>
    <w:uiPriority w:val="35"/>
    <w:unhideWhenUsed/>
    <w:qFormat/>
    <w:rsid w:val="001B24F6"/>
    <w:pPr>
      <w:jc w:val="center"/>
    </w:pPr>
    <w:rPr>
      <w:b/>
      <w:bCs/>
      <w:i/>
      <w:szCs w:val="24"/>
    </w:rPr>
  </w:style>
  <w:style w:type="paragraph" w:styleId="TableofFigures">
    <w:name w:val="table of figures"/>
    <w:basedOn w:val="Normal"/>
    <w:next w:val="Normal"/>
    <w:uiPriority w:val="99"/>
    <w:unhideWhenUsed/>
    <w:rsid w:val="001B24F6"/>
  </w:style>
  <w:style w:type="character" w:styleId="Strong">
    <w:name w:val="Strong"/>
    <w:basedOn w:val="DefaultParagraphFont"/>
    <w:uiPriority w:val="22"/>
    <w:qFormat/>
    <w:rsid w:val="00482645"/>
    <w:rPr>
      <w:b/>
      <w:bCs/>
    </w:rPr>
  </w:style>
  <w:style w:type="character" w:styleId="FollowedHyperlink">
    <w:name w:val="FollowedHyperlink"/>
    <w:basedOn w:val="DefaultParagraphFont"/>
    <w:uiPriority w:val="99"/>
    <w:semiHidden/>
    <w:unhideWhenUsed/>
    <w:rsid w:val="00A355AA"/>
    <w:rPr>
      <w:color w:val="800080" w:themeColor="followedHyperlink"/>
      <w:u w:val="single"/>
    </w:rPr>
  </w:style>
  <w:style w:type="paragraph" w:styleId="Revision">
    <w:name w:val="Revision"/>
    <w:hidden/>
    <w:uiPriority w:val="99"/>
    <w:semiHidden/>
    <w:rsid w:val="00F77937"/>
    <w:rPr>
      <w:rFonts w:ascii="Times New Roman" w:eastAsiaTheme="minorEastAsia" w:hAnsi="Times New Roman"/>
      <w:sz w:val="24"/>
      <w:lang w:val="en-US" w:bidi="en-US"/>
    </w:rPr>
  </w:style>
  <w:style w:type="character" w:styleId="Emphasis">
    <w:name w:val="Emphasis"/>
    <w:basedOn w:val="DefaultParagraphFont"/>
    <w:uiPriority w:val="20"/>
    <w:qFormat/>
    <w:rsid w:val="0045244B"/>
    <w:rPr>
      <w:i/>
      <w:iCs/>
    </w:rPr>
  </w:style>
  <w:style w:type="character" w:styleId="UnresolvedMention">
    <w:name w:val="Unresolved Mention"/>
    <w:basedOn w:val="DefaultParagraphFont"/>
    <w:uiPriority w:val="99"/>
    <w:rsid w:val="0069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969">
      <w:bodyDiv w:val="1"/>
      <w:marLeft w:val="0"/>
      <w:marRight w:val="0"/>
      <w:marTop w:val="0"/>
      <w:marBottom w:val="0"/>
      <w:divBdr>
        <w:top w:val="none" w:sz="0" w:space="0" w:color="auto"/>
        <w:left w:val="none" w:sz="0" w:space="0" w:color="auto"/>
        <w:bottom w:val="none" w:sz="0" w:space="0" w:color="auto"/>
        <w:right w:val="none" w:sz="0" w:space="0" w:color="auto"/>
      </w:divBdr>
      <w:divsChild>
        <w:div w:id="2041591485">
          <w:marLeft w:val="0"/>
          <w:marRight w:val="0"/>
          <w:marTop w:val="0"/>
          <w:marBottom w:val="0"/>
          <w:divBdr>
            <w:top w:val="none" w:sz="0" w:space="0" w:color="auto"/>
            <w:left w:val="none" w:sz="0" w:space="0" w:color="auto"/>
            <w:bottom w:val="none" w:sz="0" w:space="0" w:color="auto"/>
            <w:right w:val="none" w:sz="0" w:space="0" w:color="auto"/>
          </w:divBdr>
          <w:divsChild>
            <w:div w:id="323706236">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6770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5355">
      <w:bodyDiv w:val="1"/>
      <w:marLeft w:val="0"/>
      <w:marRight w:val="0"/>
      <w:marTop w:val="0"/>
      <w:marBottom w:val="0"/>
      <w:divBdr>
        <w:top w:val="none" w:sz="0" w:space="0" w:color="auto"/>
        <w:left w:val="none" w:sz="0" w:space="0" w:color="auto"/>
        <w:bottom w:val="none" w:sz="0" w:space="0" w:color="auto"/>
        <w:right w:val="none" w:sz="0" w:space="0" w:color="auto"/>
      </w:divBdr>
    </w:div>
    <w:div w:id="889001484">
      <w:bodyDiv w:val="1"/>
      <w:marLeft w:val="0"/>
      <w:marRight w:val="0"/>
      <w:marTop w:val="0"/>
      <w:marBottom w:val="0"/>
      <w:divBdr>
        <w:top w:val="none" w:sz="0" w:space="0" w:color="auto"/>
        <w:left w:val="none" w:sz="0" w:space="0" w:color="auto"/>
        <w:bottom w:val="none" w:sz="0" w:space="0" w:color="auto"/>
        <w:right w:val="none" w:sz="0" w:space="0" w:color="auto"/>
      </w:divBdr>
      <w:divsChild>
        <w:div w:id="284894462">
          <w:marLeft w:val="0"/>
          <w:marRight w:val="0"/>
          <w:marTop w:val="0"/>
          <w:marBottom w:val="0"/>
          <w:divBdr>
            <w:top w:val="none" w:sz="0" w:space="0" w:color="auto"/>
            <w:left w:val="none" w:sz="0" w:space="0" w:color="auto"/>
            <w:bottom w:val="none" w:sz="0" w:space="0" w:color="auto"/>
            <w:right w:val="none" w:sz="0" w:space="0" w:color="auto"/>
          </w:divBdr>
          <w:divsChild>
            <w:div w:id="806313180">
              <w:marLeft w:val="0"/>
              <w:marRight w:val="0"/>
              <w:marTop w:val="0"/>
              <w:marBottom w:val="0"/>
              <w:divBdr>
                <w:top w:val="none" w:sz="0" w:space="0" w:color="auto"/>
                <w:left w:val="none" w:sz="0" w:space="0" w:color="auto"/>
                <w:bottom w:val="none" w:sz="0" w:space="0" w:color="auto"/>
                <w:right w:val="none" w:sz="0" w:space="0" w:color="auto"/>
              </w:divBdr>
              <w:divsChild>
                <w:div w:id="2068920436">
                  <w:marLeft w:val="0"/>
                  <w:marRight w:val="0"/>
                  <w:marTop w:val="0"/>
                  <w:marBottom w:val="0"/>
                  <w:divBdr>
                    <w:top w:val="none" w:sz="0" w:space="0" w:color="auto"/>
                    <w:left w:val="none" w:sz="0" w:space="0" w:color="auto"/>
                    <w:bottom w:val="none" w:sz="0" w:space="0" w:color="auto"/>
                    <w:right w:val="none" w:sz="0" w:space="0" w:color="auto"/>
                  </w:divBdr>
                </w:div>
                <w:div w:id="1099645192">
                  <w:marLeft w:val="0"/>
                  <w:marRight w:val="0"/>
                  <w:marTop w:val="0"/>
                  <w:marBottom w:val="0"/>
                  <w:divBdr>
                    <w:top w:val="none" w:sz="0" w:space="0" w:color="auto"/>
                    <w:left w:val="none" w:sz="0" w:space="0" w:color="auto"/>
                    <w:bottom w:val="none" w:sz="0" w:space="0" w:color="auto"/>
                    <w:right w:val="none" w:sz="0" w:space="0" w:color="auto"/>
                  </w:divBdr>
                </w:div>
                <w:div w:id="2121293566">
                  <w:marLeft w:val="0"/>
                  <w:marRight w:val="0"/>
                  <w:marTop w:val="0"/>
                  <w:marBottom w:val="0"/>
                  <w:divBdr>
                    <w:top w:val="none" w:sz="0" w:space="0" w:color="auto"/>
                    <w:left w:val="none" w:sz="0" w:space="0" w:color="auto"/>
                    <w:bottom w:val="none" w:sz="0" w:space="0" w:color="auto"/>
                    <w:right w:val="none" w:sz="0" w:space="0" w:color="auto"/>
                  </w:divBdr>
                </w:div>
                <w:div w:id="1318223093">
                  <w:marLeft w:val="0"/>
                  <w:marRight w:val="0"/>
                  <w:marTop w:val="0"/>
                  <w:marBottom w:val="0"/>
                  <w:divBdr>
                    <w:top w:val="none" w:sz="0" w:space="0" w:color="auto"/>
                    <w:left w:val="none" w:sz="0" w:space="0" w:color="auto"/>
                    <w:bottom w:val="none" w:sz="0" w:space="0" w:color="auto"/>
                    <w:right w:val="none" w:sz="0" w:space="0" w:color="auto"/>
                  </w:divBdr>
                </w:div>
                <w:div w:id="1906719129">
                  <w:marLeft w:val="0"/>
                  <w:marRight w:val="0"/>
                  <w:marTop w:val="0"/>
                  <w:marBottom w:val="0"/>
                  <w:divBdr>
                    <w:top w:val="none" w:sz="0" w:space="0" w:color="auto"/>
                    <w:left w:val="none" w:sz="0" w:space="0" w:color="auto"/>
                    <w:bottom w:val="none" w:sz="0" w:space="0" w:color="auto"/>
                    <w:right w:val="none" w:sz="0" w:space="0" w:color="auto"/>
                  </w:divBdr>
                </w:div>
                <w:div w:id="747770942">
                  <w:marLeft w:val="0"/>
                  <w:marRight w:val="0"/>
                  <w:marTop w:val="0"/>
                  <w:marBottom w:val="0"/>
                  <w:divBdr>
                    <w:top w:val="none" w:sz="0" w:space="0" w:color="auto"/>
                    <w:left w:val="none" w:sz="0" w:space="0" w:color="auto"/>
                    <w:bottom w:val="none" w:sz="0" w:space="0" w:color="auto"/>
                    <w:right w:val="none" w:sz="0" w:space="0" w:color="auto"/>
                  </w:divBdr>
                </w:div>
                <w:div w:id="210852300">
                  <w:marLeft w:val="0"/>
                  <w:marRight w:val="0"/>
                  <w:marTop w:val="0"/>
                  <w:marBottom w:val="0"/>
                  <w:divBdr>
                    <w:top w:val="none" w:sz="0" w:space="0" w:color="auto"/>
                    <w:left w:val="none" w:sz="0" w:space="0" w:color="auto"/>
                    <w:bottom w:val="none" w:sz="0" w:space="0" w:color="auto"/>
                    <w:right w:val="none" w:sz="0" w:space="0" w:color="auto"/>
                  </w:divBdr>
                </w:div>
                <w:div w:id="391002774">
                  <w:marLeft w:val="0"/>
                  <w:marRight w:val="0"/>
                  <w:marTop w:val="0"/>
                  <w:marBottom w:val="0"/>
                  <w:divBdr>
                    <w:top w:val="none" w:sz="0" w:space="0" w:color="auto"/>
                    <w:left w:val="none" w:sz="0" w:space="0" w:color="auto"/>
                    <w:bottom w:val="none" w:sz="0" w:space="0" w:color="auto"/>
                    <w:right w:val="none" w:sz="0" w:space="0" w:color="auto"/>
                  </w:divBdr>
                </w:div>
                <w:div w:id="754402771">
                  <w:marLeft w:val="0"/>
                  <w:marRight w:val="0"/>
                  <w:marTop w:val="0"/>
                  <w:marBottom w:val="0"/>
                  <w:divBdr>
                    <w:top w:val="none" w:sz="0" w:space="0" w:color="auto"/>
                    <w:left w:val="none" w:sz="0" w:space="0" w:color="auto"/>
                    <w:bottom w:val="none" w:sz="0" w:space="0" w:color="auto"/>
                    <w:right w:val="none" w:sz="0" w:space="0" w:color="auto"/>
                  </w:divBdr>
                </w:div>
                <w:div w:id="1249928515">
                  <w:marLeft w:val="0"/>
                  <w:marRight w:val="0"/>
                  <w:marTop w:val="0"/>
                  <w:marBottom w:val="0"/>
                  <w:divBdr>
                    <w:top w:val="none" w:sz="0" w:space="0" w:color="auto"/>
                    <w:left w:val="none" w:sz="0" w:space="0" w:color="auto"/>
                    <w:bottom w:val="none" w:sz="0" w:space="0" w:color="auto"/>
                    <w:right w:val="none" w:sz="0" w:space="0" w:color="auto"/>
                  </w:divBdr>
                </w:div>
                <w:div w:id="1782798059">
                  <w:marLeft w:val="0"/>
                  <w:marRight w:val="0"/>
                  <w:marTop w:val="0"/>
                  <w:marBottom w:val="0"/>
                  <w:divBdr>
                    <w:top w:val="none" w:sz="0" w:space="0" w:color="auto"/>
                    <w:left w:val="none" w:sz="0" w:space="0" w:color="auto"/>
                    <w:bottom w:val="none" w:sz="0" w:space="0" w:color="auto"/>
                    <w:right w:val="none" w:sz="0" w:space="0" w:color="auto"/>
                  </w:divBdr>
                </w:div>
                <w:div w:id="170223752">
                  <w:marLeft w:val="0"/>
                  <w:marRight w:val="0"/>
                  <w:marTop w:val="0"/>
                  <w:marBottom w:val="0"/>
                  <w:divBdr>
                    <w:top w:val="none" w:sz="0" w:space="0" w:color="auto"/>
                    <w:left w:val="none" w:sz="0" w:space="0" w:color="auto"/>
                    <w:bottom w:val="none" w:sz="0" w:space="0" w:color="auto"/>
                    <w:right w:val="none" w:sz="0" w:space="0" w:color="auto"/>
                  </w:divBdr>
                </w:div>
                <w:div w:id="1210218136">
                  <w:marLeft w:val="0"/>
                  <w:marRight w:val="0"/>
                  <w:marTop w:val="0"/>
                  <w:marBottom w:val="0"/>
                  <w:divBdr>
                    <w:top w:val="none" w:sz="0" w:space="0" w:color="auto"/>
                    <w:left w:val="none" w:sz="0" w:space="0" w:color="auto"/>
                    <w:bottom w:val="none" w:sz="0" w:space="0" w:color="auto"/>
                    <w:right w:val="none" w:sz="0" w:space="0" w:color="auto"/>
                  </w:divBdr>
                </w:div>
                <w:div w:id="1224874618">
                  <w:marLeft w:val="0"/>
                  <w:marRight w:val="0"/>
                  <w:marTop w:val="0"/>
                  <w:marBottom w:val="0"/>
                  <w:divBdr>
                    <w:top w:val="none" w:sz="0" w:space="0" w:color="auto"/>
                    <w:left w:val="none" w:sz="0" w:space="0" w:color="auto"/>
                    <w:bottom w:val="none" w:sz="0" w:space="0" w:color="auto"/>
                    <w:right w:val="none" w:sz="0" w:space="0" w:color="auto"/>
                  </w:divBdr>
                </w:div>
                <w:div w:id="953245930">
                  <w:marLeft w:val="0"/>
                  <w:marRight w:val="0"/>
                  <w:marTop w:val="0"/>
                  <w:marBottom w:val="0"/>
                  <w:divBdr>
                    <w:top w:val="none" w:sz="0" w:space="0" w:color="auto"/>
                    <w:left w:val="none" w:sz="0" w:space="0" w:color="auto"/>
                    <w:bottom w:val="none" w:sz="0" w:space="0" w:color="auto"/>
                    <w:right w:val="none" w:sz="0" w:space="0" w:color="auto"/>
                  </w:divBdr>
                </w:div>
                <w:div w:id="367491745">
                  <w:marLeft w:val="0"/>
                  <w:marRight w:val="0"/>
                  <w:marTop w:val="0"/>
                  <w:marBottom w:val="0"/>
                  <w:divBdr>
                    <w:top w:val="none" w:sz="0" w:space="0" w:color="auto"/>
                    <w:left w:val="none" w:sz="0" w:space="0" w:color="auto"/>
                    <w:bottom w:val="none" w:sz="0" w:space="0" w:color="auto"/>
                    <w:right w:val="none" w:sz="0" w:space="0" w:color="auto"/>
                  </w:divBdr>
                </w:div>
                <w:div w:id="394593696">
                  <w:marLeft w:val="0"/>
                  <w:marRight w:val="0"/>
                  <w:marTop w:val="0"/>
                  <w:marBottom w:val="0"/>
                  <w:divBdr>
                    <w:top w:val="none" w:sz="0" w:space="0" w:color="auto"/>
                    <w:left w:val="none" w:sz="0" w:space="0" w:color="auto"/>
                    <w:bottom w:val="none" w:sz="0" w:space="0" w:color="auto"/>
                    <w:right w:val="none" w:sz="0" w:space="0" w:color="auto"/>
                  </w:divBdr>
                </w:div>
                <w:div w:id="1439787463">
                  <w:marLeft w:val="0"/>
                  <w:marRight w:val="0"/>
                  <w:marTop w:val="0"/>
                  <w:marBottom w:val="0"/>
                  <w:divBdr>
                    <w:top w:val="none" w:sz="0" w:space="0" w:color="auto"/>
                    <w:left w:val="none" w:sz="0" w:space="0" w:color="auto"/>
                    <w:bottom w:val="none" w:sz="0" w:space="0" w:color="auto"/>
                    <w:right w:val="none" w:sz="0" w:space="0" w:color="auto"/>
                  </w:divBdr>
                </w:div>
                <w:div w:id="279075188">
                  <w:marLeft w:val="0"/>
                  <w:marRight w:val="0"/>
                  <w:marTop w:val="0"/>
                  <w:marBottom w:val="0"/>
                  <w:divBdr>
                    <w:top w:val="none" w:sz="0" w:space="0" w:color="auto"/>
                    <w:left w:val="none" w:sz="0" w:space="0" w:color="auto"/>
                    <w:bottom w:val="none" w:sz="0" w:space="0" w:color="auto"/>
                    <w:right w:val="none" w:sz="0" w:space="0" w:color="auto"/>
                  </w:divBdr>
                </w:div>
                <w:div w:id="1825706245">
                  <w:marLeft w:val="0"/>
                  <w:marRight w:val="0"/>
                  <w:marTop w:val="0"/>
                  <w:marBottom w:val="0"/>
                  <w:divBdr>
                    <w:top w:val="none" w:sz="0" w:space="0" w:color="auto"/>
                    <w:left w:val="none" w:sz="0" w:space="0" w:color="auto"/>
                    <w:bottom w:val="none" w:sz="0" w:space="0" w:color="auto"/>
                    <w:right w:val="none" w:sz="0" w:space="0" w:color="auto"/>
                  </w:divBdr>
                </w:div>
                <w:div w:id="1747141760">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3332">
      <w:bodyDiv w:val="1"/>
      <w:marLeft w:val="0"/>
      <w:marRight w:val="0"/>
      <w:marTop w:val="0"/>
      <w:marBottom w:val="0"/>
      <w:divBdr>
        <w:top w:val="none" w:sz="0" w:space="0" w:color="auto"/>
        <w:left w:val="none" w:sz="0" w:space="0" w:color="auto"/>
        <w:bottom w:val="none" w:sz="0" w:space="0" w:color="auto"/>
        <w:right w:val="none" w:sz="0" w:space="0" w:color="auto"/>
      </w:divBdr>
      <w:divsChild>
        <w:div w:id="163328155">
          <w:marLeft w:val="0"/>
          <w:marRight w:val="0"/>
          <w:marTop w:val="0"/>
          <w:marBottom w:val="0"/>
          <w:divBdr>
            <w:top w:val="none" w:sz="0" w:space="0" w:color="auto"/>
            <w:left w:val="none" w:sz="0" w:space="0" w:color="auto"/>
            <w:bottom w:val="none" w:sz="0" w:space="0" w:color="auto"/>
            <w:right w:val="none" w:sz="0" w:space="0" w:color="auto"/>
          </w:divBdr>
          <w:divsChild>
            <w:div w:id="1237940930">
              <w:marLeft w:val="0"/>
              <w:marRight w:val="0"/>
              <w:marTop w:val="0"/>
              <w:marBottom w:val="0"/>
              <w:divBdr>
                <w:top w:val="none" w:sz="0" w:space="0" w:color="auto"/>
                <w:left w:val="none" w:sz="0" w:space="0" w:color="auto"/>
                <w:bottom w:val="none" w:sz="0" w:space="0" w:color="auto"/>
                <w:right w:val="none" w:sz="0" w:space="0" w:color="auto"/>
              </w:divBdr>
              <w:divsChild>
                <w:div w:id="642807364">
                  <w:marLeft w:val="0"/>
                  <w:marRight w:val="0"/>
                  <w:marTop w:val="0"/>
                  <w:marBottom w:val="0"/>
                  <w:divBdr>
                    <w:top w:val="none" w:sz="0" w:space="0" w:color="auto"/>
                    <w:left w:val="none" w:sz="0" w:space="0" w:color="auto"/>
                    <w:bottom w:val="none" w:sz="0" w:space="0" w:color="auto"/>
                    <w:right w:val="none" w:sz="0" w:space="0" w:color="auto"/>
                  </w:divBdr>
                  <w:divsChild>
                    <w:div w:id="551768945">
                      <w:marLeft w:val="0"/>
                      <w:marRight w:val="0"/>
                      <w:marTop w:val="0"/>
                      <w:marBottom w:val="0"/>
                      <w:divBdr>
                        <w:top w:val="none" w:sz="0" w:space="0" w:color="auto"/>
                        <w:left w:val="none" w:sz="0" w:space="0" w:color="auto"/>
                        <w:bottom w:val="none" w:sz="0" w:space="0" w:color="auto"/>
                        <w:right w:val="none" w:sz="0" w:space="0" w:color="auto"/>
                      </w:divBdr>
                      <w:divsChild>
                        <w:div w:id="2124304714">
                          <w:marLeft w:val="0"/>
                          <w:marRight w:val="0"/>
                          <w:marTop w:val="0"/>
                          <w:marBottom w:val="0"/>
                          <w:divBdr>
                            <w:top w:val="none" w:sz="0" w:space="0" w:color="auto"/>
                            <w:left w:val="none" w:sz="0" w:space="0" w:color="auto"/>
                            <w:bottom w:val="none" w:sz="0" w:space="0" w:color="auto"/>
                            <w:right w:val="none" w:sz="0" w:space="0" w:color="auto"/>
                          </w:divBdr>
                          <w:divsChild>
                            <w:div w:id="908268812">
                              <w:marLeft w:val="0"/>
                              <w:marRight w:val="0"/>
                              <w:marTop w:val="15"/>
                              <w:marBottom w:val="0"/>
                              <w:divBdr>
                                <w:top w:val="none" w:sz="0" w:space="0" w:color="auto"/>
                                <w:left w:val="none" w:sz="0" w:space="0" w:color="auto"/>
                                <w:bottom w:val="none" w:sz="0" w:space="0" w:color="auto"/>
                                <w:right w:val="none" w:sz="0" w:space="0" w:color="auto"/>
                              </w:divBdr>
                              <w:divsChild>
                                <w:div w:id="1079987627">
                                  <w:marLeft w:val="0"/>
                                  <w:marRight w:val="0"/>
                                  <w:marTop w:val="0"/>
                                  <w:marBottom w:val="0"/>
                                  <w:divBdr>
                                    <w:top w:val="none" w:sz="0" w:space="0" w:color="auto"/>
                                    <w:left w:val="none" w:sz="0" w:space="0" w:color="auto"/>
                                    <w:bottom w:val="none" w:sz="0" w:space="0" w:color="auto"/>
                                    <w:right w:val="none" w:sz="0" w:space="0" w:color="auto"/>
                                  </w:divBdr>
                                  <w:divsChild>
                                    <w:div w:id="298387316">
                                      <w:marLeft w:val="0"/>
                                      <w:marRight w:val="0"/>
                                      <w:marTop w:val="0"/>
                                      <w:marBottom w:val="0"/>
                                      <w:divBdr>
                                        <w:top w:val="none" w:sz="0" w:space="0" w:color="auto"/>
                                        <w:left w:val="none" w:sz="0" w:space="0" w:color="auto"/>
                                        <w:bottom w:val="none" w:sz="0" w:space="0" w:color="auto"/>
                                        <w:right w:val="none" w:sz="0" w:space="0" w:color="auto"/>
                                      </w:divBdr>
                                    </w:div>
                                    <w:div w:id="1161853665">
                                      <w:marLeft w:val="0"/>
                                      <w:marRight w:val="0"/>
                                      <w:marTop w:val="0"/>
                                      <w:marBottom w:val="0"/>
                                      <w:divBdr>
                                        <w:top w:val="none" w:sz="0" w:space="0" w:color="auto"/>
                                        <w:left w:val="none" w:sz="0" w:space="0" w:color="auto"/>
                                        <w:bottom w:val="none" w:sz="0" w:space="0" w:color="auto"/>
                                        <w:right w:val="none" w:sz="0" w:space="0" w:color="auto"/>
                                      </w:divBdr>
                                    </w:div>
                                    <w:div w:id="1359700429">
                                      <w:marLeft w:val="0"/>
                                      <w:marRight w:val="0"/>
                                      <w:marTop w:val="0"/>
                                      <w:marBottom w:val="0"/>
                                      <w:divBdr>
                                        <w:top w:val="none" w:sz="0" w:space="0" w:color="auto"/>
                                        <w:left w:val="none" w:sz="0" w:space="0" w:color="auto"/>
                                        <w:bottom w:val="none" w:sz="0" w:space="0" w:color="auto"/>
                                        <w:right w:val="none" w:sz="0" w:space="0" w:color="auto"/>
                                      </w:divBdr>
                                    </w:div>
                                    <w:div w:id="1824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0748">
      <w:bodyDiv w:val="1"/>
      <w:marLeft w:val="0"/>
      <w:marRight w:val="0"/>
      <w:marTop w:val="0"/>
      <w:marBottom w:val="0"/>
      <w:divBdr>
        <w:top w:val="none" w:sz="0" w:space="0" w:color="auto"/>
        <w:left w:val="none" w:sz="0" w:space="0" w:color="auto"/>
        <w:bottom w:val="none" w:sz="0" w:space="0" w:color="auto"/>
        <w:right w:val="none" w:sz="0" w:space="0" w:color="auto"/>
      </w:divBdr>
      <w:divsChild>
        <w:div w:id="1887789198">
          <w:marLeft w:val="0"/>
          <w:marRight w:val="0"/>
          <w:marTop w:val="0"/>
          <w:marBottom w:val="0"/>
          <w:divBdr>
            <w:top w:val="none" w:sz="0" w:space="0" w:color="auto"/>
            <w:left w:val="none" w:sz="0" w:space="0" w:color="auto"/>
            <w:bottom w:val="none" w:sz="0" w:space="0" w:color="auto"/>
            <w:right w:val="none" w:sz="0" w:space="0" w:color="auto"/>
          </w:divBdr>
          <w:divsChild>
            <w:div w:id="1028144427">
              <w:marLeft w:val="0"/>
              <w:marRight w:val="0"/>
              <w:marTop w:val="0"/>
              <w:marBottom w:val="0"/>
              <w:divBdr>
                <w:top w:val="none" w:sz="0" w:space="0" w:color="auto"/>
                <w:left w:val="none" w:sz="0" w:space="0" w:color="auto"/>
                <w:bottom w:val="none" w:sz="0" w:space="0" w:color="auto"/>
                <w:right w:val="none" w:sz="0" w:space="0" w:color="auto"/>
              </w:divBdr>
            </w:div>
            <w:div w:id="780075089">
              <w:marLeft w:val="0"/>
              <w:marRight w:val="0"/>
              <w:marTop w:val="0"/>
              <w:marBottom w:val="0"/>
              <w:divBdr>
                <w:top w:val="none" w:sz="0" w:space="0" w:color="auto"/>
                <w:left w:val="none" w:sz="0" w:space="0" w:color="auto"/>
                <w:bottom w:val="none" w:sz="0" w:space="0" w:color="auto"/>
                <w:right w:val="none" w:sz="0" w:space="0" w:color="auto"/>
              </w:divBdr>
            </w:div>
            <w:div w:id="488863883">
              <w:marLeft w:val="0"/>
              <w:marRight w:val="0"/>
              <w:marTop w:val="0"/>
              <w:marBottom w:val="0"/>
              <w:divBdr>
                <w:top w:val="none" w:sz="0" w:space="0" w:color="auto"/>
                <w:left w:val="none" w:sz="0" w:space="0" w:color="auto"/>
                <w:bottom w:val="none" w:sz="0" w:space="0" w:color="auto"/>
                <w:right w:val="none" w:sz="0" w:space="0" w:color="auto"/>
              </w:divBdr>
            </w:div>
            <w:div w:id="369889108">
              <w:marLeft w:val="0"/>
              <w:marRight w:val="0"/>
              <w:marTop w:val="0"/>
              <w:marBottom w:val="0"/>
              <w:divBdr>
                <w:top w:val="none" w:sz="0" w:space="0" w:color="auto"/>
                <w:left w:val="none" w:sz="0" w:space="0" w:color="auto"/>
                <w:bottom w:val="none" w:sz="0" w:space="0" w:color="auto"/>
                <w:right w:val="none" w:sz="0" w:space="0" w:color="auto"/>
              </w:divBdr>
            </w:div>
            <w:div w:id="586352341">
              <w:marLeft w:val="0"/>
              <w:marRight w:val="0"/>
              <w:marTop w:val="0"/>
              <w:marBottom w:val="0"/>
              <w:divBdr>
                <w:top w:val="none" w:sz="0" w:space="0" w:color="auto"/>
                <w:left w:val="none" w:sz="0" w:space="0" w:color="auto"/>
                <w:bottom w:val="none" w:sz="0" w:space="0" w:color="auto"/>
                <w:right w:val="none" w:sz="0" w:space="0" w:color="auto"/>
              </w:divBdr>
            </w:div>
            <w:div w:id="894127217">
              <w:marLeft w:val="0"/>
              <w:marRight w:val="0"/>
              <w:marTop w:val="0"/>
              <w:marBottom w:val="0"/>
              <w:divBdr>
                <w:top w:val="none" w:sz="0" w:space="0" w:color="auto"/>
                <w:left w:val="none" w:sz="0" w:space="0" w:color="auto"/>
                <w:bottom w:val="none" w:sz="0" w:space="0" w:color="auto"/>
                <w:right w:val="none" w:sz="0" w:space="0" w:color="auto"/>
              </w:divBdr>
            </w:div>
            <w:div w:id="794837107">
              <w:marLeft w:val="0"/>
              <w:marRight w:val="0"/>
              <w:marTop w:val="0"/>
              <w:marBottom w:val="0"/>
              <w:divBdr>
                <w:top w:val="none" w:sz="0" w:space="0" w:color="auto"/>
                <w:left w:val="none" w:sz="0" w:space="0" w:color="auto"/>
                <w:bottom w:val="none" w:sz="0" w:space="0" w:color="auto"/>
                <w:right w:val="none" w:sz="0" w:space="0" w:color="auto"/>
              </w:divBdr>
            </w:div>
            <w:div w:id="438909872">
              <w:marLeft w:val="0"/>
              <w:marRight w:val="0"/>
              <w:marTop w:val="0"/>
              <w:marBottom w:val="0"/>
              <w:divBdr>
                <w:top w:val="none" w:sz="0" w:space="0" w:color="auto"/>
                <w:left w:val="none" w:sz="0" w:space="0" w:color="auto"/>
                <w:bottom w:val="none" w:sz="0" w:space="0" w:color="auto"/>
                <w:right w:val="none" w:sz="0" w:space="0" w:color="auto"/>
              </w:divBdr>
            </w:div>
            <w:div w:id="1633709926">
              <w:marLeft w:val="0"/>
              <w:marRight w:val="0"/>
              <w:marTop w:val="0"/>
              <w:marBottom w:val="0"/>
              <w:divBdr>
                <w:top w:val="none" w:sz="0" w:space="0" w:color="auto"/>
                <w:left w:val="none" w:sz="0" w:space="0" w:color="auto"/>
                <w:bottom w:val="none" w:sz="0" w:space="0" w:color="auto"/>
                <w:right w:val="none" w:sz="0" w:space="0" w:color="auto"/>
              </w:divBdr>
            </w:div>
            <w:div w:id="1372876356">
              <w:marLeft w:val="0"/>
              <w:marRight w:val="0"/>
              <w:marTop w:val="0"/>
              <w:marBottom w:val="0"/>
              <w:divBdr>
                <w:top w:val="none" w:sz="0" w:space="0" w:color="auto"/>
                <w:left w:val="none" w:sz="0" w:space="0" w:color="auto"/>
                <w:bottom w:val="none" w:sz="0" w:space="0" w:color="auto"/>
                <w:right w:val="none" w:sz="0" w:space="0" w:color="auto"/>
              </w:divBdr>
            </w:div>
            <w:div w:id="1077555318">
              <w:marLeft w:val="0"/>
              <w:marRight w:val="0"/>
              <w:marTop w:val="0"/>
              <w:marBottom w:val="0"/>
              <w:divBdr>
                <w:top w:val="none" w:sz="0" w:space="0" w:color="auto"/>
                <w:left w:val="none" w:sz="0" w:space="0" w:color="auto"/>
                <w:bottom w:val="none" w:sz="0" w:space="0" w:color="auto"/>
                <w:right w:val="none" w:sz="0" w:space="0" w:color="auto"/>
              </w:divBdr>
            </w:div>
            <w:div w:id="950893584">
              <w:marLeft w:val="0"/>
              <w:marRight w:val="0"/>
              <w:marTop w:val="0"/>
              <w:marBottom w:val="0"/>
              <w:divBdr>
                <w:top w:val="none" w:sz="0" w:space="0" w:color="auto"/>
                <w:left w:val="none" w:sz="0" w:space="0" w:color="auto"/>
                <w:bottom w:val="none" w:sz="0" w:space="0" w:color="auto"/>
                <w:right w:val="none" w:sz="0" w:space="0" w:color="auto"/>
              </w:divBdr>
            </w:div>
            <w:div w:id="754589885">
              <w:marLeft w:val="0"/>
              <w:marRight w:val="0"/>
              <w:marTop w:val="0"/>
              <w:marBottom w:val="0"/>
              <w:divBdr>
                <w:top w:val="none" w:sz="0" w:space="0" w:color="auto"/>
                <w:left w:val="none" w:sz="0" w:space="0" w:color="auto"/>
                <w:bottom w:val="none" w:sz="0" w:space="0" w:color="auto"/>
                <w:right w:val="none" w:sz="0" w:space="0" w:color="auto"/>
              </w:divBdr>
            </w:div>
            <w:div w:id="57218376">
              <w:marLeft w:val="0"/>
              <w:marRight w:val="0"/>
              <w:marTop w:val="0"/>
              <w:marBottom w:val="0"/>
              <w:divBdr>
                <w:top w:val="none" w:sz="0" w:space="0" w:color="auto"/>
                <w:left w:val="none" w:sz="0" w:space="0" w:color="auto"/>
                <w:bottom w:val="none" w:sz="0" w:space="0" w:color="auto"/>
                <w:right w:val="none" w:sz="0" w:space="0" w:color="auto"/>
              </w:divBdr>
            </w:div>
            <w:div w:id="1884098578">
              <w:marLeft w:val="0"/>
              <w:marRight w:val="0"/>
              <w:marTop w:val="0"/>
              <w:marBottom w:val="0"/>
              <w:divBdr>
                <w:top w:val="none" w:sz="0" w:space="0" w:color="auto"/>
                <w:left w:val="none" w:sz="0" w:space="0" w:color="auto"/>
                <w:bottom w:val="none" w:sz="0" w:space="0" w:color="auto"/>
                <w:right w:val="none" w:sz="0" w:space="0" w:color="auto"/>
              </w:divBdr>
            </w:div>
            <w:div w:id="2137410856">
              <w:marLeft w:val="0"/>
              <w:marRight w:val="0"/>
              <w:marTop w:val="0"/>
              <w:marBottom w:val="0"/>
              <w:divBdr>
                <w:top w:val="none" w:sz="0" w:space="0" w:color="auto"/>
                <w:left w:val="none" w:sz="0" w:space="0" w:color="auto"/>
                <w:bottom w:val="none" w:sz="0" w:space="0" w:color="auto"/>
                <w:right w:val="none" w:sz="0" w:space="0" w:color="auto"/>
              </w:divBdr>
            </w:div>
            <w:div w:id="426930635">
              <w:marLeft w:val="0"/>
              <w:marRight w:val="0"/>
              <w:marTop w:val="0"/>
              <w:marBottom w:val="0"/>
              <w:divBdr>
                <w:top w:val="none" w:sz="0" w:space="0" w:color="auto"/>
                <w:left w:val="none" w:sz="0" w:space="0" w:color="auto"/>
                <w:bottom w:val="none" w:sz="0" w:space="0" w:color="auto"/>
                <w:right w:val="none" w:sz="0" w:space="0" w:color="auto"/>
              </w:divBdr>
            </w:div>
            <w:div w:id="360936280">
              <w:marLeft w:val="0"/>
              <w:marRight w:val="0"/>
              <w:marTop w:val="0"/>
              <w:marBottom w:val="0"/>
              <w:divBdr>
                <w:top w:val="none" w:sz="0" w:space="0" w:color="auto"/>
                <w:left w:val="none" w:sz="0" w:space="0" w:color="auto"/>
                <w:bottom w:val="none" w:sz="0" w:space="0" w:color="auto"/>
                <w:right w:val="none" w:sz="0" w:space="0" w:color="auto"/>
              </w:divBdr>
            </w:div>
            <w:div w:id="736516760">
              <w:marLeft w:val="0"/>
              <w:marRight w:val="0"/>
              <w:marTop w:val="0"/>
              <w:marBottom w:val="0"/>
              <w:divBdr>
                <w:top w:val="none" w:sz="0" w:space="0" w:color="auto"/>
                <w:left w:val="none" w:sz="0" w:space="0" w:color="auto"/>
                <w:bottom w:val="none" w:sz="0" w:space="0" w:color="auto"/>
                <w:right w:val="none" w:sz="0" w:space="0" w:color="auto"/>
              </w:divBdr>
            </w:div>
            <w:div w:id="291641645">
              <w:marLeft w:val="0"/>
              <w:marRight w:val="0"/>
              <w:marTop w:val="0"/>
              <w:marBottom w:val="0"/>
              <w:divBdr>
                <w:top w:val="none" w:sz="0" w:space="0" w:color="auto"/>
                <w:left w:val="none" w:sz="0" w:space="0" w:color="auto"/>
                <w:bottom w:val="none" w:sz="0" w:space="0" w:color="auto"/>
                <w:right w:val="none" w:sz="0" w:space="0" w:color="auto"/>
              </w:divBdr>
            </w:div>
            <w:div w:id="13631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2580">
      <w:bodyDiv w:val="1"/>
      <w:marLeft w:val="0"/>
      <w:marRight w:val="0"/>
      <w:marTop w:val="0"/>
      <w:marBottom w:val="0"/>
      <w:divBdr>
        <w:top w:val="none" w:sz="0" w:space="0" w:color="auto"/>
        <w:left w:val="none" w:sz="0" w:space="0" w:color="auto"/>
        <w:bottom w:val="none" w:sz="0" w:space="0" w:color="auto"/>
        <w:right w:val="none" w:sz="0" w:space="0" w:color="auto"/>
      </w:divBdr>
      <w:divsChild>
        <w:div w:id="1081295692">
          <w:marLeft w:val="0"/>
          <w:marRight w:val="0"/>
          <w:marTop w:val="0"/>
          <w:marBottom w:val="0"/>
          <w:divBdr>
            <w:top w:val="none" w:sz="0" w:space="0" w:color="auto"/>
            <w:left w:val="none" w:sz="0" w:space="0" w:color="auto"/>
            <w:bottom w:val="none" w:sz="0" w:space="0" w:color="auto"/>
            <w:right w:val="none" w:sz="0" w:space="0" w:color="auto"/>
          </w:divBdr>
          <w:divsChild>
            <w:div w:id="45495812">
              <w:marLeft w:val="0"/>
              <w:marRight w:val="0"/>
              <w:marTop w:val="0"/>
              <w:marBottom w:val="0"/>
              <w:divBdr>
                <w:top w:val="none" w:sz="0" w:space="0" w:color="auto"/>
                <w:left w:val="none" w:sz="0" w:space="0" w:color="auto"/>
                <w:bottom w:val="none" w:sz="0" w:space="0" w:color="auto"/>
                <w:right w:val="none" w:sz="0" w:space="0" w:color="auto"/>
              </w:divBdr>
              <w:divsChild>
                <w:div w:id="704714290">
                  <w:marLeft w:val="0"/>
                  <w:marRight w:val="0"/>
                  <w:marTop w:val="0"/>
                  <w:marBottom w:val="0"/>
                  <w:divBdr>
                    <w:top w:val="none" w:sz="0" w:space="0" w:color="auto"/>
                    <w:left w:val="none" w:sz="0" w:space="0" w:color="auto"/>
                    <w:bottom w:val="none" w:sz="0" w:space="0" w:color="auto"/>
                    <w:right w:val="none" w:sz="0" w:space="0" w:color="auto"/>
                  </w:divBdr>
                  <w:divsChild>
                    <w:div w:id="1166557533">
                      <w:marLeft w:val="0"/>
                      <w:marRight w:val="0"/>
                      <w:marTop w:val="0"/>
                      <w:marBottom w:val="0"/>
                      <w:divBdr>
                        <w:top w:val="none" w:sz="0" w:space="0" w:color="auto"/>
                        <w:left w:val="none" w:sz="0" w:space="0" w:color="auto"/>
                        <w:bottom w:val="none" w:sz="0" w:space="0" w:color="auto"/>
                        <w:right w:val="none" w:sz="0" w:space="0" w:color="auto"/>
                      </w:divBdr>
                      <w:divsChild>
                        <w:div w:id="1363703685">
                          <w:marLeft w:val="0"/>
                          <w:marRight w:val="0"/>
                          <w:marTop w:val="0"/>
                          <w:marBottom w:val="0"/>
                          <w:divBdr>
                            <w:top w:val="none" w:sz="0" w:space="0" w:color="auto"/>
                            <w:left w:val="none" w:sz="0" w:space="0" w:color="auto"/>
                            <w:bottom w:val="none" w:sz="0" w:space="0" w:color="auto"/>
                            <w:right w:val="none" w:sz="0" w:space="0" w:color="auto"/>
                          </w:divBdr>
                          <w:divsChild>
                            <w:div w:id="1271625648">
                              <w:marLeft w:val="0"/>
                              <w:marRight w:val="0"/>
                              <w:marTop w:val="15"/>
                              <w:marBottom w:val="0"/>
                              <w:divBdr>
                                <w:top w:val="none" w:sz="0" w:space="0" w:color="auto"/>
                                <w:left w:val="none" w:sz="0" w:space="0" w:color="auto"/>
                                <w:bottom w:val="none" w:sz="0" w:space="0" w:color="auto"/>
                                <w:right w:val="none" w:sz="0" w:space="0" w:color="auto"/>
                              </w:divBdr>
                              <w:divsChild>
                                <w:div w:id="1486436945">
                                  <w:marLeft w:val="0"/>
                                  <w:marRight w:val="0"/>
                                  <w:marTop w:val="0"/>
                                  <w:marBottom w:val="0"/>
                                  <w:divBdr>
                                    <w:top w:val="none" w:sz="0" w:space="0" w:color="auto"/>
                                    <w:left w:val="none" w:sz="0" w:space="0" w:color="auto"/>
                                    <w:bottom w:val="none" w:sz="0" w:space="0" w:color="auto"/>
                                    <w:right w:val="none" w:sz="0" w:space="0" w:color="auto"/>
                                  </w:divBdr>
                                  <w:divsChild>
                                    <w:div w:id="334192442">
                                      <w:marLeft w:val="0"/>
                                      <w:marRight w:val="0"/>
                                      <w:marTop w:val="0"/>
                                      <w:marBottom w:val="0"/>
                                      <w:divBdr>
                                        <w:top w:val="none" w:sz="0" w:space="0" w:color="auto"/>
                                        <w:left w:val="none" w:sz="0" w:space="0" w:color="auto"/>
                                        <w:bottom w:val="none" w:sz="0" w:space="0" w:color="auto"/>
                                        <w:right w:val="none" w:sz="0" w:space="0" w:color="auto"/>
                                      </w:divBdr>
                                    </w:div>
                                    <w:div w:id="522940044">
                                      <w:marLeft w:val="0"/>
                                      <w:marRight w:val="0"/>
                                      <w:marTop w:val="0"/>
                                      <w:marBottom w:val="0"/>
                                      <w:divBdr>
                                        <w:top w:val="none" w:sz="0" w:space="0" w:color="auto"/>
                                        <w:left w:val="none" w:sz="0" w:space="0" w:color="auto"/>
                                        <w:bottom w:val="none" w:sz="0" w:space="0" w:color="auto"/>
                                        <w:right w:val="none" w:sz="0" w:space="0" w:color="auto"/>
                                      </w:divBdr>
                                    </w:div>
                                    <w:div w:id="11066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438429">
      <w:bodyDiv w:val="1"/>
      <w:marLeft w:val="0"/>
      <w:marRight w:val="0"/>
      <w:marTop w:val="0"/>
      <w:marBottom w:val="0"/>
      <w:divBdr>
        <w:top w:val="none" w:sz="0" w:space="0" w:color="auto"/>
        <w:left w:val="none" w:sz="0" w:space="0" w:color="auto"/>
        <w:bottom w:val="none" w:sz="0" w:space="0" w:color="auto"/>
        <w:right w:val="none" w:sz="0" w:space="0" w:color="auto"/>
      </w:divBdr>
      <w:divsChild>
        <w:div w:id="776369536">
          <w:marLeft w:val="0"/>
          <w:marRight w:val="0"/>
          <w:marTop w:val="0"/>
          <w:marBottom w:val="0"/>
          <w:divBdr>
            <w:top w:val="none" w:sz="0" w:space="0" w:color="auto"/>
            <w:left w:val="none" w:sz="0" w:space="0" w:color="auto"/>
            <w:bottom w:val="none" w:sz="0" w:space="0" w:color="auto"/>
            <w:right w:val="none" w:sz="0" w:space="0" w:color="auto"/>
          </w:divBdr>
          <w:divsChild>
            <w:div w:id="302659819">
              <w:marLeft w:val="0"/>
              <w:marRight w:val="0"/>
              <w:marTop w:val="0"/>
              <w:marBottom w:val="0"/>
              <w:divBdr>
                <w:top w:val="none" w:sz="0" w:space="0" w:color="auto"/>
                <w:left w:val="none" w:sz="0" w:space="0" w:color="auto"/>
                <w:bottom w:val="none" w:sz="0" w:space="0" w:color="auto"/>
                <w:right w:val="none" w:sz="0" w:space="0" w:color="auto"/>
              </w:divBdr>
            </w:div>
            <w:div w:id="466554986">
              <w:marLeft w:val="0"/>
              <w:marRight w:val="0"/>
              <w:marTop w:val="0"/>
              <w:marBottom w:val="0"/>
              <w:divBdr>
                <w:top w:val="none" w:sz="0" w:space="0" w:color="auto"/>
                <w:left w:val="none" w:sz="0" w:space="0" w:color="auto"/>
                <w:bottom w:val="none" w:sz="0" w:space="0" w:color="auto"/>
                <w:right w:val="none" w:sz="0" w:space="0" w:color="auto"/>
              </w:divBdr>
            </w:div>
            <w:div w:id="1265306016">
              <w:marLeft w:val="0"/>
              <w:marRight w:val="0"/>
              <w:marTop w:val="0"/>
              <w:marBottom w:val="0"/>
              <w:divBdr>
                <w:top w:val="none" w:sz="0" w:space="0" w:color="auto"/>
                <w:left w:val="none" w:sz="0" w:space="0" w:color="auto"/>
                <w:bottom w:val="none" w:sz="0" w:space="0" w:color="auto"/>
                <w:right w:val="none" w:sz="0" w:space="0" w:color="auto"/>
              </w:divBdr>
            </w:div>
            <w:div w:id="1089429288">
              <w:marLeft w:val="0"/>
              <w:marRight w:val="0"/>
              <w:marTop w:val="0"/>
              <w:marBottom w:val="0"/>
              <w:divBdr>
                <w:top w:val="none" w:sz="0" w:space="0" w:color="auto"/>
                <w:left w:val="none" w:sz="0" w:space="0" w:color="auto"/>
                <w:bottom w:val="none" w:sz="0" w:space="0" w:color="auto"/>
                <w:right w:val="none" w:sz="0" w:space="0" w:color="auto"/>
              </w:divBdr>
            </w:div>
            <w:div w:id="519666992">
              <w:marLeft w:val="0"/>
              <w:marRight w:val="0"/>
              <w:marTop w:val="0"/>
              <w:marBottom w:val="0"/>
              <w:divBdr>
                <w:top w:val="none" w:sz="0" w:space="0" w:color="auto"/>
                <w:left w:val="none" w:sz="0" w:space="0" w:color="auto"/>
                <w:bottom w:val="none" w:sz="0" w:space="0" w:color="auto"/>
                <w:right w:val="none" w:sz="0" w:space="0" w:color="auto"/>
              </w:divBdr>
            </w:div>
            <w:div w:id="1195654266">
              <w:marLeft w:val="0"/>
              <w:marRight w:val="0"/>
              <w:marTop w:val="0"/>
              <w:marBottom w:val="0"/>
              <w:divBdr>
                <w:top w:val="none" w:sz="0" w:space="0" w:color="auto"/>
                <w:left w:val="none" w:sz="0" w:space="0" w:color="auto"/>
                <w:bottom w:val="none" w:sz="0" w:space="0" w:color="auto"/>
                <w:right w:val="none" w:sz="0" w:space="0" w:color="auto"/>
              </w:divBdr>
            </w:div>
            <w:div w:id="657003277">
              <w:marLeft w:val="0"/>
              <w:marRight w:val="0"/>
              <w:marTop w:val="0"/>
              <w:marBottom w:val="0"/>
              <w:divBdr>
                <w:top w:val="none" w:sz="0" w:space="0" w:color="auto"/>
                <w:left w:val="none" w:sz="0" w:space="0" w:color="auto"/>
                <w:bottom w:val="none" w:sz="0" w:space="0" w:color="auto"/>
                <w:right w:val="none" w:sz="0" w:space="0" w:color="auto"/>
              </w:divBdr>
            </w:div>
            <w:div w:id="1621647519">
              <w:marLeft w:val="0"/>
              <w:marRight w:val="0"/>
              <w:marTop w:val="0"/>
              <w:marBottom w:val="0"/>
              <w:divBdr>
                <w:top w:val="none" w:sz="0" w:space="0" w:color="auto"/>
                <w:left w:val="none" w:sz="0" w:space="0" w:color="auto"/>
                <w:bottom w:val="none" w:sz="0" w:space="0" w:color="auto"/>
                <w:right w:val="none" w:sz="0" w:space="0" w:color="auto"/>
              </w:divBdr>
            </w:div>
            <w:div w:id="1528105317">
              <w:marLeft w:val="0"/>
              <w:marRight w:val="0"/>
              <w:marTop w:val="0"/>
              <w:marBottom w:val="0"/>
              <w:divBdr>
                <w:top w:val="none" w:sz="0" w:space="0" w:color="auto"/>
                <w:left w:val="none" w:sz="0" w:space="0" w:color="auto"/>
                <w:bottom w:val="none" w:sz="0" w:space="0" w:color="auto"/>
                <w:right w:val="none" w:sz="0" w:space="0" w:color="auto"/>
              </w:divBdr>
            </w:div>
            <w:div w:id="2058239834">
              <w:marLeft w:val="0"/>
              <w:marRight w:val="0"/>
              <w:marTop w:val="0"/>
              <w:marBottom w:val="0"/>
              <w:divBdr>
                <w:top w:val="none" w:sz="0" w:space="0" w:color="auto"/>
                <w:left w:val="none" w:sz="0" w:space="0" w:color="auto"/>
                <w:bottom w:val="none" w:sz="0" w:space="0" w:color="auto"/>
                <w:right w:val="none" w:sz="0" w:space="0" w:color="auto"/>
              </w:divBdr>
            </w:div>
            <w:div w:id="2126003242">
              <w:marLeft w:val="0"/>
              <w:marRight w:val="0"/>
              <w:marTop w:val="0"/>
              <w:marBottom w:val="0"/>
              <w:divBdr>
                <w:top w:val="none" w:sz="0" w:space="0" w:color="auto"/>
                <w:left w:val="none" w:sz="0" w:space="0" w:color="auto"/>
                <w:bottom w:val="none" w:sz="0" w:space="0" w:color="auto"/>
                <w:right w:val="none" w:sz="0" w:space="0" w:color="auto"/>
              </w:divBdr>
            </w:div>
            <w:div w:id="537818992">
              <w:marLeft w:val="0"/>
              <w:marRight w:val="0"/>
              <w:marTop w:val="0"/>
              <w:marBottom w:val="0"/>
              <w:divBdr>
                <w:top w:val="none" w:sz="0" w:space="0" w:color="auto"/>
                <w:left w:val="none" w:sz="0" w:space="0" w:color="auto"/>
                <w:bottom w:val="none" w:sz="0" w:space="0" w:color="auto"/>
                <w:right w:val="none" w:sz="0" w:space="0" w:color="auto"/>
              </w:divBdr>
            </w:div>
            <w:div w:id="902259543">
              <w:marLeft w:val="0"/>
              <w:marRight w:val="0"/>
              <w:marTop w:val="0"/>
              <w:marBottom w:val="0"/>
              <w:divBdr>
                <w:top w:val="none" w:sz="0" w:space="0" w:color="auto"/>
                <w:left w:val="none" w:sz="0" w:space="0" w:color="auto"/>
                <w:bottom w:val="none" w:sz="0" w:space="0" w:color="auto"/>
                <w:right w:val="none" w:sz="0" w:space="0" w:color="auto"/>
              </w:divBdr>
            </w:div>
            <w:div w:id="501555878">
              <w:marLeft w:val="0"/>
              <w:marRight w:val="0"/>
              <w:marTop w:val="0"/>
              <w:marBottom w:val="0"/>
              <w:divBdr>
                <w:top w:val="none" w:sz="0" w:space="0" w:color="auto"/>
                <w:left w:val="none" w:sz="0" w:space="0" w:color="auto"/>
                <w:bottom w:val="none" w:sz="0" w:space="0" w:color="auto"/>
                <w:right w:val="none" w:sz="0" w:space="0" w:color="auto"/>
              </w:divBdr>
            </w:div>
            <w:div w:id="1077895855">
              <w:marLeft w:val="0"/>
              <w:marRight w:val="0"/>
              <w:marTop w:val="0"/>
              <w:marBottom w:val="0"/>
              <w:divBdr>
                <w:top w:val="none" w:sz="0" w:space="0" w:color="auto"/>
                <w:left w:val="none" w:sz="0" w:space="0" w:color="auto"/>
                <w:bottom w:val="none" w:sz="0" w:space="0" w:color="auto"/>
                <w:right w:val="none" w:sz="0" w:space="0" w:color="auto"/>
              </w:divBdr>
            </w:div>
            <w:div w:id="25906719">
              <w:marLeft w:val="0"/>
              <w:marRight w:val="0"/>
              <w:marTop w:val="0"/>
              <w:marBottom w:val="0"/>
              <w:divBdr>
                <w:top w:val="none" w:sz="0" w:space="0" w:color="auto"/>
                <w:left w:val="none" w:sz="0" w:space="0" w:color="auto"/>
                <w:bottom w:val="none" w:sz="0" w:space="0" w:color="auto"/>
                <w:right w:val="none" w:sz="0" w:space="0" w:color="auto"/>
              </w:divBdr>
            </w:div>
            <w:div w:id="323973766">
              <w:marLeft w:val="0"/>
              <w:marRight w:val="0"/>
              <w:marTop w:val="0"/>
              <w:marBottom w:val="0"/>
              <w:divBdr>
                <w:top w:val="none" w:sz="0" w:space="0" w:color="auto"/>
                <w:left w:val="none" w:sz="0" w:space="0" w:color="auto"/>
                <w:bottom w:val="none" w:sz="0" w:space="0" w:color="auto"/>
                <w:right w:val="none" w:sz="0" w:space="0" w:color="auto"/>
              </w:divBdr>
            </w:div>
            <w:div w:id="376009404">
              <w:marLeft w:val="0"/>
              <w:marRight w:val="0"/>
              <w:marTop w:val="0"/>
              <w:marBottom w:val="0"/>
              <w:divBdr>
                <w:top w:val="none" w:sz="0" w:space="0" w:color="auto"/>
                <w:left w:val="none" w:sz="0" w:space="0" w:color="auto"/>
                <w:bottom w:val="none" w:sz="0" w:space="0" w:color="auto"/>
                <w:right w:val="none" w:sz="0" w:space="0" w:color="auto"/>
              </w:divBdr>
            </w:div>
            <w:div w:id="1233394132">
              <w:marLeft w:val="0"/>
              <w:marRight w:val="0"/>
              <w:marTop w:val="0"/>
              <w:marBottom w:val="0"/>
              <w:divBdr>
                <w:top w:val="none" w:sz="0" w:space="0" w:color="auto"/>
                <w:left w:val="none" w:sz="0" w:space="0" w:color="auto"/>
                <w:bottom w:val="none" w:sz="0" w:space="0" w:color="auto"/>
                <w:right w:val="none" w:sz="0" w:space="0" w:color="auto"/>
              </w:divBdr>
            </w:div>
            <w:div w:id="1972511799">
              <w:marLeft w:val="0"/>
              <w:marRight w:val="0"/>
              <w:marTop w:val="0"/>
              <w:marBottom w:val="0"/>
              <w:divBdr>
                <w:top w:val="none" w:sz="0" w:space="0" w:color="auto"/>
                <w:left w:val="none" w:sz="0" w:space="0" w:color="auto"/>
                <w:bottom w:val="none" w:sz="0" w:space="0" w:color="auto"/>
                <w:right w:val="none" w:sz="0" w:space="0" w:color="auto"/>
              </w:divBdr>
            </w:div>
            <w:div w:id="13942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2568">
      <w:bodyDiv w:val="1"/>
      <w:marLeft w:val="0"/>
      <w:marRight w:val="0"/>
      <w:marTop w:val="0"/>
      <w:marBottom w:val="0"/>
      <w:divBdr>
        <w:top w:val="none" w:sz="0" w:space="0" w:color="auto"/>
        <w:left w:val="none" w:sz="0" w:space="0" w:color="auto"/>
        <w:bottom w:val="none" w:sz="0" w:space="0" w:color="auto"/>
        <w:right w:val="none" w:sz="0" w:space="0" w:color="auto"/>
      </w:divBdr>
    </w:div>
    <w:div w:id="2078551080">
      <w:bodyDiv w:val="1"/>
      <w:marLeft w:val="0"/>
      <w:marRight w:val="0"/>
      <w:marTop w:val="0"/>
      <w:marBottom w:val="0"/>
      <w:divBdr>
        <w:top w:val="none" w:sz="0" w:space="0" w:color="auto"/>
        <w:left w:val="none" w:sz="0" w:space="0" w:color="auto"/>
        <w:bottom w:val="none" w:sz="0" w:space="0" w:color="auto"/>
        <w:right w:val="none" w:sz="0" w:space="0" w:color="auto"/>
      </w:divBdr>
      <w:divsChild>
        <w:div w:id="2097940043">
          <w:marLeft w:val="0"/>
          <w:marRight w:val="0"/>
          <w:marTop w:val="0"/>
          <w:marBottom w:val="120"/>
          <w:divBdr>
            <w:top w:val="none" w:sz="0" w:space="0" w:color="auto"/>
            <w:left w:val="none" w:sz="0" w:space="0" w:color="auto"/>
            <w:bottom w:val="none" w:sz="0" w:space="0" w:color="auto"/>
            <w:right w:val="none" w:sz="0" w:space="0" w:color="auto"/>
          </w:divBdr>
          <w:divsChild>
            <w:div w:id="517541916">
              <w:marLeft w:val="0"/>
              <w:marRight w:val="0"/>
              <w:marTop w:val="120"/>
              <w:marBottom w:val="120"/>
              <w:divBdr>
                <w:top w:val="none" w:sz="0" w:space="0" w:color="auto"/>
                <w:left w:val="none" w:sz="0" w:space="0" w:color="auto"/>
                <w:bottom w:val="none" w:sz="0" w:space="0" w:color="auto"/>
                <w:right w:val="none" w:sz="0" w:space="0" w:color="auto"/>
              </w:divBdr>
              <w:divsChild>
                <w:div w:id="1168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tswiki.unece.org/display/gsim/GSIM+and+standards"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creativecommons.org/licenses/by/4.0/"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reativecommons.org/licenses/by/4.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tatswiki.unece.org/display/GSBPM" TargetMode="External"/><Relationship Id="rId2" Type="http://schemas.openxmlformats.org/officeDocument/2006/relationships/hyperlink" Target="https://statswiki.unece.org/display/GSIM" TargetMode="External"/><Relationship Id="rId1" Type="http://schemas.openxmlformats.org/officeDocument/2006/relationships/hyperlink" Target="https://statswiki.unece.org/display/hlgbas" TargetMode="External"/><Relationship Id="rId6" Type="http://schemas.openxmlformats.org/officeDocument/2006/relationships/hyperlink" Target="https://statswiki.unece.org/display/gsim/GSIM+and+standards" TargetMode="External"/><Relationship Id="rId5" Type="http://schemas.openxmlformats.org/officeDocument/2006/relationships/hyperlink" Target="https://statswiki.unece.org/display/hlgbas/The+Common+Metadata+Framework" TargetMode="External"/><Relationship Id="rId4" Type="http://schemas.openxmlformats.org/officeDocument/2006/relationships/hyperlink" Target="https://statswiki.unece.org/display/GAM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TaxKeywordTaxHTField xmlns="dd774590-caf2-40ff-b04f-1e20d86f2c70">
      <Terms xmlns="http://schemas.microsoft.com/office/infopath/2007/PartnerControls"/>
    </TaxKeywordTaxHTField>
    <Category xmlns="c39ac8e3-0f08-4b7d-bd41-28055cb5e628" xsi:nil="true"/>
    <lcf76f155ced4ddcb4097134ff3c332f xmlns="c39ac8e3-0f08-4b7d-bd41-28055cb5e628">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C00F2F1E960B64FAC22A58E2A2AE8B9" ma:contentTypeVersion="34" ma:contentTypeDescription="Create a new document." ma:contentTypeScope="" ma:versionID="78850f671e0f1ac4c9fd7c06e3544afd">
  <xsd:schema xmlns:xsd="http://www.w3.org/2001/XMLSchema" xmlns:xs="http://www.w3.org/2001/XMLSchema" xmlns:p="http://schemas.microsoft.com/office/2006/metadata/properties" xmlns:ns2="dd774590-caf2-40ff-b04f-1e20d86f2c70" xmlns:ns3="c39ac8e3-0f08-4b7d-bd41-28055cb5e628" xmlns:ns4="985ec44e-1bab-4c0b-9df0-6ba128686fc9" targetNamespace="http://schemas.microsoft.com/office/2006/metadata/properties" ma:root="true" ma:fieldsID="d6e4c6a3a5b75e5aa782f8a7e1d458e6" ns2:_="" ns3:_="" ns4:_="">
    <xsd:import namespace="dd774590-caf2-40ff-b04f-1e20d86f2c70"/>
    <xsd:import namespace="c39ac8e3-0f08-4b7d-bd41-28055cb5e628"/>
    <xsd:import namespace="985ec44e-1bab-4c0b-9df0-6ba128686f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2:SharedWithUsers" minOccurs="0"/>
                <xsd:element ref="ns2:SharedWithDetails" minOccurs="0"/>
                <xsd:element ref="ns3:MediaServiceLocation" minOccurs="0"/>
                <xsd:element ref="ns2:TaxKeywordTaxHTField" minOccurs="0"/>
                <xsd:element ref="ns4:TaxCatchAll" minOccurs="0"/>
                <xsd:element ref="ns3:Category"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74590-caf2-40ff-b04f-1e20d86f2c70" elementFormDefault="qualified">
    <xsd:import namespace="http://schemas.microsoft.com/office/2006/documentManagement/types"/>
    <xsd:import namespace="http://schemas.microsoft.com/office/infopath/2007/PartnerControls"/>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element name="TaxKeywordTaxHTField" ma:index="21" nillable="true" ma:taxonomy="true" ma:internalName="TaxKeywordTaxHTField" ma:taxonomyFieldName="TaxKeyword" ma:displayName="Enterprise Keywords" ma:readOnly="false" ma:fieldId="{23f27201-bee3-471e-b2e7-b64fd8b7ca38}" ma:taxonomyMulti="true" ma:sspId="78175662-8596-484a-92c7-351d01561e22"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9ac8e3-0f08-4b7d-bd41-28055cb5e628"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AutoKeyPoints" ma:index="8" nillable="true" ma:displayName="MediaServiceAutoKeyPoints" ma:hidden="true" ma:internalName="MediaServiceAutoKeyPoints" ma:readOnly="true">
      <xsd:simpleType>
        <xsd:restriction base="dms:Note"/>
      </xsd:simpleType>
    </xsd:element>
    <xsd:element name="MediaServiceKeyPoints" ma:index="9" nillable="true" ma:displayName="KeyPoints" ma:hidden="true" ma:internalName="MediaServiceKeyPoints" ma:readOnly="true">
      <xsd:simpleType>
        <xsd:restriction base="dms:Note"/>
      </xsd:simpleType>
    </xsd:element>
    <xsd:element name="MediaServiceAutoTags" ma:index="10" nillable="true" ma:displayName="Tags" ma:description="" ma:hidden="true" ma:indexed="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Category" ma:index="24" nillable="true" ma:displayName="Category" ma:format="Dropdown" ma:internalName="Category">
      <xsd:simpleType>
        <xsd:restriction base="dms:Text">
          <xsd:maxLength value="255"/>
        </xsd:restriction>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719dce3-84fe-4056-94cd-88c297797000}" ma:internalName="TaxCatchAll" ma:readOnly="false" ma:showField="CatchAllData" ma:web="dd774590-caf2-40ff-b04f-1e20d86f2c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ma:index="23" ma:displayName="Subject"/>
        <xsd:element ref="dc:description" minOccurs="0" maxOccurs="1" ma:index="25" ma:displayName="Comments"/>
        <xsd:element name="keywords" minOccurs="0" maxOccurs="1" type="xsd:string"/>
        <xsd:element ref="dc:language" minOccurs="0" maxOccurs="1"/>
        <xsd:element name="category" minOccurs="0" maxOccurs="1" type="xsd:string" ma:index="26"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A30D3-25B7-4887-BF8F-0AB8630AC739}">
  <ds:schemaRefs>
    <ds:schemaRef ds:uri="http://schemas.microsoft.com/sharepoint/v3/contenttype/forms"/>
  </ds:schemaRefs>
</ds:datastoreItem>
</file>

<file path=customXml/itemProps2.xml><?xml version="1.0" encoding="utf-8"?>
<ds:datastoreItem xmlns:ds="http://schemas.openxmlformats.org/officeDocument/2006/customXml" ds:itemID="{5CE31391-19EA-4DB7-AE37-777F816514B8}">
  <ds:schemaRefs>
    <ds:schemaRef ds:uri="http://schemas.openxmlformats.org/officeDocument/2006/bibliography"/>
  </ds:schemaRefs>
</ds:datastoreItem>
</file>

<file path=customXml/itemProps3.xml><?xml version="1.0" encoding="utf-8"?>
<ds:datastoreItem xmlns:ds="http://schemas.openxmlformats.org/officeDocument/2006/customXml" ds:itemID="{E7EB2F4F-0A70-4659-8901-8D33A9FADBDE}">
  <ds:schemaRefs>
    <ds:schemaRef ds:uri="http://schemas.openxmlformats.org/officeDocument/2006/bibliography"/>
  </ds:schemaRefs>
</ds:datastoreItem>
</file>

<file path=customXml/itemProps4.xml><?xml version="1.0" encoding="utf-8"?>
<ds:datastoreItem xmlns:ds="http://schemas.openxmlformats.org/officeDocument/2006/customXml" ds:itemID="{02712ED7-0A6B-4BA5-B8BF-82CB3A1ADA86}">
  <ds:schemaRefs>
    <ds:schemaRef ds:uri="http://schemas.microsoft.com/office/2006/metadata/properties"/>
    <ds:schemaRef ds:uri="http://schemas.microsoft.com/office/infopath/2007/PartnerControls"/>
    <ds:schemaRef ds:uri="985ec44e-1bab-4c0b-9df0-6ba128686fc9"/>
    <ds:schemaRef ds:uri="dd774590-caf2-40ff-b04f-1e20d86f2c70"/>
    <ds:schemaRef ds:uri="c39ac8e3-0f08-4b7d-bd41-28055cb5e628"/>
  </ds:schemaRefs>
</ds:datastoreItem>
</file>

<file path=customXml/itemProps5.xml><?xml version="1.0" encoding="utf-8"?>
<ds:datastoreItem xmlns:ds="http://schemas.openxmlformats.org/officeDocument/2006/customXml" ds:itemID="{4E8A989A-A572-4999-B7BB-455F67A81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74590-caf2-40ff-b04f-1e20d86f2c70"/>
    <ds:schemaRef ds:uri="c39ac8e3-0f08-4b7d-bd41-28055cb5e628"/>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651D3CA-3591-4EA9-8ABD-0CE7877A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4220</Words>
  <Characters>24058</Characters>
  <Application>Microsoft Office Word</Application>
  <DocSecurity>0</DocSecurity>
  <Lines>200</Lines>
  <Paragraphs>56</Paragraphs>
  <ScaleCrop>false</ScaleCrop>
  <HeadingPairs>
    <vt:vector size="6" baseType="variant">
      <vt:variant>
        <vt:lpstr>Titre</vt:lpstr>
      </vt:variant>
      <vt:variant>
        <vt:i4>1</vt:i4>
      </vt:variant>
      <vt:variant>
        <vt:lpstr>Tittel</vt:lpstr>
      </vt:variant>
      <vt:variant>
        <vt:i4>1</vt:i4>
      </vt:variant>
      <vt:variant>
        <vt:lpstr>Title</vt:lpstr>
      </vt:variant>
      <vt:variant>
        <vt:i4>1</vt:i4>
      </vt:variant>
    </vt:vector>
  </HeadingPairs>
  <TitlesOfParts>
    <vt:vector size="3" baseType="lpstr">
      <vt:lpstr/>
      <vt:lpstr/>
      <vt:lpstr/>
    </vt:vector>
  </TitlesOfParts>
  <Company>ABS</Company>
  <LinksUpToDate>false</LinksUpToDate>
  <CharactersWithSpaces>28222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Therese Lalor</dc:creator>
  <cp:lastModifiedBy>Inkyung Choi</cp:lastModifiedBy>
  <cp:revision>87</cp:revision>
  <cp:lastPrinted>2020-09-03T13:22:00Z</cp:lastPrinted>
  <dcterms:created xsi:type="dcterms:W3CDTF">2023-03-14T09:39:00Z</dcterms:created>
  <dcterms:modified xsi:type="dcterms:W3CDTF">2023-03-15T11:09:00Z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0x010100AC00F2F1E960B64FAC22A58E2A2AE8B9</vt:lpwstr>
  </property>
  <property fmtid="{D5CDD505-2E9C-101B-9397-08002B2CF9AE}" pid="3" name="TaxKeyword">
    <vt:lpwstr/>
  </property>
  <property fmtid="{D5CDD505-2E9C-101B-9397-08002B2CF9AE}" pid="4" name="_NewReviewCycle">
    <vt:lpwstr/>
  </property>
  <property fmtid="{D5CDD505-2E9C-101B-9397-08002B2CF9AE}" pid="5" name="Section">
    <vt:lpwstr>(untagged)</vt:lpwstr>
  </property>
  <property fmtid="{D5CDD505-2E9C-101B-9397-08002B2CF9AE}" pid="6" name="Event">
    <vt:lpwstr>;#(untagged);#</vt:lpwstr>
  </property>
  <property fmtid="{D5CDD505-2E9C-101B-9397-08002B2CF9AE}" pid="7" name="MediaServiceImageTags">
    <vt:lpwstr/>
  </property>
</Properties>
</file>